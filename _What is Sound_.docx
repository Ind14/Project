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337" w:rsidRPr="00834337" w:rsidRDefault="00C57ACC" w:rsidP="00834337">
      <w:pPr>
        <w:pStyle w:val="normal0"/>
        <w:jc w:val="both"/>
        <w:rPr>
          <w:del w:id="0" w:author="aiswarya ittianath" w:date="2020-10-10T06:57:00Z"/>
          <w:rFonts w:ascii="Times New Roman" w:eastAsia="Times New Roman" w:hAnsi="Times New Roman" w:cs="Times New Roman"/>
          <w:b/>
          <w:sz w:val="24"/>
          <w:szCs w:val="24"/>
          <w:rPrChange w:id="1" w:author="Du-rush Writing Studio" w:date="2019-06-14T06:55:00Z">
            <w:rPr>
              <w:del w:id="2" w:author="aiswarya ittianath" w:date="2020-10-10T06:57:00Z"/>
              <w:rFonts w:ascii="Courier New" w:eastAsia="Courier New" w:hAnsi="Courier New" w:cs="Courier New"/>
              <w:b/>
              <w:sz w:val="24"/>
              <w:szCs w:val="24"/>
            </w:rPr>
          </w:rPrChange>
        </w:rPr>
        <w:pPrChange w:id="3" w:author="Divya Raja" w:date="2020-10-13T14:29:00Z">
          <w:pPr>
            <w:pStyle w:val="normal0"/>
          </w:pPr>
        </w:pPrChange>
      </w:pPr>
      <w:ins w:id="4" w:author="">
        <w:del w:id="5" w:author="Pavithra loganathan" w:date="2020-10-20T06:22:00Z">
          <w:r>
            <w:delText>tt</w:delText>
          </w:r>
        </w:del>
      </w:ins>
      <w:ins w:id="6" w:author="Anonymous" w:date="2020-10-18T13:16:00Z">
        <w:del w:id="7" w:author="Pavithra loganathan" w:date="2020-10-20T06:22:00Z">
          <w:r>
            <w:delText>jhhui</w:delText>
          </w:r>
        </w:del>
      </w:ins>
    </w:p>
    <w:p w:rsidR="00834337" w:rsidRPr="00834337" w:rsidRDefault="00834337" w:rsidP="00834337">
      <w:pPr>
        <w:pStyle w:val="normal0"/>
        <w:jc w:val="both"/>
        <w:rPr>
          <w:ins w:id="8" w:author="anupam yadav" w:date="2019-07-05T12:16:00Z"/>
          <w:del w:id="9" w:author="Pavithra loganathan" w:date="2020-10-20T06:21:00Z"/>
          <w:rFonts w:ascii="Times New Roman" w:eastAsia="Times New Roman" w:hAnsi="Times New Roman" w:cs="Times New Roman"/>
          <w:b/>
          <w:sz w:val="24"/>
          <w:szCs w:val="24"/>
          <w:rPrChange w:id="10" w:author="Du-rush Writing Studio" w:date="2019-06-14T06:55:00Z">
            <w:rPr>
              <w:ins w:id="11" w:author="anupam yadav" w:date="2019-07-05T12:16:00Z"/>
              <w:del w:id="12" w:author="Pavithra loganathan" w:date="2020-10-20T06:21:00Z"/>
              <w:rFonts w:ascii="Courier New" w:eastAsia="Courier New" w:hAnsi="Courier New" w:cs="Courier New"/>
              <w:b/>
              <w:sz w:val="24"/>
              <w:szCs w:val="24"/>
            </w:rPr>
          </w:rPrChange>
        </w:rPr>
        <w:pPrChange w:id="13" w:author="Divya Raja" w:date="2020-10-13T14:29:00Z">
          <w:pPr>
            <w:pStyle w:val="normal0"/>
            <w:jc w:val="center"/>
          </w:pPr>
        </w:pPrChange>
      </w:pPr>
      <w:del w:id="14" w:author="Divya Raja" w:date="2020-10-13T14:27:00Z">
        <w:r w:rsidRPr="00834337">
          <w:rPr>
            <w:rFonts w:ascii="Times New Roman" w:eastAsia="Times New Roman" w:hAnsi="Times New Roman" w:cs="Times New Roman"/>
            <w:b/>
            <w:sz w:val="24"/>
            <w:szCs w:val="24"/>
            <w:rPrChange w:id="15" w:author="Du-rush Writing Studio" w:date="2019-06-14T06:55:00Z">
              <w:rPr>
                <w:rFonts w:ascii="Courier New" w:eastAsia="Courier New" w:hAnsi="Courier New" w:cs="Courier New"/>
                <w:b/>
                <w:sz w:val="24"/>
                <w:szCs w:val="24"/>
              </w:rPr>
            </w:rPrChange>
          </w:rPr>
          <w:delText xml:space="preserve">      </w:delText>
        </w:r>
      </w:del>
      <w:ins w:id="16" w:author="Subha" w:date="2020-10-06T10:03:00Z">
        <w:del w:id="17" w:author="Divya Raja" w:date="2020-10-13T14:27:00Z">
          <w:r w:rsidRPr="00834337">
            <w:rPr>
              <w:rFonts w:ascii="Times New Roman" w:eastAsia="Times New Roman" w:hAnsi="Times New Roman" w:cs="Times New Roman"/>
              <w:b/>
              <w:sz w:val="24"/>
              <w:szCs w:val="24"/>
              <w:rPrChange w:id="18"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19" w:author="Du-rush Writing Studio" w:date="2019-06-14T06:55:00Z">
              <w:rPr>
                <w:rFonts w:ascii="Courier New" w:eastAsia="Courier New" w:hAnsi="Courier New" w:cs="Courier New"/>
                <w:b/>
                <w:sz w:val="24"/>
                <w:szCs w:val="24"/>
              </w:rPr>
            </w:rPrChange>
          </w:rPr>
          <w:t xml:space="preserve">                                                    </w:t>
        </w:r>
      </w:ins>
      <w:del w:id="20" w:author="Divya Raja" w:date="2020-10-13T14:31:00Z">
        <w:r w:rsidRPr="00834337">
          <w:rPr>
            <w:rFonts w:ascii="Times New Roman" w:eastAsia="Times New Roman" w:hAnsi="Times New Roman" w:cs="Times New Roman"/>
            <w:b/>
            <w:sz w:val="24"/>
            <w:szCs w:val="24"/>
            <w:rPrChange w:id="21" w:author="Du-rush Writing Studio" w:date="2019-06-14T06:55:00Z">
              <w:rPr>
                <w:rFonts w:ascii="Courier New" w:eastAsia="Courier New" w:hAnsi="Courier New" w:cs="Courier New"/>
                <w:b/>
                <w:sz w:val="24"/>
                <w:szCs w:val="24"/>
              </w:rPr>
            </w:rPrChange>
          </w:rPr>
          <w:delText xml:space="preserve"> </w:delText>
        </w:r>
      </w:del>
      <w:ins w:id="22" w:author="anupam yadav" w:date="2019-07-05T12:16:00Z">
        <w:del w:id="23" w:author="Divya Raja" w:date="2020-10-13T14:31:00Z">
          <w:r w:rsidRPr="00834337">
            <w:rPr>
              <w:rFonts w:ascii="Times New Roman" w:eastAsia="Times New Roman" w:hAnsi="Times New Roman" w:cs="Times New Roman"/>
              <w:b/>
              <w:sz w:val="24"/>
              <w:szCs w:val="24"/>
              <w:rPrChange w:id="24" w:author="Du-rush Writing Studio" w:date="2019-06-14T06:55:00Z">
                <w:rPr>
                  <w:rFonts w:ascii="Courier New" w:eastAsia="Courier New" w:hAnsi="Courier New" w:cs="Courier New"/>
                  <w:b/>
                  <w:sz w:val="24"/>
                  <w:szCs w:val="24"/>
                </w:rPr>
              </w:rPrChange>
            </w:rPr>
            <w:delText>Title:</w:delText>
          </w:r>
        </w:del>
      </w:ins>
      <w:ins w:id="25" w:author="Shreoshi" w:date="2020-10-19T09:17:00Z">
        <w:r w:rsidRPr="00834337">
          <w:rPr>
            <w:rFonts w:ascii="Times New Roman" w:eastAsia="Times New Roman" w:hAnsi="Times New Roman" w:cs="Times New Roman"/>
            <w:b/>
            <w:sz w:val="24"/>
            <w:szCs w:val="24"/>
            <w:rPrChange w:id="26" w:author="Du-rush Writing Studio" w:date="2019-06-14T06:55:00Z">
              <w:rPr>
                <w:rFonts w:ascii="Courier New" w:eastAsia="Courier New" w:hAnsi="Courier New" w:cs="Courier New"/>
                <w:b/>
                <w:sz w:val="24"/>
                <w:szCs w:val="24"/>
              </w:rPr>
            </w:rPrChange>
          </w:rPr>
          <w:t>Title: What is</w:t>
        </w:r>
      </w:ins>
      <w:ins w:id="27" w:author="anupam yadav" w:date="2019-07-05T12:16:00Z">
        <w:del w:id="28" w:author="Shreoshi" w:date="2020-10-19T09:17:00Z">
          <w:r w:rsidRPr="00834337">
            <w:rPr>
              <w:rFonts w:ascii="Times New Roman" w:eastAsia="Times New Roman" w:hAnsi="Times New Roman" w:cs="Times New Roman"/>
              <w:b/>
              <w:sz w:val="24"/>
              <w:szCs w:val="24"/>
              <w:rPrChange w:id="29" w:author="Du-rush Writing Studio" w:date="2019-06-14T06:55:00Z">
                <w:rPr>
                  <w:rFonts w:ascii="Courier New" w:eastAsia="Courier New" w:hAnsi="Courier New" w:cs="Courier New"/>
                  <w:b/>
                  <w:sz w:val="24"/>
                  <w:szCs w:val="24"/>
                </w:rPr>
              </w:rPrChange>
            </w:rPr>
            <w:delText xml:space="preserve"> The Loudest </w:delText>
          </w:r>
        </w:del>
        <w:r w:rsidRPr="00834337">
          <w:rPr>
            <w:rFonts w:ascii="Times New Roman" w:eastAsia="Times New Roman" w:hAnsi="Times New Roman" w:cs="Times New Roman"/>
            <w:b/>
            <w:sz w:val="24"/>
            <w:szCs w:val="24"/>
            <w:rPrChange w:id="30" w:author="Du-rush Writing Studio" w:date="2019-06-14T06:55:00Z">
              <w:rPr>
                <w:rFonts w:ascii="Courier New" w:eastAsia="Courier New" w:hAnsi="Courier New" w:cs="Courier New"/>
                <w:b/>
                <w:sz w:val="24"/>
                <w:szCs w:val="24"/>
              </w:rPr>
            </w:rPrChange>
          </w:rPr>
          <w:t>Sound</w:t>
        </w:r>
      </w:ins>
      <w:ins w:id="31" w:author="Shreoshi" w:date="2020-10-19T09:17:00Z">
        <w:del w:id="32" w:author="Pavithra loganathan" w:date="2020-10-20T06:21:00Z">
          <w:r w:rsidRPr="00834337">
            <w:rPr>
              <w:rFonts w:ascii="Times New Roman" w:eastAsia="Times New Roman" w:hAnsi="Times New Roman" w:cs="Times New Roman"/>
              <w:b/>
              <w:sz w:val="24"/>
              <w:szCs w:val="24"/>
              <w:rPrChange w:id="33" w:author="Du-rush Writing Studio" w:date="2019-06-14T06:55:00Z">
                <w:rPr>
                  <w:rFonts w:ascii="Courier New" w:eastAsia="Courier New" w:hAnsi="Courier New" w:cs="Courier New"/>
                  <w:b/>
                  <w:sz w:val="24"/>
                  <w:szCs w:val="24"/>
                </w:rPr>
              </w:rPrChange>
            </w:rPr>
            <w:delText>?</w:delText>
          </w:r>
        </w:del>
      </w:ins>
    </w:p>
    <w:p w:rsidR="00834337" w:rsidRPr="00834337" w:rsidRDefault="00834337" w:rsidP="00834337">
      <w:pPr>
        <w:pStyle w:val="normal0"/>
        <w:jc w:val="both"/>
        <w:rPr>
          <w:ins w:id="34" w:author="anupam yadav" w:date="2019-07-05T12:16:00Z"/>
          <w:del w:id="35" w:author="ASWINRAJ T V" w:date="2020-10-11T15:12:00Z"/>
          <w:rFonts w:ascii="Times New Roman" w:eastAsia="Times New Roman" w:hAnsi="Times New Roman" w:cs="Times New Roman"/>
          <w:b/>
          <w:sz w:val="24"/>
          <w:szCs w:val="24"/>
          <w:rPrChange w:id="36" w:author="Du-rush Writing Studio" w:date="2019-06-14T06:55:00Z">
            <w:rPr>
              <w:ins w:id="37" w:author="anupam yadav" w:date="2019-07-05T12:16:00Z"/>
              <w:del w:id="38" w:author="ASWINRAJ T V" w:date="2020-10-11T15:12:00Z"/>
              <w:rFonts w:ascii="Courier New" w:eastAsia="Courier New" w:hAnsi="Courier New" w:cs="Courier New"/>
              <w:b/>
              <w:sz w:val="24"/>
              <w:szCs w:val="24"/>
            </w:rPr>
          </w:rPrChange>
        </w:rPr>
        <w:pPrChange w:id="39" w:author="Divya Raja" w:date="2020-10-13T14:29:00Z">
          <w:pPr>
            <w:pStyle w:val="normal0"/>
            <w:jc w:val="center"/>
          </w:pPr>
        </w:pPrChange>
      </w:pPr>
      <w:ins w:id="40" w:author="anupam yadav" w:date="2019-07-05T12:16:00Z">
        <w:del w:id="41" w:author="Pavithra loganathan" w:date="2020-10-20T06:22:00Z">
          <w:r w:rsidRPr="00834337">
            <w:rPr>
              <w:rFonts w:ascii="Times New Roman" w:eastAsia="Times New Roman" w:hAnsi="Times New Roman" w:cs="Times New Roman"/>
              <w:b/>
              <w:sz w:val="24"/>
              <w:szCs w:val="24"/>
              <w:rPrChange w:id="42" w:author="Du-rush Writing Studio" w:date="2019-06-14T06:55:00Z">
                <w:rPr>
                  <w:rFonts w:ascii="Courier New" w:eastAsia="Courier New" w:hAnsi="Courier New" w:cs="Courier New"/>
                  <w:b/>
                  <w:sz w:val="24"/>
                  <w:szCs w:val="24"/>
                </w:rPr>
              </w:rPrChange>
            </w:rPr>
            <w:delText>Takeaways:</w:delText>
          </w:r>
        </w:del>
      </w:ins>
    </w:p>
    <w:p w:rsidR="00834337" w:rsidRPr="00834337" w:rsidRDefault="00834337" w:rsidP="00834337">
      <w:pPr>
        <w:pStyle w:val="normal0"/>
        <w:jc w:val="both"/>
        <w:rPr>
          <w:ins w:id="43" w:author="anupam yadav" w:date="2019-07-05T12:16:00Z"/>
          <w:del w:id="44" w:author="ASWINRAJ T V" w:date="2020-10-11T15:12:00Z"/>
          <w:rFonts w:ascii="Times New Roman" w:eastAsia="Times New Roman" w:hAnsi="Times New Roman" w:cs="Times New Roman"/>
          <w:b/>
          <w:sz w:val="24"/>
          <w:szCs w:val="24"/>
          <w:rPrChange w:id="45" w:author="Du-rush Writing Studio" w:date="2019-06-14T06:55:00Z">
            <w:rPr>
              <w:ins w:id="46" w:author="anupam yadav" w:date="2019-07-05T12:16:00Z"/>
              <w:del w:id="47" w:author="ASWINRAJ T V" w:date="2020-10-11T15:12:00Z"/>
              <w:rFonts w:ascii="Courier New" w:eastAsia="Courier New" w:hAnsi="Courier New" w:cs="Courier New"/>
              <w:b/>
              <w:sz w:val="24"/>
              <w:szCs w:val="24"/>
            </w:rPr>
          </w:rPrChange>
        </w:rPr>
        <w:pPrChange w:id="48" w:author="Divya Raja" w:date="2020-10-13T14:29:00Z">
          <w:pPr>
            <w:pStyle w:val="normal0"/>
            <w:jc w:val="center"/>
          </w:pPr>
        </w:pPrChange>
      </w:pPr>
      <w:ins w:id="49" w:author="Subha" w:date="2020-10-06T10:01:00Z">
        <w:del w:id="50" w:author="ASWINRAJ T V" w:date="2020-10-11T15:12:00Z">
          <w:r w:rsidRPr="00834337">
            <w:rPr>
              <w:rFonts w:ascii="Times New Roman" w:eastAsia="Times New Roman" w:hAnsi="Times New Roman" w:cs="Times New Roman"/>
              <w:b/>
              <w:sz w:val="24"/>
              <w:szCs w:val="24"/>
              <w:rPrChange w:id="51" w:author="Du-rush Writing Studio" w:date="2019-06-14T06:55:00Z">
                <w:rPr>
                  <w:rFonts w:ascii="Courier New" w:eastAsia="Courier New" w:hAnsi="Courier New" w:cs="Courier New"/>
                  <w:b/>
                  <w:sz w:val="24"/>
                  <w:szCs w:val="24"/>
                </w:rPr>
              </w:rPrChange>
            </w:rPr>
            <w:delText>Description</w:delText>
          </w:r>
        </w:del>
      </w:ins>
    </w:p>
    <w:p w:rsidR="00834337" w:rsidRPr="00834337" w:rsidRDefault="00834337">
      <w:pPr>
        <w:pStyle w:val="normal0"/>
        <w:jc w:val="both"/>
        <w:rPr>
          <w:ins w:id="52" w:author="Radha Sri" w:date="2020-10-14T06:58:00Z"/>
          <w:rFonts w:ascii="Times New Roman" w:eastAsia="Times New Roman" w:hAnsi="Times New Roman" w:cs="Times New Roman"/>
          <w:b/>
          <w:sz w:val="24"/>
          <w:szCs w:val="24"/>
          <w:rPrChange w:id="53" w:author="Du-rush Writing Studio" w:date="2019-06-14T06:55:00Z">
            <w:rPr>
              <w:ins w:id="54" w:author="Radha Sri" w:date="2020-10-14T06:58:00Z"/>
              <w:rFonts w:ascii="Courier New" w:eastAsia="Courier New" w:hAnsi="Courier New" w:cs="Courier New"/>
              <w:b/>
              <w:sz w:val="24"/>
              <w:szCs w:val="24"/>
            </w:rPr>
          </w:rPrChange>
        </w:rPr>
      </w:pPr>
      <w:ins w:id="55" w:author="anupam yadav" w:date="2019-07-05T12:16:00Z">
        <w:del w:id="56" w:author="Divya Raja" w:date="2020-10-13T14:31:00Z">
          <w:r w:rsidRPr="00834337">
            <w:rPr>
              <w:rFonts w:ascii="Times New Roman" w:eastAsia="Times New Roman" w:hAnsi="Times New Roman" w:cs="Times New Roman"/>
              <w:b/>
              <w:sz w:val="24"/>
              <w:szCs w:val="24"/>
              <w:rPrChange w:id="57" w:author="Du-rush Writing Studio" w:date="2019-06-14T06:55:00Z">
                <w:rPr>
                  <w:rFonts w:ascii="Courier New" w:eastAsia="Courier New" w:hAnsi="Courier New" w:cs="Courier New"/>
                  <w:b/>
                  <w:sz w:val="24"/>
                  <w:szCs w:val="24"/>
                </w:rPr>
              </w:rPrChange>
            </w:rPr>
            <w:delText>Understand that soun</w:delText>
          </w:r>
        </w:del>
        <w:del w:id="58" w:author="Radha Sri" w:date="2020-10-14T07:02:00Z">
          <w:r w:rsidRPr="00834337">
            <w:rPr>
              <w:rFonts w:ascii="Times New Roman" w:eastAsia="Times New Roman" w:hAnsi="Times New Roman" w:cs="Times New Roman"/>
              <w:b/>
              <w:sz w:val="24"/>
              <w:szCs w:val="24"/>
              <w:rPrChange w:id="59" w:author="Du-rush Writing Studio" w:date="2019-06-14T06:55:00Z">
                <w:rPr>
                  <w:rFonts w:ascii="Courier New" w:eastAsia="Courier New" w:hAnsi="Courier New" w:cs="Courier New"/>
                  <w:b/>
                  <w:sz w:val="24"/>
                  <w:szCs w:val="24"/>
                </w:rPr>
              </w:rPrChange>
            </w:rPr>
            <w:delText>d</w:delText>
          </w:r>
        </w:del>
        <w:r w:rsidRPr="00834337">
          <w:rPr>
            <w:rFonts w:ascii="Times New Roman" w:eastAsia="Times New Roman" w:hAnsi="Times New Roman" w:cs="Times New Roman"/>
            <w:b/>
            <w:sz w:val="24"/>
            <w:szCs w:val="24"/>
            <w:rPrChange w:id="60" w:author="Du-rush Writing Studio" w:date="2019-06-14T06:55:00Z">
              <w:rPr>
                <w:rFonts w:ascii="Courier New" w:eastAsia="Courier New" w:hAnsi="Courier New" w:cs="Courier New"/>
                <w:b/>
                <w:sz w:val="24"/>
                <w:szCs w:val="24"/>
              </w:rPr>
            </w:rPrChange>
          </w:rPr>
          <w:t xml:space="preserve"> </w:t>
        </w:r>
      </w:ins>
      <w:ins w:id="61" w:author="Shreoshi" w:date="2020-10-19T09:17:00Z">
        <w:r w:rsidRPr="00834337">
          <w:rPr>
            <w:rFonts w:ascii="Times New Roman" w:eastAsia="Times New Roman" w:hAnsi="Times New Roman" w:cs="Times New Roman"/>
            <w:b/>
            <w:sz w:val="24"/>
            <w:szCs w:val="24"/>
            <w:rPrChange w:id="62" w:author="Du-rush Writing Studio" w:date="2019-06-14T06:55:00Z">
              <w:rPr>
                <w:rFonts w:ascii="Courier New" w:eastAsia="Courier New" w:hAnsi="Courier New" w:cs="Courier New"/>
                <w:b/>
                <w:sz w:val="24"/>
                <w:szCs w:val="24"/>
              </w:rPr>
            </w:rPrChange>
          </w:rPr>
          <w:t xml:space="preserve">Sound </w:t>
        </w:r>
      </w:ins>
      <w:ins w:id="63" w:author="anupam yadav" w:date="2019-07-05T12:16:00Z">
        <w:r w:rsidRPr="00834337">
          <w:rPr>
            <w:rFonts w:ascii="Times New Roman" w:eastAsia="Times New Roman" w:hAnsi="Times New Roman" w:cs="Times New Roman"/>
            <w:b/>
            <w:sz w:val="24"/>
            <w:szCs w:val="24"/>
            <w:rPrChange w:id="64" w:author="Du-rush Writing Studio" w:date="2019-06-14T06:55:00Z">
              <w:rPr>
                <w:rFonts w:ascii="Courier New" w:eastAsia="Courier New" w:hAnsi="Courier New" w:cs="Courier New"/>
                <w:b/>
                <w:sz w:val="24"/>
                <w:szCs w:val="24"/>
              </w:rPr>
            </w:rPrChange>
          </w:rPr>
          <w:t>is</w:t>
        </w:r>
      </w:ins>
      <w:ins w:id="65" w:author="Agasthya Baby" w:date="2019-07-06T13:43:00Z">
        <w:r w:rsidRPr="00834337">
          <w:rPr>
            <w:rFonts w:ascii="Times New Roman" w:eastAsia="Times New Roman" w:hAnsi="Times New Roman" w:cs="Times New Roman"/>
            <w:b/>
            <w:sz w:val="24"/>
            <w:szCs w:val="24"/>
            <w:rPrChange w:id="66" w:author="Du-rush Writing Studio" w:date="2019-06-14T06:55:00Z">
              <w:rPr>
                <w:rFonts w:ascii="Courier New" w:eastAsia="Courier New" w:hAnsi="Courier New" w:cs="Courier New"/>
                <w:b/>
                <w:sz w:val="24"/>
                <w:szCs w:val="24"/>
              </w:rPr>
            </w:rPrChange>
          </w:rPr>
          <w:t xml:space="preserve"> a form of</w:t>
        </w:r>
      </w:ins>
      <w:ins w:id="67" w:author="anupam yadav" w:date="2019-07-05T12:16:00Z">
        <w:r w:rsidRPr="00834337">
          <w:rPr>
            <w:rFonts w:ascii="Times New Roman" w:eastAsia="Times New Roman" w:hAnsi="Times New Roman" w:cs="Times New Roman"/>
            <w:b/>
            <w:sz w:val="24"/>
            <w:szCs w:val="24"/>
            <w:rPrChange w:id="68" w:author="Du-rush Writing Studio" w:date="2019-06-14T06:55:00Z">
              <w:rPr>
                <w:rFonts w:ascii="Courier New" w:eastAsia="Courier New" w:hAnsi="Courier New" w:cs="Courier New"/>
                <w:b/>
                <w:sz w:val="24"/>
                <w:szCs w:val="24"/>
              </w:rPr>
            </w:rPrChange>
          </w:rPr>
          <w:t xml:space="preserve"> energy that travels </w:t>
        </w:r>
        <w:del w:id="69" w:author="Shreoshi" w:date="2020-10-19T09:17:00Z">
          <w:r w:rsidRPr="00834337">
            <w:rPr>
              <w:rFonts w:ascii="Times New Roman" w:eastAsia="Times New Roman" w:hAnsi="Times New Roman" w:cs="Times New Roman"/>
              <w:b/>
              <w:sz w:val="24"/>
              <w:szCs w:val="24"/>
              <w:rPrChange w:id="70" w:author="Du-rush Writing Studio" w:date="2019-06-14T06:55:00Z">
                <w:rPr>
                  <w:rFonts w:ascii="Courier New" w:eastAsia="Courier New" w:hAnsi="Courier New" w:cs="Courier New"/>
                  <w:b/>
                  <w:sz w:val="24"/>
                  <w:szCs w:val="24"/>
                </w:rPr>
              </w:rPrChange>
            </w:rPr>
            <w:delText>in</w:delText>
          </w:r>
        </w:del>
      </w:ins>
      <w:ins w:id="71" w:author="Shreoshi" w:date="2020-10-19T09:17:00Z">
        <w:r w:rsidRPr="00834337">
          <w:rPr>
            <w:rFonts w:ascii="Times New Roman" w:eastAsia="Times New Roman" w:hAnsi="Times New Roman" w:cs="Times New Roman"/>
            <w:b/>
            <w:sz w:val="24"/>
            <w:szCs w:val="24"/>
            <w:rPrChange w:id="72" w:author="Du-rush Writing Studio" w:date="2019-06-14T06:55:00Z">
              <w:rPr>
                <w:rFonts w:ascii="Courier New" w:eastAsia="Courier New" w:hAnsi="Courier New" w:cs="Courier New"/>
                <w:b/>
                <w:sz w:val="24"/>
                <w:szCs w:val="24"/>
              </w:rPr>
            </w:rPrChange>
          </w:rPr>
          <w:t>through</w:t>
        </w:r>
      </w:ins>
      <w:ins w:id="73" w:author="anupam yadav" w:date="2019-07-05T12:16:00Z">
        <w:r w:rsidRPr="00834337">
          <w:rPr>
            <w:rFonts w:ascii="Times New Roman" w:eastAsia="Times New Roman" w:hAnsi="Times New Roman" w:cs="Times New Roman"/>
            <w:b/>
            <w:sz w:val="24"/>
            <w:szCs w:val="24"/>
            <w:rPrChange w:id="74" w:author="Du-rush Writing Studio" w:date="2019-06-14T06:55:00Z">
              <w:rPr>
                <w:rFonts w:ascii="Courier New" w:eastAsia="Courier New" w:hAnsi="Courier New" w:cs="Courier New"/>
                <w:b/>
                <w:sz w:val="24"/>
                <w:szCs w:val="24"/>
              </w:rPr>
            </w:rPrChange>
          </w:rPr>
          <w:t xml:space="preserve"> </w:t>
        </w:r>
      </w:ins>
      <w:ins w:id="75" w:author="Radha Sri" w:date="2020-10-14T06:58:00Z">
        <w:r w:rsidRPr="00834337">
          <w:rPr>
            <w:rFonts w:ascii="Times New Roman" w:eastAsia="Times New Roman" w:hAnsi="Times New Roman" w:cs="Times New Roman"/>
            <w:b/>
            <w:sz w:val="24"/>
            <w:szCs w:val="24"/>
            <w:rPrChange w:id="76" w:author="Du-rush Writing Studio" w:date="2019-06-14T06:55:00Z">
              <w:rPr>
                <w:rFonts w:ascii="Courier New" w:eastAsia="Courier New" w:hAnsi="Courier New" w:cs="Courier New"/>
                <w:b/>
                <w:sz w:val="24"/>
                <w:szCs w:val="24"/>
              </w:rPr>
            </w:rPrChange>
          </w:rPr>
          <w:t>air</w:t>
        </w:r>
      </w:ins>
      <w:ins w:id="77" w:author="Shreoshi" w:date="2020-10-19T09:17:00Z">
        <w:r w:rsidRPr="00834337">
          <w:rPr>
            <w:rFonts w:ascii="Times New Roman" w:eastAsia="Times New Roman" w:hAnsi="Times New Roman" w:cs="Times New Roman"/>
            <w:b/>
            <w:sz w:val="24"/>
            <w:szCs w:val="24"/>
            <w:rPrChange w:id="78"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79" w:author="anupam yadav" w:date="2019-07-05T12:16:00Z"/>
          <w:rFonts w:ascii="Times New Roman" w:eastAsia="Times New Roman" w:hAnsi="Times New Roman" w:cs="Times New Roman"/>
          <w:b/>
          <w:sz w:val="24"/>
          <w:szCs w:val="24"/>
          <w:rPrChange w:id="80" w:author="Du-rush Writing Studio" w:date="2019-06-14T06:55:00Z">
            <w:rPr>
              <w:ins w:id="81" w:author="anupam yadav" w:date="2019-07-05T12:16:00Z"/>
              <w:rFonts w:ascii="Courier New" w:eastAsia="Courier New" w:hAnsi="Courier New" w:cs="Courier New"/>
              <w:b/>
              <w:sz w:val="24"/>
              <w:szCs w:val="24"/>
            </w:rPr>
          </w:rPrChange>
        </w:rPr>
        <w:pPrChange w:id="82" w:author="Divya Raja" w:date="2020-10-13T14:29:00Z">
          <w:pPr>
            <w:pStyle w:val="normal0"/>
            <w:jc w:val="center"/>
          </w:pPr>
        </w:pPrChange>
      </w:pPr>
      <w:ins w:id="83" w:author="anupam yadav" w:date="2019-07-05T12:16:00Z">
        <w:del w:id="84" w:author="Radha Sri" w:date="2020-10-14T06:58:00Z">
          <w:r w:rsidRPr="00834337">
            <w:rPr>
              <w:rFonts w:ascii="Times New Roman" w:eastAsia="Times New Roman" w:hAnsi="Times New Roman" w:cs="Times New Roman"/>
              <w:b/>
              <w:sz w:val="24"/>
              <w:szCs w:val="24"/>
              <w:rPrChange w:id="85" w:author="Du-rush Writing Studio" w:date="2019-06-14T06:55:00Z">
                <w:rPr>
                  <w:rFonts w:ascii="Courier New" w:eastAsia="Courier New" w:hAnsi="Courier New" w:cs="Courier New"/>
                  <w:b/>
                  <w:sz w:val="24"/>
                  <w:szCs w:val="24"/>
                </w:rPr>
              </w:rPrChange>
            </w:rPr>
            <w:delText>invisible waves</w:delText>
          </w:r>
        </w:del>
      </w:ins>
    </w:p>
    <w:p w:rsidR="00834337" w:rsidRPr="00834337" w:rsidRDefault="00834337" w:rsidP="00834337">
      <w:pPr>
        <w:pStyle w:val="normal0"/>
        <w:jc w:val="both"/>
        <w:rPr>
          <w:ins w:id="86" w:author="ASWINRAJ T V" w:date="2020-10-11T15:12:00Z"/>
          <w:rFonts w:ascii="Times New Roman" w:eastAsia="Times New Roman" w:hAnsi="Times New Roman" w:cs="Times New Roman"/>
          <w:b/>
          <w:sz w:val="24"/>
          <w:szCs w:val="24"/>
          <w:rPrChange w:id="87" w:author="Du-rush Writing Studio" w:date="2019-06-14T06:55:00Z">
            <w:rPr>
              <w:ins w:id="88" w:author="ASWINRAJ T V" w:date="2020-10-11T15:12:00Z"/>
              <w:rFonts w:ascii="Courier New" w:eastAsia="Courier New" w:hAnsi="Courier New" w:cs="Courier New"/>
              <w:b/>
              <w:sz w:val="24"/>
              <w:szCs w:val="24"/>
            </w:rPr>
          </w:rPrChange>
        </w:rPr>
        <w:pPrChange w:id="89" w:author="Divya Raja" w:date="2020-10-13T14:29:00Z">
          <w:pPr>
            <w:pStyle w:val="normal0"/>
          </w:pPr>
        </w:pPrChange>
      </w:pPr>
      <w:ins w:id="90" w:author="Subha" w:date="2020-10-06T10:04:00Z">
        <w:r w:rsidRPr="00834337">
          <w:rPr>
            <w:rFonts w:ascii="Times New Roman" w:eastAsia="Times New Roman" w:hAnsi="Times New Roman" w:cs="Times New Roman"/>
            <w:b/>
            <w:sz w:val="24"/>
            <w:szCs w:val="24"/>
            <w:rPrChange w:id="91" w:author="Du-rush Writing Studio" w:date="2019-06-14T06:55:00Z">
              <w:rPr>
                <w:rFonts w:ascii="Courier New" w:eastAsia="Courier New" w:hAnsi="Courier New" w:cs="Courier New"/>
                <w:b/>
                <w:sz w:val="24"/>
                <w:szCs w:val="24"/>
              </w:rPr>
            </w:rPrChange>
          </w:rPr>
          <w:t xml:space="preserve">                </w:t>
        </w:r>
      </w:ins>
      <w:ins w:id="92" w:author="anupam yadav" w:date="2019-07-05T12:16:00Z">
        <w:r w:rsidRPr="00834337">
          <w:rPr>
            <w:rFonts w:ascii="Times New Roman" w:eastAsia="Times New Roman" w:hAnsi="Times New Roman" w:cs="Times New Roman"/>
            <w:b/>
            <w:sz w:val="24"/>
            <w:szCs w:val="24"/>
            <w:rPrChange w:id="93" w:author="Du-rush Writing Studio" w:date="2019-06-14T06:55:00Z">
              <w:rPr>
                <w:rFonts w:ascii="Courier New" w:eastAsia="Courier New" w:hAnsi="Courier New" w:cs="Courier New"/>
                <w:b/>
                <w:sz w:val="24"/>
                <w:szCs w:val="24"/>
              </w:rPr>
            </w:rPrChange>
          </w:rPr>
          <w:t>Differentiate between sound and noise</w:t>
        </w:r>
      </w:ins>
      <w:ins w:id="94" w:author="Shreoshi" w:date="2020-10-19T09:18:00Z">
        <w:r w:rsidRPr="00834337">
          <w:rPr>
            <w:rFonts w:ascii="Times New Roman" w:eastAsia="Times New Roman" w:hAnsi="Times New Roman" w:cs="Times New Roman"/>
            <w:b/>
            <w:sz w:val="24"/>
            <w:szCs w:val="24"/>
            <w:rPrChange w:id="95"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96" w:author="ASWINRAJ T V" w:date="2020-10-11T15:12:00Z"/>
          <w:rFonts w:ascii="Times New Roman" w:eastAsia="Times New Roman" w:hAnsi="Times New Roman" w:cs="Times New Roman"/>
          <w:b/>
          <w:sz w:val="24"/>
          <w:szCs w:val="24"/>
          <w:rPrChange w:id="97" w:author="Du-rush Writing Studio" w:date="2019-06-14T06:55:00Z">
            <w:rPr>
              <w:ins w:id="98" w:author="ASWINRAJ T V" w:date="2020-10-11T15:12:00Z"/>
              <w:rFonts w:ascii="Courier New" w:eastAsia="Courier New" w:hAnsi="Courier New" w:cs="Courier New"/>
              <w:b/>
              <w:sz w:val="24"/>
              <w:szCs w:val="24"/>
            </w:rPr>
          </w:rPrChange>
        </w:rPr>
        <w:pPrChange w:id="99" w:author="Divya Raja" w:date="2020-10-13T14:29:00Z">
          <w:pPr>
            <w:pStyle w:val="normal0"/>
            <w:jc w:val="center"/>
          </w:pPr>
        </w:pPrChange>
      </w:pPr>
      <w:ins w:id="100" w:author="ASWINRAJ T V" w:date="2020-10-11T15:12:00Z">
        <w:r w:rsidRPr="00834337">
          <w:rPr>
            <w:rFonts w:ascii="Times New Roman" w:eastAsia="Times New Roman" w:hAnsi="Times New Roman" w:cs="Times New Roman"/>
            <w:b/>
            <w:sz w:val="24"/>
            <w:szCs w:val="24"/>
            <w:rPrChange w:id="101" w:author="Du-rush Writing Studio" w:date="2019-06-14T06:55:00Z">
              <w:rPr>
                <w:rFonts w:ascii="Courier New" w:eastAsia="Courier New" w:hAnsi="Courier New" w:cs="Courier New"/>
                <w:b/>
                <w:sz w:val="24"/>
                <w:szCs w:val="24"/>
              </w:rPr>
            </w:rPrChange>
          </w:rPr>
          <w:t>Takeaways:</w:t>
        </w:r>
      </w:ins>
    </w:p>
    <w:p w:rsidR="00834337" w:rsidRPr="00834337" w:rsidRDefault="00834337" w:rsidP="00834337">
      <w:pPr>
        <w:pStyle w:val="normal0"/>
        <w:jc w:val="both"/>
        <w:rPr>
          <w:ins w:id="102" w:author="ASWINRAJ T V" w:date="2020-10-11T15:12:00Z"/>
          <w:rFonts w:ascii="Times New Roman" w:eastAsia="Times New Roman" w:hAnsi="Times New Roman" w:cs="Times New Roman"/>
          <w:b/>
          <w:sz w:val="24"/>
          <w:szCs w:val="24"/>
          <w:rPrChange w:id="103" w:author="Du-rush Writing Studio" w:date="2019-06-14T06:55:00Z">
            <w:rPr>
              <w:ins w:id="104" w:author="ASWINRAJ T V" w:date="2020-10-11T15:12:00Z"/>
              <w:rFonts w:ascii="Courier New" w:eastAsia="Courier New" w:hAnsi="Courier New" w:cs="Courier New"/>
              <w:b/>
              <w:sz w:val="24"/>
              <w:szCs w:val="24"/>
            </w:rPr>
          </w:rPrChange>
        </w:rPr>
        <w:pPrChange w:id="105" w:author="Divya Raja" w:date="2020-10-13T14:29:00Z">
          <w:pPr>
            <w:pStyle w:val="normal0"/>
            <w:jc w:val="center"/>
          </w:pPr>
        </w:pPrChange>
      </w:pPr>
      <w:ins w:id="106" w:author="ASWINRAJ T V" w:date="2020-10-11T15:12:00Z">
        <w:r w:rsidRPr="00834337">
          <w:rPr>
            <w:rFonts w:ascii="Times New Roman" w:eastAsia="Times New Roman" w:hAnsi="Times New Roman" w:cs="Times New Roman"/>
            <w:b/>
            <w:sz w:val="24"/>
            <w:szCs w:val="24"/>
            <w:rPrChange w:id="107" w:author="Du-rush Writing Studio" w:date="2019-06-14T06:55:00Z">
              <w:rPr>
                <w:rFonts w:ascii="Courier New" w:eastAsia="Courier New" w:hAnsi="Courier New" w:cs="Courier New"/>
                <w:b/>
                <w:sz w:val="24"/>
                <w:szCs w:val="24"/>
              </w:rPr>
            </w:rPrChange>
          </w:rPr>
          <w:t>Description</w:t>
        </w:r>
      </w:ins>
      <w:ins w:id="108" w:author="Shreoshi" w:date="2020-10-19T09:18:00Z">
        <w:r w:rsidRPr="00834337">
          <w:rPr>
            <w:rFonts w:ascii="Times New Roman" w:eastAsia="Times New Roman" w:hAnsi="Times New Roman" w:cs="Times New Roman"/>
            <w:b/>
            <w:sz w:val="24"/>
            <w:szCs w:val="24"/>
            <w:rPrChange w:id="109"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110" w:author="anupam yadav" w:date="2019-07-05T12:16:00Z"/>
          <w:rFonts w:ascii="Times New Roman" w:eastAsia="Times New Roman" w:hAnsi="Times New Roman" w:cs="Times New Roman"/>
          <w:b/>
          <w:sz w:val="24"/>
          <w:szCs w:val="24"/>
          <w:rPrChange w:id="111" w:author="Du-rush Writing Studio" w:date="2019-06-14T06:55:00Z">
            <w:rPr>
              <w:ins w:id="112" w:author="anupam yadav" w:date="2019-07-05T12:16:00Z"/>
              <w:rFonts w:ascii="Courier New" w:eastAsia="Courier New" w:hAnsi="Courier New" w:cs="Courier New"/>
              <w:b/>
              <w:sz w:val="24"/>
              <w:szCs w:val="24"/>
            </w:rPr>
          </w:rPrChange>
        </w:rPr>
        <w:pPrChange w:id="113" w:author="Divya Raja" w:date="2020-10-13T14:29:00Z">
          <w:pPr>
            <w:pStyle w:val="normal0"/>
            <w:jc w:val="center"/>
          </w:pPr>
        </w:pPrChange>
      </w:pPr>
    </w:p>
    <w:p w:rsidR="00834337" w:rsidRPr="00834337" w:rsidRDefault="00834337" w:rsidP="00834337">
      <w:pPr>
        <w:pStyle w:val="normal0"/>
        <w:jc w:val="both"/>
        <w:rPr>
          <w:ins w:id="114" w:author="Subha" w:date="2020-10-06T10:01:00Z"/>
          <w:rFonts w:ascii="Times New Roman" w:eastAsia="Times New Roman" w:hAnsi="Times New Roman" w:cs="Times New Roman"/>
          <w:b/>
          <w:sz w:val="24"/>
          <w:szCs w:val="24"/>
          <w:rPrChange w:id="115" w:author="Du-rush Writing Studio" w:date="2019-06-14T06:55:00Z">
            <w:rPr>
              <w:ins w:id="116" w:author="Subha" w:date="2020-10-06T10:01:00Z"/>
              <w:rFonts w:ascii="Courier New" w:eastAsia="Courier New" w:hAnsi="Courier New" w:cs="Courier New"/>
              <w:b/>
              <w:sz w:val="24"/>
              <w:szCs w:val="24"/>
            </w:rPr>
          </w:rPrChange>
        </w:rPr>
        <w:pPrChange w:id="117" w:author="Divya Raja" w:date="2020-10-13T14:29:00Z">
          <w:pPr>
            <w:pStyle w:val="normal0"/>
            <w:jc w:val="center"/>
          </w:pPr>
        </w:pPrChange>
      </w:pPr>
    </w:p>
    <w:p w:rsidR="00834337" w:rsidRPr="00834337" w:rsidRDefault="00834337" w:rsidP="00834337">
      <w:pPr>
        <w:pStyle w:val="normal0"/>
        <w:jc w:val="both"/>
        <w:rPr>
          <w:ins w:id="118" w:author="anupam yadav" w:date="2019-07-05T12:16:00Z"/>
          <w:rFonts w:ascii="Times New Roman" w:eastAsia="Times New Roman" w:hAnsi="Times New Roman" w:cs="Times New Roman"/>
          <w:b/>
          <w:sz w:val="24"/>
          <w:szCs w:val="24"/>
          <w:rPrChange w:id="119" w:author="Du-rush Writing Studio" w:date="2019-06-14T06:55:00Z">
            <w:rPr>
              <w:ins w:id="120" w:author="anupam yadav" w:date="2019-07-05T12:16:00Z"/>
              <w:rFonts w:ascii="Courier New" w:eastAsia="Courier New" w:hAnsi="Courier New" w:cs="Courier New"/>
              <w:b/>
              <w:sz w:val="24"/>
              <w:szCs w:val="24"/>
            </w:rPr>
          </w:rPrChange>
        </w:rPr>
        <w:pPrChange w:id="121" w:author="Divya Raja" w:date="2020-10-13T14:29:00Z">
          <w:pPr>
            <w:pStyle w:val="normal0"/>
            <w:jc w:val="center"/>
          </w:pPr>
        </w:pPrChange>
      </w:pPr>
    </w:p>
    <w:p w:rsidR="00834337" w:rsidRPr="00834337" w:rsidRDefault="00834337" w:rsidP="00834337">
      <w:pPr>
        <w:pStyle w:val="normal0"/>
        <w:jc w:val="both"/>
        <w:rPr>
          <w:ins w:id="122" w:author="anupam yadav" w:date="2019-07-05T12:16:00Z"/>
          <w:rFonts w:ascii="Times New Roman" w:eastAsia="Times New Roman" w:hAnsi="Times New Roman" w:cs="Times New Roman"/>
          <w:b/>
          <w:sz w:val="24"/>
          <w:szCs w:val="24"/>
          <w:rPrChange w:id="123" w:author="Du-rush Writing Studio" w:date="2019-06-14T06:55:00Z">
            <w:rPr>
              <w:ins w:id="124" w:author="anupam yadav" w:date="2019-07-05T12:16:00Z"/>
              <w:rFonts w:ascii="Courier New" w:eastAsia="Courier New" w:hAnsi="Courier New" w:cs="Courier New"/>
              <w:b/>
              <w:sz w:val="24"/>
              <w:szCs w:val="24"/>
            </w:rPr>
          </w:rPrChange>
        </w:rPr>
        <w:pPrChange w:id="125" w:author="Divya Raja" w:date="2020-10-13T14:29:00Z">
          <w:pPr>
            <w:pStyle w:val="normal0"/>
            <w:jc w:val="center"/>
          </w:pPr>
        </w:pPrChange>
      </w:pPr>
      <w:ins w:id="126" w:author="anupam yadav" w:date="2019-07-05T12:16:00Z">
        <w:r w:rsidRPr="00834337">
          <w:rPr>
            <w:rFonts w:ascii="Times New Roman" w:eastAsia="Times New Roman" w:hAnsi="Times New Roman" w:cs="Times New Roman"/>
            <w:b/>
            <w:sz w:val="24"/>
            <w:szCs w:val="24"/>
            <w:rPrChange w:id="127" w:author="Du-rush Writing Studio" w:date="2019-06-14T06:55:00Z">
              <w:rPr>
                <w:rFonts w:ascii="Courier New" w:eastAsia="Courier New" w:hAnsi="Courier New" w:cs="Courier New"/>
                <w:b/>
                <w:sz w:val="24"/>
                <w:szCs w:val="24"/>
              </w:rPr>
            </w:rPrChange>
          </w:rPr>
          <w:t>Environment</w:t>
        </w:r>
      </w:ins>
    </w:p>
    <w:p w:rsidR="00834337" w:rsidRPr="00834337" w:rsidRDefault="00834337" w:rsidP="00834337">
      <w:pPr>
        <w:pStyle w:val="normal0"/>
        <w:jc w:val="both"/>
        <w:rPr>
          <w:ins w:id="128" w:author="anupam yadav" w:date="2019-07-05T12:16:00Z"/>
          <w:rFonts w:ascii="Times New Roman" w:eastAsia="Times New Roman" w:hAnsi="Times New Roman" w:cs="Times New Roman"/>
          <w:b/>
          <w:sz w:val="24"/>
          <w:szCs w:val="24"/>
          <w:rPrChange w:id="129" w:author="Du-rush Writing Studio" w:date="2019-06-14T06:55:00Z">
            <w:rPr>
              <w:ins w:id="130" w:author="anupam yadav" w:date="2019-07-05T12:16:00Z"/>
              <w:rFonts w:ascii="Courier New" w:eastAsia="Courier New" w:hAnsi="Courier New" w:cs="Courier New"/>
              <w:b/>
              <w:sz w:val="24"/>
              <w:szCs w:val="24"/>
            </w:rPr>
          </w:rPrChange>
        </w:rPr>
        <w:pPrChange w:id="131" w:author="Divya Raja" w:date="2020-10-13T14:29:00Z">
          <w:pPr>
            <w:pStyle w:val="normal0"/>
            <w:jc w:val="center"/>
          </w:pPr>
        </w:pPrChange>
      </w:pPr>
      <w:ins w:id="132" w:author="anupam yadav" w:date="2019-07-05T12:16:00Z">
        <w:r w:rsidRPr="00834337">
          <w:rPr>
            <w:rFonts w:ascii="Times New Roman" w:eastAsia="Times New Roman" w:hAnsi="Times New Roman" w:cs="Times New Roman"/>
            <w:b/>
            <w:sz w:val="24"/>
            <w:szCs w:val="24"/>
            <w:rPrChange w:id="133" w:author="Du-rush Writing Studio" w:date="2019-06-14T06:55:00Z">
              <w:rPr>
                <w:rFonts w:ascii="Courier New" w:eastAsia="Courier New" w:hAnsi="Courier New" w:cs="Courier New"/>
                <w:b/>
                <w:sz w:val="24"/>
                <w:szCs w:val="24"/>
              </w:rPr>
            </w:rPrChange>
          </w:rPr>
          <w:t>SPOOKY WORLD</w:t>
        </w:r>
      </w:ins>
    </w:p>
    <w:p w:rsidR="00834337" w:rsidRPr="00834337" w:rsidRDefault="00834337" w:rsidP="00834337">
      <w:pPr>
        <w:pStyle w:val="normal0"/>
        <w:jc w:val="both"/>
        <w:rPr>
          <w:ins w:id="134" w:author="anupam yadav" w:date="2019-07-05T12:16:00Z"/>
          <w:rFonts w:ascii="Times New Roman" w:eastAsia="Times New Roman" w:hAnsi="Times New Roman" w:cs="Times New Roman"/>
          <w:b/>
          <w:sz w:val="24"/>
          <w:szCs w:val="24"/>
          <w:rPrChange w:id="135" w:author="Du-rush Writing Studio" w:date="2019-06-14T06:55:00Z">
            <w:rPr>
              <w:ins w:id="136" w:author="anupam yadav" w:date="2019-07-05T12:16:00Z"/>
              <w:rFonts w:ascii="Courier New" w:eastAsia="Courier New" w:hAnsi="Courier New" w:cs="Courier New"/>
              <w:b/>
              <w:sz w:val="24"/>
              <w:szCs w:val="24"/>
            </w:rPr>
          </w:rPrChange>
        </w:rPr>
        <w:pPrChange w:id="137" w:author="Divya Raja" w:date="2020-10-13T14:29:00Z">
          <w:pPr>
            <w:pStyle w:val="normal0"/>
            <w:jc w:val="center"/>
          </w:pPr>
        </w:pPrChange>
      </w:pPr>
      <w:ins w:id="138" w:author="anupam yadav" w:date="2019-07-05T12:16:00Z">
        <w:r w:rsidRPr="00834337">
          <w:rPr>
            <w:rFonts w:ascii="Times New Roman" w:eastAsia="Times New Roman" w:hAnsi="Times New Roman" w:cs="Times New Roman"/>
            <w:b/>
            <w:sz w:val="24"/>
            <w:szCs w:val="24"/>
            <w:rPrChange w:id="139" w:author="Du-rush Writing Studio" w:date="2019-06-14T06:55:00Z">
              <w:rPr>
                <w:rFonts w:ascii="Courier New" w:eastAsia="Courier New" w:hAnsi="Courier New" w:cs="Courier New"/>
                <w:b/>
                <w:sz w:val="24"/>
                <w:szCs w:val="24"/>
              </w:rPr>
            </w:rPrChange>
          </w:rPr>
          <w:t>INT. Pumpkin Mansion - TV Room, Living Room, Hallway, Attic</w:t>
        </w:r>
      </w:ins>
    </w:p>
    <w:p w:rsidR="00834337" w:rsidRPr="00834337" w:rsidRDefault="00834337" w:rsidP="00834337">
      <w:pPr>
        <w:pStyle w:val="normal0"/>
        <w:jc w:val="both"/>
        <w:rPr>
          <w:ins w:id="140" w:author="anupam yadav" w:date="2019-07-05T12:16:00Z"/>
          <w:rFonts w:ascii="Times New Roman" w:eastAsia="Times New Roman" w:hAnsi="Times New Roman" w:cs="Times New Roman"/>
          <w:b/>
          <w:sz w:val="24"/>
          <w:szCs w:val="24"/>
          <w:rPrChange w:id="141" w:author="Du-rush Writing Studio" w:date="2019-06-14T06:55:00Z">
            <w:rPr>
              <w:ins w:id="142" w:author="anupam yadav" w:date="2019-07-05T12:16:00Z"/>
              <w:rFonts w:ascii="Courier New" w:eastAsia="Courier New" w:hAnsi="Courier New" w:cs="Courier New"/>
              <w:b/>
              <w:sz w:val="24"/>
              <w:szCs w:val="24"/>
            </w:rPr>
          </w:rPrChange>
        </w:rPr>
        <w:pPrChange w:id="143" w:author="Divya Raja" w:date="2020-10-13T14:29:00Z">
          <w:pPr>
            <w:pStyle w:val="normal0"/>
            <w:jc w:val="center"/>
          </w:pPr>
        </w:pPrChange>
      </w:pPr>
      <w:ins w:id="144" w:author="anupam yadav" w:date="2019-07-05T12:16:00Z">
        <w:r w:rsidRPr="00834337">
          <w:rPr>
            <w:rFonts w:ascii="Times New Roman" w:eastAsia="Times New Roman" w:hAnsi="Times New Roman" w:cs="Times New Roman"/>
            <w:b/>
            <w:sz w:val="24"/>
            <w:szCs w:val="24"/>
            <w:rPrChange w:id="145" w:author="Du-rush Writing Studio" w:date="2019-06-14T06:55:00Z">
              <w:rPr>
                <w:rFonts w:ascii="Courier New" w:eastAsia="Courier New" w:hAnsi="Courier New" w:cs="Courier New"/>
                <w:b/>
                <w:sz w:val="24"/>
                <w:szCs w:val="24"/>
              </w:rPr>
            </w:rPrChange>
          </w:rPr>
          <w:t>Forest, Auditorium</w:t>
        </w:r>
      </w:ins>
    </w:p>
    <w:p w:rsidR="00834337" w:rsidRPr="00834337" w:rsidRDefault="00834337" w:rsidP="00834337">
      <w:pPr>
        <w:pStyle w:val="normal0"/>
        <w:jc w:val="both"/>
        <w:rPr>
          <w:ins w:id="146" w:author="anupam yadav" w:date="2019-07-05T12:16:00Z"/>
          <w:rFonts w:ascii="Times New Roman" w:eastAsia="Times New Roman" w:hAnsi="Times New Roman" w:cs="Times New Roman"/>
          <w:b/>
          <w:sz w:val="24"/>
          <w:szCs w:val="24"/>
          <w:rPrChange w:id="147" w:author="Du-rush Writing Studio" w:date="2019-06-14T06:55:00Z">
            <w:rPr>
              <w:ins w:id="148" w:author="anupam yadav" w:date="2019-07-05T12:16:00Z"/>
              <w:rFonts w:ascii="Courier New" w:eastAsia="Courier New" w:hAnsi="Courier New" w:cs="Courier New"/>
              <w:b/>
              <w:sz w:val="24"/>
              <w:szCs w:val="24"/>
            </w:rPr>
          </w:rPrChange>
        </w:rPr>
        <w:pPrChange w:id="149" w:author="Divya Raja" w:date="2020-10-13T14:29:00Z">
          <w:pPr>
            <w:pStyle w:val="normal0"/>
            <w:jc w:val="center"/>
          </w:pPr>
        </w:pPrChange>
      </w:pPr>
    </w:p>
    <w:p w:rsidR="00834337" w:rsidRPr="00834337" w:rsidRDefault="00834337" w:rsidP="00834337">
      <w:pPr>
        <w:pStyle w:val="normal0"/>
        <w:jc w:val="both"/>
        <w:rPr>
          <w:ins w:id="150" w:author="anupam yadav" w:date="2019-07-05T12:16:00Z"/>
          <w:rFonts w:ascii="Times New Roman" w:eastAsia="Times New Roman" w:hAnsi="Times New Roman" w:cs="Times New Roman"/>
          <w:b/>
          <w:sz w:val="24"/>
          <w:szCs w:val="24"/>
          <w:rPrChange w:id="151" w:author="Du-rush Writing Studio" w:date="2019-06-14T06:55:00Z">
            <w:rPr>
              <w:ins w:id="152" w:author="anupam yadav" w:date="2019-07-05T12:16:00Z"/>
              <w:rFonts w:ascii="Courier New" w:eastAsia="Courier New" w:hAnsi="Courier New" w:cs="Courier New"/>
              <w:b/>
              <w:sz w:val="24"/>
              <w:szCs w:val="24"/>
            </w:rPr>
          </w:rPrChange>
        </w:rPr>
        <w:pPrChange w:id="153" w:author="Divya Raja" w:date="2020-10-13T14:29:00Z">
          <w:pPr>
            <w:pStyle w:val="normal0"/>
            <w:jc w:val="center"/>
          </w:pPr>
        </w:pPrChange>
      </w:pPr>
    </w:p>
    <w:p w:rsidR="00834337" w:rsidRPr="00834337" w:rsidRDefault="00834337" w:rsidP="00834337">
      <w:pPr>
        <w:pStyle w:val="normal0"/>
        <w:jc w:val="both"/>
        <w:rPr>
          <w:ins w:id="154" w:author="anupam yadav" w:date="2019-07-05T12:16:00Z"/>
          <w:rFonts w:ascii="Times New Roman" w:eastAsia="Times New Roman" w:hAnsi="Times New Roman" w:cs="Times New Roman"/>
          <w:b/>
          <w:sz w:val="24"/>
          <w:szCs w:val="24"/>
          <w:rPrChange w:id="155" w:author="Du-rush Writing Studio" w:date="2019-06-14T06:55:00Z">
            <w:rPr>
              <w:ins w:id="156" w:author="anupam yadav" w:date="2019-07-05T12:16:00Z"/>
              <w:rFonts w:ascii="Courier New" w:eastAsia="Courier New" w:hAnsi="Courier New" w:cs="Courier New"/>
              <w:b/>
              <w:sz w:val="24"/>
              <w:szCs w:val="24"/>
            </w:rPr>
          </w:rPrChange>
        </w:rPr>
        <w:pPrChange w:id="157" w:author="Divya Raja" w:date="2020-10-13T14:29:00Z">
          <w:pPr>
            <w:pStyle w:val="normal0"/>
            <w:jc w:val="center"/>
          </w:pPr>
        </w:pPrChange>
      </w:pPr>
      <w:ins w:id="158" w:author="anupam yadav" w:date="2019-07-05T12:16:00Z">
        <w:r w:rsidRPr="00834337">
          <w:rPr>
            <w:rFonts w:ascii="Times New Roman" w:eastAsia="Times New Roman" w:hAnsi="Times New Roman" w:cs="Times New Roman"/>
            <w:b/>
            <w:sz w:val="24"/>
            <w:szCs w:val="24"/>
            <w:rPrChange w:id="159" w:author="Du-rush Writing Studio" w:date="2019-06-14T06:55:00Z">
              <w:rPr>
                <w:rFonts w:ascii="Courier New" w:eastAsia="Courier New" w:hAnsi="Courier New" w:cs="Courier New"/>
                <w:b/>
                <w:sz w:val="24"/>
                <w:szCs w:val="24"/>
              </w:rPr>
            </w:rPrChange>
          </w:rPr>
          <w:t>Name</w:t>
        </w:r>
      </w:ins>
    </w:p>
    <w:p w:rsidR="00834337" w:rsidRPr="00834337" w:rsidRDefault="00834337" w:rsidP="00834337">
      <w:pPr>
        <w:pStyle w:val="normal0"/>
        <w:jc w:val="both"/>
        <w:rPr>
          <w:ins w:id="160" w:author="anupam yadav" w:date="2019-07-05T12:16:00Z"/>
          <w:del w:id="161" w:author="Subha" w:date="2020-10-06T10:01:00Z"/>
          <w:rFonts w:ascii="Times New Roman" w:eastAsia="Times New Roman" w:hAnsi="Times New Roman" w:cs="Times New Roman"/>
          <w:b/>
          <w:sz w:val="24"/>
          <w:szCs w:val="24"/>
          <w:rPrChange w:id="162" w:author="Du-rush Writing Studio" w:date="2019-06-14T06:55:00Z">
            <w:rPr>
              <w:ins w:id="163" w:author="anupam yadav" w:date="2019-07-05T12:16:00Z"/>
              <w:del w:id="164" w:author="Subha" w:date="2020-10-06T10:01:00Z"/>
              <w:rFonts w:ascii="Courier New" w:eastAsia="Courier New" w:hAnsi="Courier New" w:cs="Courier New"/>
              <w:b/>
              <w:sz w:val="24"/>
              <w:szCs w:val="24"/>
            </w:rPr>
          </w:rPrChange>
        </w:rPr>
        <w:pPrChange w:id="165" w:author="Divya Raja" w:date="2020-10-13T14:29:00Z">
          <w:pPr>
            <w:pStyle w:val="normal0"/>
            <w:jc w:val="center"/>
          </w:pPr>
        </w:pPrChange>
      </w:pPr>
      <w:ins w:id="166" w:author="anupam yadav" w:date="2019-07-05T12:16:00Z">
        <w:del w:id="167" w:author="Subha" w:date="2020-10-06T10:01:00Z">
          <w:r w:rsidRPr="00834337">
            <w:rPr>
              <w:rFonts w:ascii="Times New Roman" w:eastAsia="Times New Roman" w:hAnsi="Times New Roman" w:cs="Times New Roman"/>
              <w:b/>
              <w:sz w:val="24"/>
              <w:szCs w:val="24"/>
              <w:rPrChange w:id="168" w:author="Du-rush Writing Studio" w:date="2019-06-14T06:55:00Z">
                <w:rPr>
                  <w:rFonts w:ascii="Courier New" w:eastAsia="Courier New" w:hAnsi="Courier New" w:cs="Courier New"/>
                  <w:b/>
                  <w:sz w:val="24"/>
                  <w:szCs w:val="24"/>
                </w:rPr>
              </w:rPrChange>
            </w:rPr>
            <w:delText>Description</w:delText>
          </w:r>
        </w:del>
      </w:ins>
    </w:p>
    <w:p w:rsidR="00834337" w:rsidRPr="00834337" w:rsidRDefault="00834337" w:rsidP="00834337">
      <w:pPr>
        <w:pStyle w:val="normal0"/>
        <w:jc w:val="both"/>
        <w:rPr>
          <w:ins w:id="169" w:author="anupam yadav" w:date="2019-07-05T12:16:00Z"/>
          <w:rFonts w:ascii="Times New Roman" w:eastAsia="Times New Roman" w:hAnsi="Times New Roman" w:cs="Times New Roman"/>
          <w:b/>
          <w:sz w:val="24"/>
          <w:szCs w:val="24"/>
          <w:rPrChange w:id="170" w:author="Du-rush Writing Studio" w:date="2019-06-14T06:55:00Z">
            <w:rPr>
              <w:ins w:id="171" w:author="anupam yadav" w:date="2019-07-05T12:16:00Z"/>
              <w:rFonts w:ascii="Courier New" w:eastAsia="Courier New" w:hAnsi="Courier New" w:cs="Courier New"/>
              <w:b/>
              <w:sz w:val="24"/>
              <w:szCs w:val="24"/>
            </w:rPr>
          </w:rPrChange>
        </w:rPr>
        <w:pPrChange w:id="172" w:author="Divya Raja" w:date="2020-10-13T14:29:00Z">
          <w:pPr>
            <w:pStyle w:val="normal0"/>
            <w:jc w:val="center"/>
          </w:pPr>
        </w:pPrChange>
      </w:pPr>
      <w:ins w:id="173" w:author="anupam yadav" w:date="2019-07-05T12:16:00Z">
        <w:del w:id="174" w:author="Subha" w:date="2020-10-06T10:01:00Z">
          <w:r w:rsidRPr="00834337">
            <w:rPr>
              <w:rFonts w:ascii="Times New Roman" w:eastAsia="Times New Roman" w:hAnsi="Times New Roman" w:cs="Times New Roman"/>
              <w:b/>
              <w:sz w:val="24"/>
              <w:szCs w:val="24"/>
              <w:rPrChange w:id="175" w:author="Du-rush Writing Studio" w:date="2019-06-14T06:55:00Z">
                <w:rPr>
                  <w:rFonts w:ascii="Courier New" w:eastAsia="Courier New" w:hAnsi="Courier New" w:cs="Courier New"/>
                  <w:b/>
                  <w:sz w:val="24"/>
                  <w:szCs w:val="24"/>
                </w:rPr>
              </w:rPrChange>
            </w:rPr>
            <w:delText>Primary Characters</w:delText>
          </w:r>
        </w:del>
      </w:ins>
    </w:p>
    <w:p w:rsidR="00834337" w:rsidRPr="00834337" w:rsidRDefault="00834337" w:rsidP="00834337">
      <w:pPr>
        <w:pStyle w:val="normal0"/>
        <w:jc w:val="both"/>
        <w:rPr>
          <w:ins w:id="176" w:author="Subha" w:date="2020-10-06T10:02:00Z"/>
          <w:rFonts w:ascii="Times New Roman" w:eastAsia="Times New Roman" w:hAnsi="Times New Roman" w:cs="Times New Roman"/>
          <w:b/>
          <w:sz w:val="24"/>
          <w:szCs w:val="24"/>
          <w:rPrChange w:id="177" w:author="Du-rush Writing Studio" w:date="2019-06-14T06:55:00Z">
            <w:rPr>
              <w:ins w:id="178" w:author="Subha" w:date="2020-10-06T10:02:00Z"/>
              <w:rFonts w:ascii="Courier New" w:eastAsia="Courier New" w:hAnsi="Courier New" w:cs="Courier New"/>
              <w:b/>
              <w:sz w:val="24"/>
              <w:szCs w:val="24"/>
            </w:rPr>
          </w:rPrChange>
        </w:rPr>
        <w:pPrChange w:id="179" w:author="Divya Raja" w:date="2020-10-13T14:29:00Z">
          <w:pPr>
            <w:pStyle w:val="normal0"/>
            <w:jc w:val="center"/>
          </w:pPr>
        </w:pPrChange>
      </w:pPr>
      <w:ins w:id="180" w:author="Subha" w:date="2020-10-06T10:02:00Z">
        <w:r w:rsidRPr="00834337">
          <w:rPr>
            <w:rFonts w:ascii="Times New Roman" w:eastAsia="Times New Roman" w:hAnsi="Times New Roman" w:cs="Times New Roman"/>
            <w:b/>
            <w:sz w:val="24"/>
            <w:szCs w:val="24"/>
            <w:rPrChange w:id="181" w:author="Du-rush Writing Studio" w:date="2019-06-14T06:55:00Z">
              <w:rPr>
                <w:rFonts w:ascii="Courier New" w:eastAsia="Courier New" w:hAnsi="Courier New" w:cs="Courier New"/>
                <w:b/>
                <w:sz w:val="24"/>
                <w:szCs w:val="24"/>
              </w:rPr>
            </w:rPrChange>
          </w:rPr>
          <w:t>Primary Characters :</w:t>
        </w:r>
      </w:ins>
    </w:p>
    <w:p w:rsidR="00834337" w:rsidRPr="00834337" w:rsidRDefault="00834337" w:rsidP="00834337">
      <w:pPr>
        <w:pStyle w:val="normal0"/>
        <w:jc w:val="both"/>
        <w:rPr>
          <w:ins w:id="182" w:author="anupam yadav" w:date="2019-07-05T12:16:00Z"/>
          <w:rFonts w:ascii="Times New Roman" w:eastAsia="Times New Roman" w:hAnsi="Times New Roman" w:cs="Times New Roman"/>
          <w:b/>
          <w:sz w:val="24"/>
          <w:szCs w:val="24"/>
          <w:rPrChange w:id="183" w:author="Du-rush Writing Studio" w:date="2019-06-14T06:55:00Z">
            <w:rPr>
              <w:ins w:id="184" w:author="anupam yadav" w:date="2019-07-05T12:16:00Z"/>
              <w:rFonts w:ascii="Courier New" w:eastAsia="Courier New" w:hAnsi="Courier New" w:cs="Courier New"/>
              <w:b/>
              <w:sz w:val="24"/>
              <w:szCs w:val="24"/>
            </w:rPr>
          </w:rPrChange>
        </w:rPr>
        <w:pPrChange w:id="185" w:author="Divya Raja" w:date="2020-10-13T14:29:00Z">
          <w:pPr>
            <w:pStyle w:val="normal0"/>
            <w:jc w:val="center"/>
          </w:pPr>
        </w:pPrChange>
      </w:pPr>
      <w:ins w:id="186" w:author="anupam yadav" w:date="2019-07-05T12:16:00Z">
        <w:r w:rsidRPr="00834337">
          <w:rPr>
            <w:rFonts w:ascii="Times New Roman" w:eastAsia="Times New Roman" w:hAnsi="Times New Roman" w:cs="Times New Roman"/>
            <w:b/>
            <w:sz w:val="24"/>
            <w:szCs w:val="24"/>
            <w:rPrChange w:id="187" w:author="Du-rush Writing Studio" w:date="2019-06-14T06:55:00Z">
              <w:rPr>
                <w:rFonts w:ascii="Courier New" w:eastAsia="Courier New" w:hAnsi="Courier New" w:cs="Courier New"/>
                <w:b/>
                <w:sz w:val="24"/>
                <w:szCs w:val="24"/>
              </w:rPr>
            </w:rPrChange>
          </w:rPr>
          <w:t xml:space="preserve">Jane, </w:t>
        </w:r>
        <w:del w:id="188" w:author="Anonymous" w:date="2020-10-18T07:02:00Z">
          <w:r w:rsidRPr="00834337">
            <w:rPr>
              <w:rFonts w:ascii="Times New Roman" w:eastAsia="Times New Roman" w:hAnsi="Times New Roman" w:cs="Times New Roman"/>
              <w:b/>
              <w:sz w:val="24"/>
              <w:szCs w:val="24"/>
              <w:rPrChange w:id="189" w:author="Du-rush Writing Studio" w:date="2019-06-14T06:55:00Z">
                <w:rPr>
                  <w:rFonts w:ascii="Courier New" w:eastAsia="Courier New" w:hAnsi="Courier New" w:cs="Courier New"/>
                  <w:b/>
                  <w:sz w:val="24"/>
                  <w:szCs w:val="24"/>
                </w:rPr>
              </w:rPrChange>
            </w:rPr>
            <w:delText>Jax</w:delText>
          </w:r>
        </w:del>
      </w:ins>
    </w:p>
    <w:p w:rsidR="00834337" w:rsidRPr="00834337" w:rsidRDefault="00834337" w:rsidP="00834337">
      <w:pPr>
        <w:pStyle w:val="normal0"/>
        <w:jc w:val="both"/>
        <w:rPr>
          <w:ins w:id="190" w:author="anupam yadav" w:date="2019-07-05T12:16:00Z"/>
          <w:rFonts w:ascii="Times New Roman" w:eastAsia="Times New Roman" w:hAnsi="Times New Roman" w:cs="Times New Roman"/>
          <w:b/>
          <w:sz w:val="24"/>
          <w:szCs w:val="24"/>
          <w:rPrChange w:id="191" w:author="Du-rush Writing Studio" w:date="2019-06-14T06:55:00Z">
            <w:rPr>
              <w:ins w:id="192" w:author="anupam yadav" w:date="2019-07-05T12:16:00Z"/>
              <w:rFonts w:ascii="Courier New" w:eastAsia="Courier New" w:hAnsi="Courier New" w:cs="Courier New"/>
              <w:b/>
              <w:sz w:val="24"/>
              <w:szCs w:val="24"/>
            </w:rPr>
          </w:rPrChange>
        </w:rPr>
        <w:pPrChange w:id="193" w:author="Divya Raja" w:date="2020-10-13T14:29:00Z">
          <w:pPr>
            <w:pStyle w:val="normal0"/>
            <w:jc w:val="center"/>
          </w:pPr>
        </w:pPrChange>
      </w:pPr>
    </w:p>
    <w:p w:rsidR="00834337" w:rsidRPr="00834337" w:rsidRDefault="00834337" w:rsidP="00834337">
      <w:pPr>
        <w:pStyle w:val="normal0"/>
        <w:jc w:val="both"/>
        <w:rPr>
          <w:ins w:id="194" w:author="anupam yadav" w:date="2019-07-05T12:16:00Z"/>
          <w:rFonts w:ascii="Times New Roman" w:eastAsia="Times New Roman" w:hAnsi="Times New Roman" w:cs="Times New Roman"/>
          <w:b/>
          <w:sz w:val="24"/>
          <w:szCs w:val="24"/>
          <w:rPrChange w:id="195" w:author="Du-rush Writing Studio" w:date="2019-06-14T06:55:00Z">
            <w:rPr>
              <w:ins w:id="196" w:author="anupam yadav" w:date="2019-07-05T12:16:00Z"/>
              <w:rFonts w:ascii="Courier New" w:eastAsia="Courier New" w:hAnsi="Courier New" w:cs="Courier New"/>
              <w:b/>
              <w:sz w:val="24"/>
              <w:szCs w:val="24"/>
            </w:rPr>
          </w:rPrChange>
        </w:rPr>
        <w:pPrChange w:id="197" w:author="Divya Raja" w:date="2020-10-13T14:29:00Z">
          <w:pPr>
            <w:pStyle w:val="normal0"/>
            <w:jc w:val="center"/>
          </w:pPr>
        </w:pPrChange>
      </w:pPr>
    </w:p>
    <w:p w:rsidR="00834337" w:rsidRPr="00834337" w:rsidRDefault="00834337" w:rsidP="00834337">
      <w:pPr>
        <w:pStyle w:val="normal0"/>
        <w:jc w:val="both"/>
        <w:rPr>
          <w:ins w:id="198" w:author="anupam yadav" w:date="2019-07-05T12:16:00Z"/>
          <w:rFonts w:ascii="Times New Roman" w:eastAsia="Times New Roman" w:hAnsi="Times New Roman" w:cs="Times New Roman"/>
          <w:b/>
          <w:sz w:val="24"/>
          <w:szCs w:val="24"/>
          <w:rPrChange w:id="199" w:author="Du-rush Writing Studio" w:date="2019-06-14T06:55:00Z">
            <w:rPr>
              <w:ins w:id="200" w:author="anupam yadav" w:date="2019-07-05T12:16:00Z"/>
              <w:rFonts w:ascii="Courier New" w:eastAsia="Courier New" w:hAnsi="Courier New" w:cs="Courier New"/>
              <w:b/>
              <w:sz w:val="24"/>
              <w:szCs w:val="24"/>
            </w:rPr>
          </w:rPrChange>
        </w:rPr>
        <w:pPrChange w:id="201" w:author="Divya Raja" w:date="2020-10-13T14:29:00Z">
          <w:pPr>
            <w:pStyle w:val="normal0"/>
            <w:jc w:val="center"/>
          </w:pPr>
        </w:pPrChange>
      </w:pPr>
      <w:ins w:id="202" w:author="anupam yadav" w:date="2019-07-05T12:16:00Z">
        <w:r w:rsidRPr="00834337">
          <w:rPr>
            <w:rFonts w:ascii="Times New Roman" w:eastAsia="Times New Roman" w:hAnsi="Times New Roman" w:cs="Times New Roman"/>
            <w:b/>
            <w:sz w:val="24"/>
            <w:szCs w:val="24"/>
            <w:rPrChange w:id="203" w:author="Du-rush Writing Studio" w:date="2019-06-14T06:55:00Z">
              <w:rPr>
                <w:rFonts w:ascii="Courier New" w:eastAsia="Courier New" w:hAnsi="Courier New" w:cs="Courier New"/>
                <w:b/>
                <w:sz w:val="24"/>
                <w:szCs w:val="24"/>
              </w:rPr>
            </w:rPrChange>
          </w:rPr>
          <w:t>Secondary Characters</w:t>
        </w:r>
      </w:ins>
      <w:ins w:id="204" w:author="Subha" w:date="2020-10-06T10:02:00Z">
        <w:r w:rsidRPr="00834337">
          <w:rPr>
            <w:rFonts w:ascii="Times New Roman" w:eastAsia="Times New Roman" w:hAnsi="Times New Roman" w:cs="Times New Roman"/>
            <w:b/>
            <w:sz w:val="24"/>
            <w:szCs w:val="24"/>
            <w:rPrChange w:id="205"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206" w:author="anupam yadav" w:date="2019-07-05T12:16:00Z"/>
          <w:rFonts w:ascii="Times New Roman" w:eastAsia="Times New Roman" w:hAnsi="Times New Roman" w:cs="Times New Roman"/>
          <w:b/>
          <w:sz w:val="24"/>
          <w:szCs w:val="24"/>
          <w:rPrChange w:id="207" w:author="Du-rush Writing Studio" w:date="2019-06-14T06:55:00Z">
            <w:rPr>
              <w:ins w:id="208" w:author="anupam yadav" w:date="2019-07-05T12:16:00Z"/>
              <w:rFonts w:ascii="Courier New" w:eastAsia="Courier New" w:hAnsi="Courier New" w:cs="Courier New"/>
              <w:b/>
              <w:sz w:val="24"/>
              <w:szCs w:val="24"/>
            </w:rPr>
          </w:rPrChange>
        </w:rPr>
        <w:pPrChange w:id="209" w:author="Divya Raja" w:date="2020-10-13T14:29:00Z">
          <w:pPr>
            <w:pStyle w:val="normal0"/>
            <w:jc w:val="center"/>
          </w:pPr>
        </w:pPrChange>
      </w:pPr>
      <w:ins w:id="210" w:author="anupam yadav" w:date="2019-07-05T12:16:00Z">
        <w:r w:rsidRPr="00834337">
          <w:rPr>
            <w:rFonts w:ascii="Times New Roman" w:eastAsia="Times New Roman" w:hAnsi="Times New Roman" w:cs="Times New Roman"/>
            <w:b/>
            <w:sz w:val="24"/>
            <w:szCs w:val="24"/>
            <w:rPrChange w:id="211" w:author="Du-rush Writing Studio" w:date="2019-06-14T06:55:00Z">
              <w:rPr>
                <w:rFonts w:ascii="Courier New" w:eastAsia="Courier New" w:hAnsi="Courier New" w:cs="Courier New"/>
                <w:b/>
                <w:sz w:val="24"/>
                <w:szCs w:val="24"/>
              </w:rPr>
            </w:rPrChange>
          </w:rPr>
          <w:t>Jinx, Cricket</w:t>
        </w:r>
      </w:ins>
    </w:p>
    <w:p w:rsidR="00834337" w:rsidRPr="00834337" w:rsidRDefault="00834337" w:rsidP="00834337">
      <w:pPr>
        <w:pStyle w:val="normal0"/>
        <w:jc w:val="both"/>
        <w:rPr>
          <w:ins w:id="212" w:author="anupam yadav" w:date="2019-07-05T12:16:00Z"/>
          <w:rFonts w:ascii="Times New Roman" w:eastAsia="Times New Roman" w:hAnsi="Times New Roman" w:cs="Times New Roman"/>
          <w:b/>
          <w:sz w:val="24"/>
          <w:szCs w:val="24"/>
          <w:rPrChange w:id="213" w:author="Du-rush Writing Studio" w:date="2019-06-14T06:55:00Z">
            <w:rPr>
              <w:ins w:id="214" w:author="anupam yadav" w:date="2019-07-05T12:16:00Z"/>
              <w:rFonts w:ascii="Courier New" w:eastAsia="Courier New" w:hAnsi="Courier New" w:cs="Courier New"/>
              <w:b/>
              <w:sz w:val="24"/>
              <w:szCs w:val="24"/>
            </w:rPr>
          </w:rPrChange>
        </w:rPr>
        <w:pPrChange w:id="215" w:author="Divya Raja" w:date="2020-10-13T14:29:00Z">
          <w:pPr>
            <w:pStyle w:val="normal0"/>
            <w:jc w:val="center"/>
          </w:pPr>
        </w:pPrChange>
      </w:pPr>
    </w:p>
    <w:p w:rsidR="00834337" w:rsidRPr="00834337" w:rsidRDefault="00834337" w:rsidP="00834337">
      <w:pPr>
        <w:pStyle w:val="normal0"/>
        <w:jc w:val="both"/>
        <w:rPr>
          <w:ins w:id="216" w:author="anupam yadav" w:date="2019-07-05T12:16:00Z"/>
          <w:rFonts w:ascii="Times New Roman" w:eastAsia="Times New Roman" w:hAnsi="Times New Roman" w:cs="Times New Roman"/>
          <w:b/>
          <w:sz w:val="24"/>
          <w:szCs w:val="24"/>
          <w:rPrChange w:id="217" w:author="Du-rush Writing Studio" w:date="2019-06-14T06:55:00Z">
            <w:rPr>
              <w:ins w:id="218" w:author="anupam yadav" w:date="2019-07-05T12:16:00Z"/>
              <w:rFonts w:ascii="Courier New" w:eastAsia="Courier New" w:hAnsi="Courier New" w:cs="Courier New"/>
              <w:b/>
              <w:sz w:val="24"/>
              <w:szCs w:val="24"/>
            </w:rPr>
          </w:rPrChange>
        </w:rPr>
        <w:pPrChange w:id="219" w:author="Divya Raja" w:date="2020-10-13T14:29:00Z">
          <w:pPr>
            <w:pStyle w:val="normal0"/>
            <w:jc w:val="center"/>
          </w:pPr>
        </w:pPrChange>
      </w:pPr>
    </w:p>
    <w:p w:rsidR="00834337" w:rsidRPr="00834337" w:rsidRDefault="00834337" w:rsidP="00834337">
      <w:pPr>
        <w:pStyle w:val="normal0"/>
        <w:jc w:val="both"/>
        <w:rPr>
          <w:ins w:id="220" w:author="anupam yadav" w:date="2019-07-05T12:16:00Z"/>
          <w:rFonts w:ascii="Times New Roman" w:eastAsia="Times New Roman" w:hAnsi="Times New Roman" w:cs="Times New Roman"/>
          <w:b/>
          <w:sz w:val="24"/>
          <w:szCs w:val="24"/>
          <w:rPrChange w:id="221" w:author="Du-rush Writing Studio" w:date="2019-06-14T06:55:00Z">
            <w:rPr>
              <w:ins w:id="222" w:author="anupam yadav" w:date="2019-07-05T12:16:00Z"/>
              <w:rFonts w:ascii="Courier New" w:eastAsia="Courier New" w:hAnsi="Courier New" w:cs="Courier New"/>
              <w:b/>
              <w:sz w:val="24"/>
              <w:szCs w:val="24"/>
            </w:rPr>
          </w:rPrChange>
        </w:rPr>
        <w:pPrChange w:id="223" w:author="Divya Raja" w:date="2020-10-13T14:29:00Z">
          <w:pPr>
            <w:pStyle w:val="normal0"/>
            <w:jc w:val="center"/>
          </w:pPr>
        </w:pPrChange>
      </w:pPr>
    </w:p>
    <w:p w:rsidR="00834337" w:rsidRPr="00834337" w:rsidRDefault="00834337" w:rsidP="00834337">
      <w:pPr>
        <w:pStyle w:val="normal0"/>
        <w:jc w:val="both"/>
        <w:rPr>
          <w:ins w:id="224" w:author="anupam yadav" w:date="2019-07-05T12:16:00Z"/>
          <w:rFonts w:ascii="Times New Roman" w:eastAsia="Times New Roman" w:hAnsi="Times New Roman" w:cs="Times New Roman"/>
          <w:b/>
          <w:sz w:val="24"/>
          <w:szCs w:val="24"/>
          <w:rPrChange w:id="225" w:author="Du-rush Writing Studio" w:date="2019-06-14T06:55:00Z">
            <w:rPr>
              <w:ins w:id="226" w:author="anupam yadav" w:date="2019-07-05T12:16:00Z"/>
              <w:rFonts w:ascii="Courier New" w:eastAsia="Courier New" w:hAnsi="Courier New" w:cs="Courier New"/>
              <w:b/>
              <w:sz w:val="24"/>
              <w:szCs w:val="24"/>
            </w:rPr>
          </w:rPrChange>
        </w:rPr>
        <w:pPrChange w:id="227" w:author="Divya Raja" w:date="2020-10-13T14:29:00Z">
          <w:pPr>
            <w:pStyle w:val="normal0"/>
            <w:jc w:val="center"/>
          </w:pPr>
        </w:pPrChange>
      </w:pPr>
    </w:p>
    <w:p w:rsidR="00834337" w:rsidRPr="00834337" w:rsidRDefault="00834337" w:rsidP="00834337">
      <w:pPr>
        <w:pStyle w:val="normal0"/>
        <w:jc w:val="both"/>
        <w:rPr>
          <w:ins w:id="228" w:author="anupam yadav" w:date="2019-07-05T12:16:00Z"/>
          <w:rFonts w:ascii="Times New Roman" w:eastAsia="Times New Roman" w:hAnsi="Times New Roman" w:cs="Times New Roman"/>
          <w:b/>
          <w:sz w:val="24"/>
          <w:szCs w:val="24"/>
          <w:rPrChange w:id="229" w:author="Du-rush Writing Studio" w:date="2019-06-14T06:55:00Z">
            <w:rPr>
              <w:ins w:id="230" w:author="anupam yadav" w:date="2019-07-05T12:16:00Z"/>
              <w:rFonts w:ascii="Courier New" w:eastAsia="Courier New" w:hAnsi="Courier New" w:cs="Courier New"/>
              <w:b/>
              <w:sz w:val="24"/>
              <w:szCs w:val="24"/>
            </w:rPr>
          </w:rPrChange>
        </w:rPr>
        <w:pPrChange w:id="231" w:author="Divya Raja" w:date="2020-10-13T14:29:00Z">
          <w:pPr>
            <w:pStyle w:val="normal0"/>
            <w:jc w:val="center"/>
          </w:pPr>
        </w:pPrChange>
      </w:pPr>
    </w:p>
    <w:p w:rsidR="00834337" w:rsidRPr="00834337" w:rsidRDefault="00834337" w:rsidP="00834337">
      <w:pPr>
        <w:pStyle w:val="normal0"/>
        <w:jc w:val="both"/>
        <w:rPr>
          <w:ins w:id="232" w:author="anupam yadav" w:date="2019-07-05T12:16:00Z"/>
          <w:rFonts w:ascii="Times New Roman" w:eastAsia="Times New Roman" w:hAnsi="Times New Roman" w:cs="Times New Roman"/>
          <w:b/>
          <w:sz w:val="24"/>
          <w:szCs w:val="24"/>
          <w:rPrChange w:id="233" w:author="Du-rush Writing Studio" w:date="2019-06-14T06:55:00Z">
            <w:rPr>
              <w:ins w:id="234" w:author="anupam yadav" w:date="2019-07-05T12:16:00Z"/>
              <w:rFonts w:ascii="Courier New" w:eastAsia="Courier New" w:hAnsi="Courier New" w:cs="Courier New"/>
              <w:b/>
              <w:sz w:val="24"/>
              <w:szCs w:val="24"/>
            </w:rPr>
          </w:rPrChange>
        </w:rPr>
        <w:pPrChange w:id="235" w:author="Divya Raja" w:date="2020-10-13T14:29:00Z">
          <w:pPr>
            <w:pStyle w:val="normal0"/>
            <w:jc w:val="center"/>
          </w:pPr>
        </w:pPrChange>
      </w:pPr>
    </w:p>
    <w:p w:rsidR="00834337" w:rsidRPr="00834337" w:rsidRDefault="00834337" w:rsidP="00834337">
      <w:pPr>
        <w:pStyle w:val="normal0"/>
        <w:jc w:val="both"/>
        <w:rPr>
          <w:ins w:id="236" w:author="anupam yadav" w:date="2019-07-05T12:16:00Z"/>
          <w:rFonts w:ascii="Times New Roman" w:eastAsia="Times New Roman" w:hAnsi="Times New Roman" w:cs="Times New Roman"/>
          <w:b/>
          <w:sz w:val="24"/>
          <w:szCs w:val="24"/>
          <w:rPrChange w:id="237" w:author="Du-rush Writing Studio" w:date="2019-06-14T06:55:00Z">
            <w:rPr>
              <w:ins w:id="238" w:author="anupam yadav" w:date="2019-07-05T12:16:00Z"/>
              <w:rFonts w:ascii="Courier New" w:eastAsia="Courier New" w:hAnsi="Courier New" w:cs="Courier New"/>
              <w:b/>
              <w:sz w:val="24"/>
              <w:szCs w:val="24"/>
            </w:rPr>
          </w:rPrChange>
        </w:rPr>
        <w:pPrChange w:id="239" w:author="Divya Raja" w:date="2020-10-13T14:29:00Z">
          <w:pPr>
            <w:pStyle w:val="normal0"/>
            <w:jc w:val="center"/>
          </w:pPr>
        </w:pPrChange>
      </w:pPr>
    </w:p>
    <w:p w:rsidR="00834337" w:rsidRPr="00834337" w:rsidRDefault="00834337" w:rsidP="00834337">
      <w:pPr>
        <w:pStyle w:val="normal0"/>
        <w:jc w:val="both"/>
        <w:rPr>
          <w:ins w:id="240" w:author="anupam yadav" w:date="2019-07-05T12:16:00Z"/>
          <w:rFonts w:ascii="Times New Roman" w:eastAsia="Times New Roman" w:hAnsi="Times New Roman" w:cs="Times New Roman"/>
          <w:b/>
          <w:sz w:val="24"/>
          <w:szCs w:val="24"/>
          <w:rPrChange w:id="241" w:author="Du-rush Writing Studio" w:date="2019-06-14T06:55:00Z">
            <w:rPr>
              <w:ins w:id="242" w:author="anupam yadav" w:date="2019-07-05T12:16:00Z"/>
              <w:rFonts w:ascii="Courier New" w:eastAsia="Courier New" w:hAnsi="Courier New" w:cs="Courier New"/>
              <w:b/>
              <w:sz w:val="24"/>
              <w:szCs w:val="24"/>
            </w:rPr>
          </w:rPrChange>
        </w:rPr>
        <w:pPrChange w:id="243" w:author="Divya Raja" w:date="2020-10-13T14:29:00Z">
          <w:pPr>
            <w:pStyle w:val="normal0"/>
            <w:jc w:val="center"/>
          </w:pPr>
        </w:pPrChange>
      </w:pPr>
      <w:ins w:id="244" w:author="anupam yadav" w:date="2019-07-05T12:16:00Z">
        <w:r w:rsidRPr="00834337">
          <w:rPr>
            <w:rFonts w:ascii="Times New Roman" w:eastAsia="Times New Roman" w:hAnsi="Times New Roman" w:cs="Times New Roman"/>
            <w:b/>
            <w:sz w:val="24"/>
            <w:szCs w:val="24"/>
            <w:rPrChange w:id="245" w:author="Du-rush Writing Studio" w:date="2019-06-14T06:55:00Z">
              <w:rPr>
                <w:rFonts w:ascii="Courier New" w:eastAsia="Courier New" w:hAnsi="Courier New" w:cs="Courier New"/>
                <w:b/>
                <w:sz w:val="24"/>
                <w:szCs w:val="24"/>
              </w:rPr>
            </w:rPrChange>
          </w:rPr>
          <w:t>PROPS REQUIRED: Drums.</w:t>
        </w:r>
      </w:ins>
    </w:p>
    <w:p w:rsidR="00834337" w:rsidRPr="00834337" w:rsidRDefault="00834337" w:rsidP="00834337">
      <w:pPr>
        <w:pStyle w:val="normal0"/>
        <w:jc w:val="both"/>
        <w:rPr>
          <w:ins w:id="246" w:author="anupam yadav" w:date="2019-07-05T12:16:00Z"/>
          <w:rFonts w:ascii="Times New Roman" w:eastAsia="Times New Roman" w:hAnsi="Times New Roman" w:cs="Times New Roman"/>
          <w:b/>
          <w:sz w:val="24"/>
          <w:szCs w:val="24"/>
          <w:rPrChange w:id="247" w:author="Du-rush Writing Studio" w:date="2019-06-14T06:55:00Z">
            <w:rPr>
              <w:ins w:id="248" w:author="anupam yadav" w:date="2019-07-05T12:16:00Z"/>
              <w:rFonts w:ascii="Courier New" w:eastAsia="Courier New" w:hAnsi="Courier New" w:cs="Courier New"/>
              <w:b/>
              <w:sz w:val="24"/>
              <w:szCs w:val="24"/>
            </w:rPr>
          </w:rPrChange>
        </w:rPr>
        <w:pPrChange w:id="249" w:author="Divya Raja" w:date="2020-10-13T14:29:00Z">
          <w:pPr>
            <w:pStyle w:val="normal0"/>
            <w:jc w:val="center"/>
          </w:pPr>
        </w:pPrChange>
      </w:pPr>
    </w:p>
    <w:p w:rsidR="00834337" w:rsidRPr="00834337" w:rsidRDefault="00834337" w:rsidP="00834337">
      <w:pPr>
        <w:pStyle w:val="normal0"/>
        <w:jc w:val="both"/>
        <w:rPr>
          <w:ins w:id="250" w:author="anupam yadav" w:date="2019-07-05T12:16:00Z"/>
          <w:rFonts w:ascii="Times New Roman" w:eastAsia="Times New Roman" w:hAnsi="Times New Roman" w:cs="Times New Roman"/>
          <w:b/>
          <w:sz w:val="24"/>
          <w:szCs w:val="24"/>
          <w:rPrChange w:id="251" w:author="Du-rush Writing Studio" w:date="2019-06-14T06:55:00Z">
            <w:rPr>
              <w:ins w:id="252" w:author="anupam yadav" w:date="2019-07-05T12:16:00Z"/>
              <w:rFonts w:ascii="Courier New" w:eastAsia="Courier New" w:hAnsi="Courier New" w:cs="Courier New"/>
              <w:b/>
              <w:sz w:val="24"/>
              <w:szCs w:val="24"/>
            </w:rPr>
          </w:rPrChange>
        </w:rPr>
        <w:pPrChange w:id="253" w:author="Divya Raja" w:date="2020-10-13T14:29:00Z">
          <w:pPr>
            <w:pStyle w:val="normal0"/>
            <w:jc w:val="center"/>
          </w:pPr>
        </w:pPrChange>
      </w:pPr>
    </w:p>
    <w:p w:rsidR="00834337" w:rsidRPr="00834337" w:rsidRDefault="00834337" w:rsidP="00834337">
      <w:pPr>
        <w:pStyle w:val="normal0"/>
        <w:jc w:val="both"/>
        <w:rPr>
          <w:ins w:id="254" w:author="anupam yadav" w:date="2019-07-05T12:16:00Z"/>
          <w:rFonts w:ascii="Times New Roman" w:eastAsia="Times New Roman" w:hAnsi="Times New Roman" w:cs="Times New Roman"/>
          <w:b/>
          <w:sz w:val="24"/>
          <w:szCs w:val="24"/>
          <w:rPrChange w:id="255" w:author="Du-rush Writing Studio" w:date="2019-06-14T06:55:00Z">
            <w:rPr>
              <w:ins w:id="256" w:author="anupam yadav" w:date="2019-07-05T12:16:00Z"/>
              <w:rFonts w:ascii="Courier New" w:eastAsia="Courier New" w:hAnsi="Courier New" w:cs="Courier New"/>
              <w:b/>
              <w:sz w:val="24"/>
              <w:szCs w:val="24"/>
            </w:rPr>
          </w:rPrChange>
        </w:rPr>
        <w:pPrChange w:id="257" w:author="Divya Raja" w:date="2020-10-13T14:29:00Z">
          <w:pPr>
            <w:pStyle w:val="normal0"/>
            <w:jc w:val="center"/>
          </w:pPr>
        </w:pPrChange>
      </w:pPr>
    </w:p>
    <w:p w:rsidR="00834337" w:rsidRPr="00834337" w:rsidRDefault="00834337" w:rsidP="00834337">
      <w:pPr>
        <w:pStyle w:val="normal0"/>
        <w:jc w:val="both"/>
        <w:rPr>
          <w:ins w:id="258" w:author="anupam yadav" w:date="2019-07-05T12:16:00Z"/>
          <w:rFonts w:ascii="Times New Roman" w:eastAsia="Times New Roman" w:hAnsi="Times New Roman" w:cs="Times New Roman"/>
          <w:b/>
          <w:sz w:val="24"/>
          <w:szCs w:val="24"/>
          <w:rPrChange w:id="259" w:author="Du-rush Writing Studio" w:date="2019-06-14T06:55:00Z">
            <w:rPr>
              <w:ins w:id="260" w:author="anupam yadav" w:date="2019-07-05T12:16:00Z"/>
              <w:rFonts w:ascii="Courier New" w:eastAsia="Courier New" w:hAnsi="Courier New" w:cs="Courier New"/>
              <w:b/>
              <w:sz w:val="24"/>
              <w:szCs w:val="24"/>
            </w:rPr>
          </w:rPrChange>
        </w:rPr>
        <w:pPrChange w:id="261" w:author="Divya Raja" w:date="2020-10-13T14:29:00Z">
          <w:pPr>
            <w:pStyle w:val="normal0"/>
            <w:jc w:val="center"/>
          </w:pPr>
        </w:pPrChange>
      </w:pPr>
    </w:p>
    <w:p w:rsidR="00834337" w:rsidRPr="00834337" w:rsidRDefault="00834337" w:rsidP="00834337">
      <w:pPr>
        <w:pStyle w:val="normal0"/>
        <w:jc w:val="both"/>
        <w:rPr>
          <w:ins w:id="262" w:author="anupam yadav" w:date="2019-07-05T12:16:00Z"/>
          <w:rFonts w:ascii="Times New Roman" w:eastAsia="Times New Roman" w:hAnsi="Times New Roman" w:cs="Times New Roman"/>
          <w:b/>
          <w:sz w:val="24"/>
          <w:szCs w:val="24"/>
          <w:rPrChange w:id="263" w:author="Du-rush Writing Studio" w:date="2019-06-14T06:55:00Z">
            <w:rPr>
              <w:ins w:id="264" w:author="anupam yadav" w:date="2019-07-05T12:16:00Z"/>
              <w:rFonts w:ascii="Courier New" w:eastAsia="Courier New" w:hAnsi="Courier New" w:cs="Courier New"/>
              <w:b/>
              <w:sz w:val="24"/>
              <w:szCs w:val="24"/>
            </w:rPr>
          </w:rPrChange>
        </w:rPr>
        <w:pPrChange w:id="265" w:author="Divya Raja" w:date="2020-10-13T14:29:00Z">
          <w:pPr>
            <w:pStyle w:val="normal0"/>
            <w:jc w:val="center"/>
          </w:pPr>
        </w:pPrChange>
      </w:pPr>
    </w:p>
    <w:p w:rsidR="00834337" w:rsidRPr="00834337" w:rsidRDefault="00834337" w:rsidP="00834337">
      <w:pPr>
        <w:pStyle w:val="normal0"/>
        <w:jc w:val="both"/>
        <w:rPr>
          <w:ins w:id="266" w:author="anupam yadav" w:date="2019-07-05T12:16:00Z"/>
          <w:rFonts w:ascii="Times New Roman" w:eastAsia="Times New Roman" w:hAnsi="Times New Roman" w:cs="Times New Roman"/>
          <w:b/>
          <w:sz w:val="24"/>
          <w:szCs w:val="24"/>
          <w:rPrChange w:id="267" w:author="Du-rush Writing Studio" w:date="2019-06-14T06:55:00Z">
            <w:rPr>
              <w:ins w:id="268" w:author="anupam yadav" w:date="2019-07-05T12:16:00Z"/>
              <w:rFonts w:ascii="Courier New" w:eastAsia="Courier New" w:hAnsi="Courier New" w:cs="Courier New"/>
              <w:b/>
              <w:sz w:val="24"/>
              <w:szCs w:val="24"/>
            </w:rPr>
          </w:rPrChange>
        </w:rPr>
        <w:pPrChange w:id="269" w:author="Divya Raja" w:date="2020-10-13T14:29:00Z">
          <w:pPr>
            <w:pStyle w:val="normal0"/>
            <w:jc w:val="center"/>
          </w:pPr>
        </w:pPrChange>
      </w:pPr>
    </w:p>
    <w:p w:rsidR="00834337" w:rsidRPr="00834337" w:rsidRDefault="00834337" w:rsidP="00834337">
      <w:pPr>
        <w:pStyle w:val="normal0"/>
        <w:jc w:val="both"/>
        <w:rPr>
          <w:ins w:id="270" w:author="anupam yadav" w:date="2019-07-05T12:16:00Z"/>
          <w:rFonts w:ascii="Times New Roman" w:eastAsia="Times New Roman" w:hAnsi="Times New Roman" w:cs="Times New Roman"/>
          <w:b/>
          <w:sz w:val="24"/>
          <w:szCs w:val="24"/>
          <w:rPrChange w:id="271" w:author="Du-rush Writing Studio" w:date="2019-06-14T06:55:00Z">
            <w:rPr>
              <w:ins w:id="272" w:author="anupam yadav" w:date="2019-07-05T12:16:00Z"/>
              <w:rFonts w:ascii="Courier New" w:eastAsia="Courier New" w:hAnsi="Courier New" w:cs="Courier New"/>
              <w:b/>
              <w:sz w:val="24"/>
              <w:szCs w:val="24"/>
            </w:rPr>
          </w:rPrChange>
        </w:rPr>
        <w:pPrChange w:id="273" w:author="Divya Raja" w:date="2020-10-13T14:29:00Z">
          <w:pPr>
            <w:pStyle w:val="normal0"/>
            <w:jc w:val="center"/>
          </w:pPr>
        </w:pPrChange>
      </w:pPr>
    </w:p>
    <w:p w:rsidR="00834337" w:rsidRPr="00834337" w:rsidRDefault="00834337" w:rsidP="00834337">
      <w:pPr>
        <w:pStyle w:val="normal0"/>
        <w:jc w:val="both"/>
        <w:rPr>
          <w:ins w:id="274" w:author="anupam yadav" w:date="2019-07-05T12:16:00Z"/>
          <w:rFonts w:ascii="Times New Roman" w:eastAsia="Times New Roman" w:hAnsi="Times New Roman" w:cs="Times New Roman"/>
          <w:b/>
          <w:sz w:val="24"/>
          <w:szCs w:val="24"/>
          <w:rPrChange w:id="275" w:author="Du-rush Writing Studio" w:date="2019-06-14T06:55:00Z">
            <w:rPr>
              <w:ins w:id="276" w:author="anupam yadav" w:date="2019-07-05T12:16:00Z"/>
              <w:rFonts w:ascii="Courier New" w:eastAsia="Courier New" w:hAnsi="Courier New" w:cs="Courier New"/>
              <w:b/>
              <w:sz w:val="24"/>
              <w:szCs w:val="24"/>
            </w:rPr>
          </w:rPrChange>
        </w:rPr>
        <w:pPrChange w:id="277" w:author="Divya Raja" w:date="2020-10-13T14:29:00Z">
          <w:pPr>
            <w:pStyle w:val="normal0"/>
            <w:jc w:val="center"/>
          </w:pPr>
        </w:pPrChange>
      </w:pPr>
    </w:p>
    <w:p w:rsidR="00834337" w:rsidRPr="00834337" w:rsidRDefault="00834337" w:rsidP="00834337">
      <w:pPr>
        <w:pStyle w:val="normal0"/>
        <w:jc w:val="both"/>
        <w:rPr>
          <w:ins w:id="278" w:author="anupam yadav" w:date="2019-07-05T12:16:00Z"/>
          <w:rFonts w:ascii="Times New Roman" w:eastAsia="Times New Roman" w:hAnsi="Times New Roman" w:cs="Times New Roman"/>
          <w:b/>
          <w:sz w:val="24"/>
          <w:szCs w:val="24"/>
          <w:rPrChange w:id="279" w:author="Du-rush Writing Studio" w:date="2019-06-14T06:55:00Z">
            <w:rPr>
              <w:ins w:id="280" w:author="anupam yadav" w:date="2019-07-05T12:16:00Z"/>
              <w:rFonts w:ascii="Courier New" w:eastAsia="Courier New" w:hAnsi="Courier New" w:cs="Courier New"/>
              <w:b/>
              <w:sz w:val="24"/>
              <w:szCs w:val="24"/>
            </w:rPr>
          </w:rPrChange>
        </w:rPr>
        <w:pPrChange w:id="281" w:author="Divya Raja" w:date="2020-10-13T14:29:00Z">
          <w:pPr>
            <w:pStyle w:val="normal0"/>
            <w:jc w:val="center"/>
          </w:pPr>
        </w:pPrChange>
      </w:pPr>
    </w:p>
    <w:p w:rsidR="00834337" w:rsidRPr="00834337" w:rsidRDefault="00834337" w:rsidP="00834337">
      <w:pPr>
        <w:pStyle w:val="normal0"/>
        <w:jc w:val="both"/>
        <w:rPr>
          <w:ins w:id="282" w:author="anupam yadav" w:date="2019-07-05T12:16:00Z"/>
          <w:rFonts w:ascii="Times New Roman" w:eastAsia="Times New Roman" w:hAnsi="Times New Roman" w:cs="Times New Roman"/>
          <w:b/>
          <w:sz w:val="24"/>
          <w:szCs w:val="24"/>
          <w:rPrChange w:id="283" w:author="Du-rush Writing Studio" w:date="2019-06-14T06:55:00Z">
            <w:rPr>
              <w:ins w:id="284" w:author="anupam yadav" w:date="2019-07-05T12:16:00Z"/>
              <w:rFonts w:ascii="Courier New" w:eastAsia="Courier New" w:hAnsi="Courier New" w:cs="Courier New"/>
              <w:b/>
              <w:sz w:val="24"/>
              <w:szCs w:val="24"/>
            </w:rPr>
          </w:rPrChange>
        </w:rPr>
        <w:pPrChange w:id="285" w:author="Divya Raja" w:date="2020-10-13T14:29:00Z">
          <w:pPr>
            <w:pStyle w:val="normal0"/>
            <w:jc w:val="center"/>
          </w:pPr>
        </w:pPrChange>
      </w:pPr>
    </w:p>
    <w:p w:rsidR="00834337" w:rsidRPr="00834337" w:rsidRDefault="00834337" w:rsidP="00834337">
      <w:pPr>
        <w:pStyle w:val="normal0"/>
        <w:jc w:val="both"/>
        <w:rPr>
          <w:ins w:id="286" w:author="anupam yadav" w:date="2019-07-05T12:16:00Z"/>
          <w:rFonts w:ascii="Times New Roman" w:eastAsia="Times New Roman" w:hAnsi="Times New Roman" w:cs="Times New Roman"/>
          <w:b/>
          <w:sz w:val="24"/>
          <w:szCs w:val="24"/>
          <w:rPrChange w:id="287" w:author="Du-rush Writing Studio" w:date="2019-06-14T06:55:00Z">
            <w:rPr>
              <w:ins w:id="288" w:author="anupam yadav" w:date="2019-07-05T12:16:00Z"/>
              <w:rFonts w:ascii="Courier New" w:eastAsia="Courier New" w:hAnsi="Courier New" w:cs="Courier New"/>
              <w:b/>
              <w:sz w:val="24"/>
              <w:szCs w:val="24"/>
            </w:rPr>
          </w:rPrChange>
        </w:rPr>
        <w:pPrChange w:id="289" w:author="Divya Raja" w:date="2020-10-13T14:29:00Z">
          <w:pPr>
            <w:pStyle w:val="normal0"/>
            <w:jc w:val="center"/>
          </w:pPr>
        </w:pPrChange>
      </w:pPr>
    </w:p>
    <w:p w:rsidR="00834337" w:rsidRPr="00834337" w:rsidRDefault="00834337" w:rsidP="00834337">
      <w:pPr>
        <w:pStyle w:val="normal0"/>
        <w:jc w:val="both"/>
        <w:rPr>
          <w:ins w:id="290" w:author="anupam yadav" w:date="2019-07-05T12:16:00Z"/>
          <w:rFonts w:ascii="Times New Roman" w:eastAsia="Times New Roman" w:hAnsi="Times New Roman" w:cs="Times New Roman"/>
          <w:b/>
          <w:sz w:val="24"/>
          <w:szCs w:val="24"/>
          <w:rPrChange w:id="291" w:author="Du-rush Writing Studio" w:date="2019-06-14T06:55:00Z">
            <w:rPr>
              <w:ins w:id="292" w:author="anupam yadav" w:date="2019-07-05T12:16:00Z"/>
              <w:rFonts w:ascii="Courier New" w:eastAsia="Courier New" w:hAnsi="Courier New" w:cs="Courier New"/>
              <w:b/>
              <w:sz w:val="24"/>
              <w:szCs w:val="24"/>
            </w:rPr>
          </w:rPrChange>
        </w:rPr>
        <w:pPrChange w:id="293" w:author="Divya Raja" w:date="2020-10-13T14:29:00Z">
          <w:pPr>
            <w:pStyle w:val="normal0"/>
            <w:jc w:val="center"/>
          </w:pPr>
        </w:pPrChange>
      </w:pPr>
    </w:p>
    <w:p w:rsidR="00834337" w:rsidRPr="00834337" w:rsidRDefault="00834337" w:rsidP="00834337">
      <w:pPr>
        <w:pStyle w:val="normal0"/>
        <w:jc w:val="both"/>
        <w:rPr>
          <w:ins w:id="294" w:author="anupam yadav" w:date="2019-07-05T12:16:00Z"/>
          <w:rFonts w:ascii="Times New Roman" w:eastAsia="Times New Roman" w:hAnsi="Times New Roman" w:cs="Times New Roman"/>
          <w:b/>
          <w:sz w:val="24"/>
          <w:szCs w:val="24"/>
          <w:rPrChange w:id="295" w:author="Du-rush Writing Studio" w:date="2019-06-14T06:55:00Z">
            <w:rPr>
              <w:ins w:id="296" w:author="anupam yadav" w:date="2019-07-05T12:16:00Z"/>
              <w:rFonts w:ascii="Courier New" w:eastAsia="Courier New" w:hAnsi="Courier New" w:cs="Courier New"/>
              <w:b/>
              <w:sz w:val="24"/>
              <w:szCs w:val="24"/>
            </w:rPr>
          </w:rPrChange>
        </w:rPr>
        <w:pPrChange w:id="297" w:author="Divya Raja" w:date="2020-10-13T14:29:00Z">
          <w:pPr>
            <w:pStyle w:val="normal0"/>
            <w:jc w:val="center"/>
          </w:pPr>
        </w:pPrChange>
      </w:pPr>
    </w:p>
    <w:p w:rsidR="00834337" w:rsidRPr="00834337" w:rsidRDefault="00834337" w:rsidP="00834337">
      <w:pPr>
        <w:pStyle w:val="normal0"/>
        <w:jc w:val="both"/>
        <w:rPr>
          <w:ins w:id="298" w:author="anupam yadav" w:date="2019-07-05T12:16:00Z"/>
          <w:rFonts w:ascii="Times New Roman" w:eastAsia="Times New Roman" w:hAnsi="Times New Roman" w:cs="Times New Roman"/>
          <w:b/>
          <w:sz w:val="24"/>
          <w:szCs w:val="24"/>
          <w:rPrChange w:id="299" w:author="Du-rush Writing Studio" w:date="2019-06-14T06:55:00Z">
            <w:rPr>
              <w:ins w:id="300" w:author="anupam yadav" w:date="2019-07-05T12:16:00Z"/>
              <w:rFonts w:ascii="Courier New" w:eastAsia="Courier New" w:hAnsi="Courier New" w:cs="Courier New"/>
              <w:b/>
              <w:sz w:val="24"/>
              <w:szCs w:val="24"/>
            </w:rPr>
          </w:rPrChange>
        </w:rPr>
        <w:pPrChange w:id="301" w:author="Divya Raja" w:date="2020-10-13T14:29:00Z">
          <w:pPr>
            <w:pStyle w:val="normal0"/>
            <w:jc w:val="center"/>
          </w:pPr>
        </w:pPrChange>
      </w:pPr>
      <w:ins w:id="302" w:author="anupam yadav" w:date="2019-07-05T12:16:00Z">
        <w:r w:rsidRPr="00834337">
          <w:rPr>
            <w:rFonts w:ascii="Times New Roman" w:eastAsia="Times New Roman" w:hAnsi="Times New Roman" w:cs="Times New Roman"/>
            <w:b/>
            <w:sz w:val="24"/>
            <w:szCs w:val="24"/>
            <w:rPrChange w:id="303" w:author="Du-rush Writing Studio" w:date="2019-06-14T06:55:00Z">
              <w:rPr>
                <w:rFonts w:ascii="Courier New" w:eastAsia="Courier New" w:hAnsi="Courier New" w:cs="Courier New"/>
                <w:b/>
                <w:sz w:val="24"/>
                <w:szCs w:val="24"/>
              </w:rPr>
            </w:rPrChange>
          </w:rPr>
          <w:t>Pedagogy Sheet</w:t>
        </w:r>
      </w:ins>
    </w:p>
    <w:p w:rsidR="00834337" w:rsidRPr="00834337" w:rsidRDefault="00834337" w:rsidP="00834337">
      <w:pPr>
        <w:pStyle w:val="normal0"/>
        <w:jc w:val="both"/>
        <w:rPr>
          <w:ins w:id="304" w:author="anupam yadav" w:date="2019-07-05T12:16:00Z"/>
          <w:rFonts w:ascii="Times New Roman" w:eastAsia="Times New Roman" w:hAnsi="Times New Roman" w:cs="Times New Roman"/>
          <w:b/>
          <w:sz w:val="24"/>
          <w:szCs w:val="24"/>
          <w:rPrChange w:id="305" w:author="Du-rush Writing Studio" w:date="2019-06-14T06:55:00Z">
            <w:rPr>
              <w:ins w:id="306" w:author="anupam yadav" w:date="2019-07-05T12:16:00Z"/>
              <w:rFonts w:ascii="Courier New" w:eastAsia="Courier New" w:hAnsi="Courier New" w:cs="Courier New"/>
              <w:b/>
              <w:sz w:val="24"/>
              <w:szCs w:val="24"/>
            </w:rPr>
          </w:rPrChange>
        </w:rPr>
        <w:pPrChange w:id="307" w:author="Divya Raja" w:date="2020-10-13T14:29:00Z">
          <w:pPr>
            <w:pStyle w:val="normal0"/>
            <w:jc w:val="center"/>
          </w:pPr>
        </w:pPrChange>
      </w:pPr>
    </w:p>
    <w:p w:rsidR="00834337" w:rsidRPr="00834337" w:rsidRDefault="00834337" w:rsidP="00834337">
      <w:pPr>
        <w:pStyle w:val="normal0"/>
        <w:jc w:val="both"/>
        <w:rPr>
          <w:ins w:id="308" w:author="anupam yadav" w:date="2019-07-05T12:16:00Z"/>
          <w:rFonts w:ascii="Times New Roman" w:eastAsia="Times New Roman" w:hAnsi="Times New Roman" w:cs="Times New Roman"/>
          <w:b/>
          <w:sz w:val="24"/>
          <w:szCs w:val="24"/>
          <w:rPrChange w:id="309" w:author="Du-rush Writing Studio" w:date="2019-06-14T06:55:00Z">
            <w:rPr>
              <w:ins w:id="310" w:author="anupam yadav" w:date="2019-07-05T12:16:00Z"/>
              <w:rFonts w:ascii="Courier New" w:eastAsia="Courier New" w:hAnsi="Courier New" w:cs="Courier New"/>
              <w:b/>
              <w:sz w:val="24"/>
              <w:szCs w:val="24"/>
            </w:rPr>
          </w:rPrChange>
        </w:rPr>
        <w:pPrChange w:id="311" w:author="Divya Raja" w:date="2020-10-13T14:29:00Z">
          <w:pPr>
            <w:pStyle w:val="normal0"/>
            <w:jc w:val="center"/>
          </w:pPr>
        </w:pPrChange>
      </w:pPr>
      <w:ins w:id="312" w:author="anupam yadav" w:date="2019-07-05T12:16:00Z">
        <w:r w:rsidRPr="00834337">
          <w:rPr>
            <w:rFonts w:ascii="Times New Roman" w:eastAsia="Times New Roman" w:hAnsi="Times New Roman" w:cs="Times New Roman"/>
            <w:b/>
            <w:sz w:val="24"/>
            <w:szCs w:val="24"/>
            <w:rPrChange w:id="313" w:author="Du-rush Writing Studio" w:date="2019-06-14T06:55:00Z">
              <w:rPr>
                <w:rFonts w:ascii="Courier New" w:eastAsia="Courier New" w:hAnsi="Courier New" w:cs="Courier New"/>
                <w:b/>
                <w:sz w:val="24"/>
                <w:szCs w:val="24"/>
              </w:rPr>
            </w:rPrChange>
          </w:rPr>
          <w:t>Primary Takeaways</w:t>
        </w:r>
      </w:ins>
    </w:p>
    <w:p w:rsidR="00834337" w:rsidRPr="00834337" w:rsidRDefault="00834337" w:rsidP="00834337">
      <w:pPr>
        <w:pStyle w:val="normal0"/>
        <w:jc w:val="both"/>
        <w:rPr>
          <w:ins w:id="314" w:author="anupam yadav" w:date="2019-07-05T12:16:00Z"/>
          <w:rFonts w:ascii="Times New Roman" w:eastAsia="Times New Roman" w:hAnsi="Times New Roman" w:cs="Times New Roman"/>
          <w:b/>
          <w:sz w:val="24"/>
          <w:szCs w:val="24"/>
          <w:rPrChange w:id="315" w:author="Du-rush Writing Studio" w:date="2019-06-14T06:55:00Z">
            <w:rPr>
              <w:ins w:id="316" w:author="anupam yadav" w:date="2019-07-05T12:16:00Z"/>
              <w:rFonts w:ascii="Courier New" w:eastAsia="Courier New" w:hAnsi="Courier New" w:cs="Courier New"/>
              <w:b/>
              <w:sz w:val="24"/>
              <w:szCs w:val="24"/>
            </w:rPr>
          </w:rPrChange>
        </w:rPr>
        <w:pPrChange w:id="317" w:author="Divya Raja" w:date="2020-10-13T14:29:00Z">
          <w:pPr>
            <w:pStyle w:val="normal0"/>
            <w:jc w:val="center"/>
          </w:pPr>
        </w:pPrChange>
      </w:pPr>
      <w:ins w:id="318" w:author="anupam yadav" w:date="2019-07-05T12:16:00Z">
        <w:r w:rsidRPr="00834337">
          <w:rPr>
            <w:rFonts w:ascii="Times New Roman" w:eastAsia="Times New Roman" w:hAnsi="Times New Roman" w:cs="Times New Roman"/>
            <w:b/>
            <w:sz w:val="24"/>
            <w:szCs w:val="24"/>
            <w:rPrChange w:id="319" w:author="Du-rush Writing Studio" w:date="2019-06-14T06:55:00Z">
              <w:rPr>
                <w:rFonts w:ascii="Courier New" w:eastAsia="Courier New" w:hAnsi="Courier New" w:cs="Courier New"/>
                <w:b/>
                <w:sz w:val="24"/>
                <w:szCs w:val="24"/>
              </w:rPr>
            </w:rPrChange>
          </w:rPr>
          <w:t>Understand that sound is</w:t>
        </w:r>
      </w:ins>
      <w:ins w:id="320" w:author="Raj iv Sharma" w:date="2020-10-04T16:13:00Z">
        <w:r w:rsidRPr="00834337">
          <w:rPr>
            <w:rFonts w:ascii="Times New Roman" w:eastAsia="Times New Roman" w:hAnsi="Times New Roman" w:cs="Times New Roman"/>
            <w:b/>
            <w:sz w:val="24"/>
            <w:szCs w:val="24"/>
            <w:rPrChange w:id="321" w:author="Du-rush Writing Studio" w:date="2019-06-14T06:55:00Z">
              <w:rPr>
                <w:rFonts w:ascii="Courier New" w:eastAsia="Courier New" w:hAnsi="Courier New" w:cs="Courier New"/>
                <w:b/>
                <w:sz w:val="24"/>
                <w:szCs w:val="24"/>
              </w:rPr>
            </w:rPrChange>
          </w:rPr>
          <w:t xml:space="preserve"> </w:t>
        </w:r>
      </w:ins>
      <w:ins w:id="322" w:author="aiswarya ittianath" w:date="2020-10-10T07:00:00Z">
        <w:r w:rsidRPr="00834337">
          <w:rPr>
            <w:rFonts w:ascii="Times New Roman" w:eastAsia="Times New Roman" w:hAnsi="Times New Roman" w:cs="Times New Roman"/>
            <w:b/>
            <w:sz w:val="24"/>
            <w:szCs w:val="24"/>
            <w:rPrChange w:id="323" w:author="Du-rush Writing Studio" w:date="2019-06-14T06:55:00Z">
              <w:rPr>
                <w:rFonts w:ascii="Courier New" w:eastAsia="Courier New" w:hAnsi="Courier New" w:cs="Courier New"/>
                <w:b/>
                <w:sz w:val="24"/>
                <w:szCs w:val="24"/>
              </w:rPr>
            </w:rPrChange>
          </w:rPr>
          <w:t xml:space="preserve">a </w:t>
        </w:r>
      </w:ins>
      <w:ins w:id="324" w:author="Pavithra loganathan" w:date="2020-10-20T06:23:00Z">
        <w:r w:rsidRPr="00834337">
          <w:rPr>
            <w:rFonts w:ascii="Times New Roman" w:eastAsia="Times New Roman" w:hAnsi="Times New Roman" w:cs="Times New Roman"/>
            <w:b/>
            <w:sz w:val="24"/>
            <w:szCs w:val="24"/>
            <w:rPrChange w:id="325" w:author="Du-rush Writing Studio" w:date="2019-06-14T06:55:00Z">
              <w:rPr>
                <w:rFonts w:ascii="Courier New" w:eastAsia="Courier New" w:hAnsi="Courier New" w:cs="Courier New"/>
                <w:b/>
                <w:sz w:val="24"/>
                <w:szCs w:val="24"/>
              </w:rPr>
            </w:rPrChange>
          </w:rPr>
          <w:t>form of energy</w:t>
        </w:r>
      </w:ins>
      <w:ins w:id="326" w:author="aiswarya ittianath" w:date="2020-10-10T07:00:00Z">
        <w:del w:id="327" w:author="Pavithra loganathan" w:date="2020-10-20T06:23:00Z">
          <w:r w:rsidRPr="00834337">
            <w:rPr>
              <w:rFonts w:ascii="Times New Roman" w:eastAsia="Times New Roman" w:hAnsi="Times New Roman" w:cs="Times New Roman"/>
              <w:b/>
              <w:sz w:val="24"/>
              <w:szCs w:val="24"/>
              <w:rPrChange w:id="328" w:author="Du-rush Writing Studio" w:date="2019-06-14T06:55:00Z">
                <w:rPr>
                  <w:rFonts w:ascii="Courier New" w:eastAsia="Courier New" w:hAnsi="Courier New" w:cs="Courier New"/>
                  <w:b/>
                  <w:sz w:val="24"/>
                  <w:szCs w:val="24"/>
                </w:rPr>
              </w:rPrChange>
            </w:rPr>
            <w:delText>form of</w:delText>
          </w:r>
        </w:del>
      </w:ins>
      <w:ins w:id="329" w:author="Raj iv Sharma" w:date="2020-10-04T16:13:00Z">
        <w:del w:id="330" w:author="Pavithra loganathan" w:date="2020-10-20T06:23:00Z">
          <w:r w:rsidRPr="00834337">
            <w:rPr>
              <w:rFonts w:ascii="Times New Roman" w:eastAsia="Times New Roman" w:hAnsi="Times New Roman" w:cs="Times New Roman"/>
              <w:b/>
              <w:sz w:val="24"/>
              <w:szCs w:val="24"/>
              <w:rPrChange w:id="331" w:author="Du-rush Writing Studio" w:date="2019-06-14T06:55:00Z">
                <w:rPr>
                  <w:rFonts w:ascii="Courier New" w:eastAsia="Courier New" w:hAnsi="Courier New" w:cs="Courier New"/>
                  <w:b/>
                  <w:sz w:val="24"/>
                  <w:szCs w:val="24"/>
                </w:rPr>
              </w:rPrChange>
            </w:rPr>
            <w:delText>a form of</w:delText>
          </w:r>
        </w:del>
      </w:ins>
      <w:ins w:id="332" w:author="anupam yadav" w:date="2019-07-05T12:16:00Z">
        <w:del w:id="333" w:author="Pavithra loganathan" w:date="2020-10-20T06:23:00Z">
          <w:r w:rsidRPr="00834337">
            <w:rPr>
              <w:rFonts w:ascii="Times New Roman" w:eastAsia="Times New Roman" w:hAnsi="Times New Roman" w:cs="Times New Roman"/>
              <w:b/>
              <w:sz w:val="24"/>
              <w:szCs w:val="24"/>
              <w:rPrChange w:id="334" w:author="Du-rush Writing Studio" w:date="2019-06-14T06:55:00Z">
                <w:rPr>
                  <w:rFonts w:ascii="Courier New" w:eastAsia="Courier New" w:hAnsi="Courier New" w:cs="Courier New"/>
                  <w:b/>
                  <w:sz w:val="24"/>
                  <w:szCs w:val="24"/>
                </w:rPr>
              </w:rPrChange>
            </w:rPr>
            <w:delText xml:space="preserve"> energy</w:delText>
          </w:r>
        </w:del>
        <w:r w:rsidRPr="00834337">
          <w:rPr>
            <w:rFonts w:ascii="Times New Roman" w:eastAsia="Times New Roman" w:hAnsi="Times New Roman" w:cs="Times New Roman"/>
            <w:b/>
            <w:sz w:val="24"/>
            <w:szCs w:val="24"/>
            <w:rPrChange w:id="335" w:author="Du-rush Writing Studio" w:date="2019-06-14T06:55:00Z">
              <w:rPr>
                <w:rFonts w:ascii="Courier New" w:eastAsia="Courier New" w:hAnsi="Courier New" w:cs="Courier New"/>
                <w:b/>
                <w:sz w:val="24"/>
                <w:szCs w:val="24"/>
              </w:rPr>
            </w:rPrChange>
          </w:rPr>
          <w:t xml:space="preserve"> that travels </w:t>
        </w:r>
      </w:ins>
      <w:ins w:id="336" w:author="Shreoshi" w:date="2020-10-19T09:16:00Z">
        <w:r w:rsidRPr="00834337">
          <w:rPr>
            <w:rFonts w:ascii="Times New Roman" w:eastAsia="Times New Roman" w:hAnsi="Times New Roman" w:cs="Times New Roman"/>
            <w:b/>
            <w:sz w:val="24"/>
            <w:szCs w:val="24"/>
            <w:rPrChange w:id="337" w:author="Du-rush Writing Studio" w:date="2019-06-14T06:55:00Z">
              <w:rPr>
                <w:rFonts w:ascii="Courier New" w:eastAsia="Courier New" w:hAnsi="Courier New" w:cs="Courier New"/>
                <w:b/>
                <w:sz w:val="24"/>
                <w:szCs w:val="24"/>
              </w:rPr>
            </w:rPrChange>
          </w:rPr>
          <w:t xml:space="preserve">through </w:t>
        </w:r>
      </w:ins>
      <w:ins w:id="338" w:author="anupam yadav" w:date="2019-07-05T12:16:00Z">
        <w:del w:id="339" w:author="Shreoshi" w:date="2020-10-19T09:16:00Z">
          <w:r w:rsidRPr="00834337">
            <w:rPr>
              <w:rFonts w:ascii="Times New Roman" w:eastAsia="Times New Roman" w:hAnsi="Times New Roman" w:cs="Times New Roman"/>
              <w:b/>
              <w:sz w:val="24"/>
              <w:szCs w:val="24"/>
              <w:rPrChange w:id="340" w:author="Du-rush Writing Studio" w:date="2019-06-14T06:55:00Z">
                <w:rPr>
                  <w:rFonts w:ascii="Courier New" w:eastAsia="Courier New" w:hAnsi="Courier New" w:cs="Courier New"/>
                  <w:b/>
                  <w:sz w:val="24"/>
                  <w:szCs w:val="24"/>
                </w:rPr>
              </w:rPrChange>
            </w:rPr>
            <w:delText xml:space="preserve">in </w:delText>
          </w:r>
        </w:del>
      </w:ins>
      <w:ins w:id="341" w:author="Radha Sri" w:date="2020-10-14T07:04:00Z">
        <w:r w:rsidRPr="00834337">
          <w:rPr>
            <w:rFonts w:ascii="Times New Roman" w:eastAsia="Times New Roman" w:hAnsi="Times New Roman" w:cs="Times New Roman"/>
            <w:b/>
            <w:sz w:val="24"/>
            <w:szCs w:val="24"/>
            <w:rPrChange w:id="342" w:author="Du-rush Writing Studio" w:date="2019-06-14T06:55:00Z">
              <w:rPr>
                <w:rFonts w:ascii="Courier New" w:eastAsia="Courier New" w:hAnsi="Courier New" w:cs="Courier New"/>
                <w:b/>
                <w:sz w:val="24"/>
                <w:szCs w:val="24"/>
              </w:rPr>
            </w:rPrChange>
          </w:rPr>
          <w:t>air</w:t>
        </w:r>
      </w:ins>
      <w:ins w:id="343" w:author="Pavithra loganathan" w:date="2020-10-20T06:23:00Z">
        <w:r w:rsidRPr="00834337">
          <w:rPr>
            <w:rFonts w:ascii="Times New Roman" w:eastAsia="Times New Roman" w:hAnsi="Times New Roman" w:cs="Times New Roman"/>
            <w:b/>
            <w:sz w:val="24"/>
            <w:szCs w:val="24"/>
            <w:rPrChange w:id="344" w:author="Du-rush Writing Studio" w:date="2019-06-14T06:55:00Z">
              <w:rPr>
                <w:rFonts w:ascii="Courier New" w:eastAsia="Courier New" w:hAnsi="Courier New" w:cs="Courier New"/>
                <w:b/>
                <w:sz w:val="24"/>
                <w:szCs w:val="24"/>
              </w:rPr>
            </w:rPrChange>
          </w:rPr>
          <w:t xml:space="preserve"> as invisible waves.</w:t>
        </w:r>
      </w:ins>
      <w:ins w:id="345" w:author="anupam yadav" w:date="2019-07-05T12:16:00Z">
        <w:del w:id="346" w:author="Radha Sri" w:date="2020-10-14T07:04:00Z">
          <w:r w:rsidRPr="00834337">
            <w:rPr>
              <w:rFonts w:ascii="Times New Roman" w:eastAsia="Times New Roman" w:hAnsi="Times New Roman" w:cs="Times New Roman"/>
              <w:b/>
              <w:sz w:val="24"/>
              <w:szCs w:val="24"/>
              <w:rPrChange w:id="347" w:author="Du-rush Writing Studio" w:date="2019-06-14T06:55:00Z">
                <w:rPr>
                  <w:rFonts w:ascii="Courier New" w:eastAsia="Courier New" w:hAnsi="Courier New" w:cs="Courier New"/>
                  <w:b/>
                  <w:sz w:val="24"/>
                  <w:szCs w:val="24"/>
                </w:rPr>
              </w:rPrChange>
            </w:rPr>
            <w:delText>invisible waves</w:delText>
          </w:r>
        </w:del>
        <w:r w:rsidRPr="00834337">
          <w:rPr>
            <w:rFonts w:ascii="Times New Roman" w:eastAsia="Times New Roman" w:hAnsi="Times New Roman" w:cs="Times New Roman"/>
            <w:b/>
            <w:sz w:val="24"/>
            <w:szCs w:val="24"/>
            <w:rPrChange w:id="348"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349" w:author="anupam yadav" w:date="2019-07-05T12:16:00Z"/>
          <w:rFonts w:ascii="Times New Roman" w:eastAsia="Times New Roman" w:hAnsi="Times New Roman" w:cs="Times New Roman"/>
          <w:b/>
          <w:sz w:val="24"/>
          <w:szCs w:val="24"/>
          <w:rPrChange w:id="350" w:author="Du-rush Writing Studio" w:date="2019-06-14T06:55:00Z">
            <w:rPr>
              <w:ins w:id="351" w:author="anupam yadav" w:date="2019-07-05T12:16:00Z"/>
              <w:rFonts w:ascii="Courier New" w:eastAsia="Courier New" w:hAnsi="Courier New" w:cs="Courier New"/>
              <w:b/>
              <w:sz w:val="24"/>
              <w:szCs w:val="24"/>
            </w:rPr>
          </w:rPrChange>
        </w:rPr>
        <w:pPrChange w:id="352" w:author="Divya Raja" w:date="2020-10-13T14:29:00Z">
          <w:pPr>
            <w:pStyle w:val="normal0"/>
            <w:jc w:val="center"/>
          </w:pPr>
        </w:pPrChange>
      </w:pPr>
      <w:ins w:id="353" w:author="anupam yadav" w:date="2019-07-05T12:16:00Z">
        <w:r w:rsidRPr="00834337">
          <w:rPr>
            <w:rFonts w:ascii="Times New Roman" w:eastAsia="Times New Roman" w:hAnsi="Times New Roman" w:cs="Times New Roman"/>
            <w:b/>
            <w:sz w:val="24"/>
            <w:szCs w:val="24"/>
            <w:rPrChange w:id="354" w:author="Du-rush Writing Studio" w:date="2019-06-14T06:55:00Z">
              <w:rPr>
                <w:rFonts w:ascii="Courier New" w:eastAsia="Courier New" w:hAnsi="Courier New" w:cs="Courier New"/>
                <w:b/>
                <w:sz w:val="24"/>
                <w:szCs w:val="24"/>
              </w:rPr>
            </w:rPrChange>
          </w:rPr>
          <w:t>Differentiate between sound and noise</w:t>
        </w:r>
      </w:ins>
      <w:ins w:id="355" w:author="Shreoshi" w:date="2020-10-19T09:16:00Z">
        <w:r w:rsidRPr="00834337">
          <w:rPr>
            <w:rFonts w:ascii="Times New Roman" w:eastAsia="Times New Roman" w:hAnsi="Times New Roman" w:cs="Times New Roman"/>
            <w:b/>
            <w:sz w:val="24"/>
            <w:szCs w:val="24"/>
            <w:rPrChange w:id="356"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357" w:author="anupam yadav" w:date="2019-07-05T12:16:00Z"/>
          <w:rFonts w:ascii="Times New Roman" w:eastAsia="Times New Roman" w:hAnsi="Times New Roman" w:cs="Times New Roman"/>
          <w:b/>
          <w:sz w:val="24"/>
          <w:szCs w:val="24"/>
          <w:rPrChange w:id="358" w:author="Du-rush Writing Studio" w:date="2019-06-14T06:55:00Z">
            <w:rPr>
              <w:ins w:id="359" w:author="anupam yadav" w:date="2019-07-05T12:16:00Z"/>
              <w:rFonts w:ascii="Courier New" w:eastAsia="Courier New" w:hAnsi="Courier New" w:cs="Courier New"/>
              <w:b/>
              <w:sz w:val="24"/>
              <w:szCs w:val="24"/>
            </w:rPr>
          </w:rPrChange>
        </w:rPr>
        <w:pPrChange w:id="360" w:author="Divya Raja" w:date="2020-10-13T14:29:00Z">
          <w:pPr>
            <w:pStyle w:val="normal0"/>
            <w:jc w:val="center"/>
          </w:pPr>
        </w:pPrChange>
      </w:pPr>
      <w:ins w:id="361" w:author="Pavithra loganathan" w:date="2020-10-20T06:24:00Z">
        <w:r w:rsidRPr="00834337">
          <w:rPr>
            <w:rFonts w:ascii="Times New Roman" w:eastAsia="Times New Roman" w:hAnsi="Times New Roman" w:cs="Times New Roman"/>
            <w:b/>
            <w:sz w:val="24"/>
            <w:szCs w:val="24"/>
            <w:rPrChange w:id="362" w:author="Du-rush Writing Studio" w:date="2019-06-14T06:55:00Z">
              <w:rPr>
                <w:rFonts w:ascii="Courier New" w:eastAsia="Courier New" w:hAnsi="Courier New" w:cs="Courier New"/>
                <w:b/>
                <w:sz w:val="24"/>
                <w:szCs w:val="24"/>
              </w:rPr>
            </w:rPrChange>
          </w:rPr>
          <w:t>Sound is the useful waves whereas noise is the rest of them exclusive of  what we need to hear(unwanted)</w:t>
        </w:r>
      </w:ins>
    </w:p>
    <w:p w:rsidR="00834337" w:rsidRPr="00834337" w:rsidRDefault="00834337" w:rsidP="00834337">
      <w:pPr>
        <w:pStyle w:val="normal0"/>
        <w:jc w:val="both"/>
        <w:rPr>
          <w:ins w:id="363" w:author="anupam yadav" w:date="2019-07-05T12:16:00Z"/>
          <w:rFonts w:ascii="Times New Roman" w:eastAsia="Times New Roman" w:hAnsi="Times New Roman" w:cs="Times New Roman"/>
          <w:b/>
          <w:sz w:val="24"/>
          <w:szCs w:val="24"/>
          <w:rPrChange w:id="364" w:author="Du-rush Writing Studio" w:date="2019-06-14T06:55:00Z">
            <w:rPr>
              <w:ins w:id="365" w:author="anupam yadav" w:date="2019-07-05T12:16:00Z"/>
              <w:rFonts w:ascii="Courier New" w:eastAsia="Courier New" w:hAnsi="Courier New" w:cs="Courier New"/>
              <w:b/>
              <w:sz w:val="24"/>
              <w:szCs w:val="24"/>
            </w:rPr>
          </w:rPrChange>
        </w:rPr>
        <w:pPrChange w:id="366" w:author="Divya Raja" w:date="2020-10-13T14:29:00Z">
          <w:pPr>
            <w:pStyle w:val="normal0"/>
            <w:jc w:val="center"/>
          </w:pPr>
        </w:pPrChange>
      </w:pPr>
    </w:p>
    <w:p w:rsidR="00834337" w:rsidRPr="00834337" w:rsidRDefault="00834337" w:rsidP="00834337">
      <w:pPr>
        <w:pStyle w:val="normal0"/>
        <w:jc w:val="both"/>
        <w:rPr>
          <w:ins w:id="367" w:author="anupam yadav" w:date="2019-07-05T12:16:00Z"/>
          <w:rFonts w:ascii="Times New Roman" w:eastAsia="Times New Roman" w:hAnsi="Times New Roman" w:cs="Times New Roman"/>
          <w:b/>
          <w:sz w:val="24"/>
          <w:szCs w:val="24"/>
          <w:rPrChange w:id="368" w:author="Du-rush Writing Studio" w:date="2019-06-14T06:55:00Z">
            <w:rPr>
              <w:ins w:id="369" w:author="anupam yadav" w:date="2019-07-05T12:16:00Z"/>
              <w:rFonts w:ascii="Courier New" w:eastAsia="Courier New" w:hAnsi="Courier New" w:cs="Courier New"/>
              <w:b/>
              <w:sz w:val="24"/>
              <w:szCs w:val="24"/>
            </w:rPr>
          </w:rPrChange>
        </w:rPr>
        <w:pPrChange w:id="370" w:author="Divya Raja" w:date="2020-10-13T14:29:00Z">
          <w:pPr>
            <w:pStyle w:val="normal0"/>
            <w:jc w:val="center"/>
          </w:pPr>
        </w:pPrChange>
      </w:pPr>
    </w:p>
    <w:p w:rsidR="00834337" w:rsidRPr="00834337" w:rsidRDefault="00834337" w:rsidP="00834337">
      <w:pPr>
        <w:pStyle w:val="normal0"/>
        <w:jc w:val="both"/>
        <w:rPr>
          <w:ins w:id="371" w:author="anupam yadav" w:date="2019-07-05T12:16:00Z"/>
          <w:rFonts w:ascii="Times New Roman" w:eastAsia="Times New Roman" w:hAnsi="Times New Roman" w:cs="Times New Roman"/>
          <w:b/>
          <w:sz w:val="24"/>
          <w:szCs w:val="24"/>
          <w:rPrChange w:id="372" w:author="Du-rush Writing Studio" w:date="2019-06-14T06:55:00Z">
            <w:rPr>
              <w:ins w:id="373" w:author="anupam yadav" w:date="2019-07-05T12:16:00Z"/>
              <w:rFonts w:ascii="Courier New" w:eastAsia="Courier New" w:hAnsi="Courier New" w:cs="Courier New"/>
              <w:b/>
              <w:sz w:val="24"/>
              <w:szCs w:val="24"/>
            </w:rPr>
          </w:rPrChange>
        </w:rPr>
        <w:pPrChange w:id="374" w:author="Divya Raja" w:date="2020-10-13T14:29:00Z">
          <w:pPr>
            <w:pStyle w:val="normal0"/>
            <w:jc w:val="center"/>
          </w:pPr>
        </w:pPrChange>
      </w:pPr>
      <w:ins w:id="375" w:author="anupam yadav" w:date="2019-07-05T12:16:00Z">
        <w:r w:rsidRPr="00834337">
          <w:rPr>
            <w:rFonts w:ascii="Times New Roman" w:eastAsia="Times New Roman" w:hAnsi="Times New Roman" w:cs="Times New Roman"/>
            <w:b/>
            <w:sz w:val="24"/>
            <w:szCs w:val="24"/>
            <w:rPrChange w:id="376" w:author="Du-rush Writing Studio" w:date="2019-06-14T06:55:00Z">
              <w:rPr>
                <w:rFonts w:ascii="Courier New" w:eastAsia="Courier New" w:hAnsi="Courier New" w:cs="Courier New"/>
                <w:b/>
                <w:sz w:val="24"/>
                <w:szCs w:val="24"/>
              </w:rPr>
            </w:rPrChange>
          </w:rPr>
          <w:t>Differentiate between sound and noise</w:t>
        </w:r>
      </w:ins>
    </w:p>
    <w:p w:rsidR="00834337" w:rsidRPr="00834337" w:rsidRDefault="00834337" w:rsidP="00834337">
      <w:pPr>
        <w:pStyle w:val="normal0"/>
        <w:jc w:val="both"/>
        <w:rPr>
          <w:ins w:id="377" w:author="anupam yadav" w:date="2019-07-05T12:16:00Z"/>
          <w:rFonts w:ascii="Times New Roman" w:eastAsia="Times New Roman" w:hAnsi="Times New Roman" w:cs="Times New Roman"/>
          <w:b/>
          <w:sz w:val="24"/>
          <w:szCs w:val="24"/>
          <w:rPrChange w:id="378" w:author="Du-rush Writing Studio" w:date="2019-06-14T06:55:00Z">
            <w:rPr>
              <w:ins w:id="379" w:author="anupam yadav" w:date="2019-07-05T12:16:00Z"/>
              <w:rFonts w:ascii="Courier New" w:eastAsia="Courier New" w:hAnsi="Courier New" w:cs="Courier New"/>
              <w:b/>
              <w:sz w:val="24"/>
              <w:szCs w:val="24"/>
            </w:rPr>
          </w:rPrChange>
        </w:rPr>
        <w:pPrChange w:id="380" w:author="Divya Raja" w:date="2020-10-13T14:29:00Z">
          <w:pPr>
            <w:pStyle w:val="normal0"/>
            <w:jc w:val="center"/>
          </w:pPr>
        </w:pPrChange>
      </w:pPr>
      <w:ins w:id="381" w:author="anupam yadav" w:date="2019-07-05T12:16:00Z">
        <w:r w:rsidRPr="00834337">
          <w:rPr>
            <w:rFonts w:ascii="Times New Roman" w:eastAsia="Times New Roman" w:hAnsi="Times New Roman" w:cs="Times New Roman"/>
            <w:b/>
            <w:sz w:val="24"/>
            <w:szCs w:val="24"/>
            <w:rPrChange w:id="382" w:author="Du-rush Writing Studio" w:date="2019-06-14T06:55:00Z">
              <w:rPr>
                <w:rFonts w:ascii="Courier New" w:eastAsia="Courier New" w:hAnsi="Courier New" w:cs="Courier New"/>
                <w:b/>
                <w:sz w:val="24"/>
                <w:szCs w:val="24"/>
              </w:rPr>
            </w:rPrChange>
          </w:rPr>
          <w:t>Target Vocabulary</w:t>
        </w:r>
      </w:ins>
    </w:p>
    <w:p w:rsidR="00834337" w:rsidRPr="00834337" w:rsidRDefault="00834337" w:rsidP="00834337">
      <w:pPr>
        <w:pStyle w:val="normal0"/>
        <w:jc w:val="both"/>
        <w:rPr>
          <w:ins w:id="383" w:author="anupam yadav" w:date="2019-07-05T12:16:00Z"/>
          <w:rFonts w:ascii="Times New Roman" w:eastAsia="Times New Roman" w:hAnsi="Times New Roman" w:cs="Times New Roman"/>
          <w:b/>
          <w:sz w:val="24"/>
          <w:szCs w:val="24"/>
          <w:rPrChange w:id="384" w:author="Du-rush Writing Studio" w:date="2019-06-14T06:55:00Z">
            <w:rPr>
              <w:ins w:id="385" w:author="anupam yadav" w:date="2019-07-05T12:16:00Z"/>
              <w:rFonts w:ascii="Courier New" w:eastAsia="Courier New" w:hAnsi="Courier New" w:cs="Courier New"/>
              <w:b/>
              <w:sz w:val="24"/>
              <w:szCs w:val="24"/>
            </w:rPr>
          </w:rPrChange>
        </w:rPr>
        <w:pPrChange w:id="386" w:author="Divya Raja" w:date="2020-10-13T14:29:00Z">
          <w:pPr>
            <w:pStyle w:val="normal0"/>
            <w:jc w:val="center"/>
          </w:pPr>
        </w:pPrChange>
      </w:pPr>
      <w:ins w:id="387" w:author="anupam yadav" w:date="2019-07-05T12:16:00Z">
        <w:r w:rsidRPr="00834337">
          <w:rPr>
            <w:rFonts w:ascii="Times New Roman" w:eastAsia="Times New Roman" w:hAnsi="Times New Roman" w:cs="Times New Roman"/>
            <w:b/>
            <w:sz w:val="24"/>
            <w:szCs w:val="24"/>
            <w:rPrChange w:id="388" w:author="Du-rush Writing Studio" w:date="2019-06-14T06:55:00Z">
              <w:rPr>
                <w:rFonts w:ascii="Courier New" w:eastAsia="Courier New" w:hAnsi="Courier New" w:cs="Courier New"/>
                <w:b/>
                <w:sz w:val="24"/>
                <w:szCs w:val="24"/>
              </w:rPr>
            </w:rPrChange>
          </w:rPr>
          <w:t>Sound, vibration, echo, volume sound energy, sound waves.</w:t>
        </w:r>
      </w:ins>
    </w:p>
    <w:p w:rsidR="00834337" w:rsidRPr="00834337" w:rsidRDefault="00834337" w:rsidP="00834337">
      <w:pPr>
        <w:pStyle w:val="normal0"/>
        <w:jc w:val="both"/>
        <w:rPr>
          <w:ins w:id="389" w:author="anupam yadav" w:date="2019-07-05T12:16:00Z"/>
          <w:rFonts w:ascii="Times New Roman" w:eastAsia="Times New Roman" w:hAnsi="Times New Roman" w:cs="Times New Roman"/>
          <w:b/>
          <w:sz w:val="24"/>
          <w:szCs w:val="24"/>
          <w:rPrChange w:id="390" w:author="Du-rush Writing Studio" w:date="2019-06-14T06:55:00Z">
            <w:rPr>
              <w:ins w:id="391" w:author="anupam yadav" w:date="2019-07-05T12:16:00Z"/>
              <w:rFonts w:ascii="Courier New" w:eastAsia="Courier New" w:hAnsi="Courier New" w:cs="Courier New"/>
              <w:b/>
              <w:sz w:val="24"/>
              <w:szCs w:val="24"/>
            </w:rPr>
          </w:rPrChange>
        </w:rPr>
        <w:pPrChange w:id="392" w:author="Divya Raja" w:date="2020-10-13T14:29:00Z">
          <w:pPr>
            <w:pStyle w:val="normal0"/>
            <w:jc w:val="center"/>
          </w:pPr>
        </w:pPrChange>
      </w:pPr>
      <w:ins w:id="393" w:author="anupam yadav" w:date="2019-07-05T12:16:00Z">
        <w:r w:rsidRPr="00834337">
          <w:rPr>
            <w:rFonts w:ascii="Times New Roman" w:eastAsia="Times New Roman" w:hAnsi="Times New Roman" w:cs="Times New Roman"/>
            <w:b/>
            <w:sz w:val="24"/>
            <w:szCs w:val="24"/>
            <w:rPrChange w:id="394" w:author="Du-rush Writing Studio" w:date="2019-06-14T06:55:00Z">
              <w:rPr>
                <w:rFonts w:ascii="Courier New" w:eastAsia="Courier New" w:hAnsi="Courier New" w:cs="Courier New"/>
                <w:b/>
                <w:sz w:val="24"/>
                <w:szCs w:val="24"/>
              </w:rPr>
            </w:rPrChange>
          </w:rPr>
          <w:t>Suggested Manipulative</w:t>
        </w:r>
      </w:ins>
    </w:p>
    <w:p w:rsidR="00834337" w:rsidRPr="00834337" w:rsidRDefault="00834337" w:rsidP="00834337">
      <w:pPr>
        <w:pStyle w:val="normal0"/>
        <w:jc w:val="both"/>
        <w:rPr>
          <w:ins w:id="395" w:author="anupam yadav" w:date="2019-07-05T12:16:00Z"/>
          <w:rFonts w:ascii="Times New Roman" w:eastAsia="Times New Roman" w:hAnsi="Times New Roman" w:cs="Times New Roman"/>
          <w:b/>
          <w:sz w:val="24"/>
          <w:szCs w:val="24"/>
          <w:rPrChange w:id="396" w:author="Du-rush Writing Studio" w:date="2019-06-14T06:55:00Z">
            <w:rPr>
              <w:ins w:id="397" w:author="anupam yadav" w:date="2019-07-05T12:16:00Z"/>
              <w:rFonts w:ascii="Courier New" w:eastAsia="Courier New" w:hAnsi="Courier New" w:cs="Courier New"/>
              <w:b/>
              <w:sz w:val="24"/>
              <w:szCs w:val="24"/>
            </w:rPr>
          </w:rPrChange>
        </w:rPr>
        <w:pPrChange w:id="398" w:author="Divya Raja" w:date="2020-10-13T14:29:00Z">
          <w:pPr>
            <w:pStyle w:val="normal0"/>
            <w:jc w:val="center"/>
          </w:pPr>
        </w:pPrChange>
      </w:pPr>
      <w:ins w:id="399" w:author="anupam yadav" w:date="2019-07-05T12:16:00Z">
        <w:r w:rsidRPr="00834337">
          <w:rPr>
            <w:rFonts w:ascii="Times New Roman" w:eastAsia="Times New Roman" w:hAnsi="Times New Roman" w:cs="Times New Roman"/>
            <w:b/>
            <w:sz w:val="24"/>
            <w:szCs w:val="24"/>
            <w:rPrChange w:id="400" w:author="Du-rush Writing Studio" w:date="2019-06-14T06:55:00Z">
              <w:rPr>
                <w:rFonts w:ascii="Courier New" w:eastAsia="Courier New" w:hAnsi="Courier New" w:cs="Courier New"/>
                <w:b/>
                <w:sz w:val="24"/>
                <w:szCs w:val="24"/>
              </w:rPr>
            </w:rPrChange>
          </w:rPr>
          <w:t>Musical instruments, sounds of animals and birds, the sound produced by elements of nature like leaves of a tree, river, ocean</w:t>
        </w:r>
      </w:ins>
      <w:ins w:id="401" w:author="Raj iv Sharma" w:date="2020-10-04T16:14:00Z">
        <w:r w:rsidRPr="00834337">
          <w:rPr>
            <w:rFonts w:ascii="Times New Roman" w:eastAsia="Times New Roman" w:hAnsi="Times New Roman" w:cs="Times New Roman"/>
            <w:b/>
            <w:sz w:val="24"/>
            <w:szCs w:val="24"/>
            <w:rPrChange w:id="402" w:author="Du-rush Writing Studio" w:date="2019-06-14T06:55:00Z">
              <w:rPr>
                <w:rFonts w:ascii="Courier New" w:eastAsia="Courier New" w:hAnsi="Courier New" w:cs="Courier New"/>
                <w:b/>
                <w:sz w:val="24"/>
                <w:szCs w:val="24"/>
              </w:rPr>
            </w:rPrChange>
          </w:rPr>
          <w:t>, etc.</w:t>
        </w:r>
      </w:ins>
      <w:ins w:id="403" w:author="anupam yadav" w:date="2019-07-05T12:16:00Z">
        <w:del w:id="404" w:author="rupa valli" w:date="2020-10-19T10:39:00Z">
          <w:r w:rsidRPr="00834337">
            <w:rPr>
              <w:rFonts w:ascii="Times New Roman" w:eastAsia="Times New Roman" w:hAnsi="Times New Roman" w:cs="Times New Roman"/>
              <w:b/>
              <w:sz w:val="24"/>
              <w:szCs w:val="24"/>
              <w:rPrChange w:id="405" w:author="Du-rush Writing Studio" w:date="2019-06-14T06:55:00Z">
                <w:rPr>
                  <w:rFonts w:ascii="Courier New" w:eastAsia="Courier New" w:hAnsi="Courier New" w:cs="Courier New"/>
                  <w:b/>
                  <w:sz w:val="24"/>
                  <w:szCs w:val="24"/>
                </w:rPr>
              </w:rPrChange>
            </w:rPr>
            <w:delText>.</w:delText>
          </w:r>
        </w:del>
      </w:ins>
    </w:p>
    <w:p w:rsidR="00834337" w:rsidRPr="00834337" w:rsidRDefault="00834337" w:rsidP="00834337">
      <w:pPr>
        <w:pStyle w:val="normal0"/>
        <w:jc w:val="both"/>
        <w:rPr>
          <w:ins w:id="406" w:author="anupam yadav" w:date="2019-07-05T12:16:00Z"/>
          <w:rFonts w:ascii="Times New Roman" w:eastAsia="Times New Roman" w:hAnsi="Times New Roman" w:cs="Times New Roman"/>
          <w:b/>
          <w:sz w:val="24"/>
          <w:szCs w:val="24"/>
          <w:rPrChange w:id="407" w:author="Du-rush Writing Studio" w:date="2019-06-14T06:55:00Z">
            <w:rPr>
              <w:ins w:id="408" w:author="anupam yadav" w:date="2019-07-05T12:16:00Z"/>
              <w:rFonts w:ascii="Courier New" w:eastAsia="Courier New" w:hAnsi="Courier New" w:cs="Courier New"/>
              <w:b/>
              <w:sz w:val="24"/>
              <w:szCs w:val="24"/>
            </w:rPr>
          </w:rPrChange>
        </w:rPr>
        <w:pPrChange w:id="409" w:author="Divya Raja" w:date="2020-10-13T14:29:00Z">
          <w:pPr>
            <w:pStyle w:val="normal0"/>
            <w:jc w:val="center"/>
          </w:pPr>
        </w:pPrChange>
      </w:pPr>
      <w:ins w:id="410" w:author="anupam yadav" w:date="2019-07-05T12:16:00Z">
        <w:r w:rsidRPr="00834337">
          <w:rPr>
            <w:rFonts w:ascii="Times New Roman" w:eastAsia="Times New Roman" w:hAnsi="Times New Roman" w:cs="Times New Roman"/>
            <w:b/>
            <w:sz w:val="24"/>
            <w:szCs w:val="24"/>
            <w:rPrChange w:id="411" w:author="Du-rush Writing Studio" w:date="2019-06-14T06:55:00Z">
              <w:rPr>
                <w:rFonts w:ascii="Courier New" w:eastAsia="Courier New" w:hAnsi="Courier New" w:cs="Courier New"/>
                <w:b/>
                <w:sz w:val="24"/>
                <w:szCs w:val="24"/>
              </w:rPr>
            </w:rPrChange>
          </w:rPr>
          <w:t>Core Ideas</w:t>
        </w:r>
      </w:ins>
    </w:p>
    <w:p w:rsidR="00834337" w:rsidRPr="00834337" w:rsidRDefault="00834337" w:rsidP="00834337">
      <w:pPr>
        <w:pStyle w:val="normal0"/>
        <w:jc w:val="both"/>
        <w:rPr>
          <w:ins w:id="412" w:author="anupam yadav" w:date="2019-07-05T12:16:00Z"/>
          <w:rFonts w:ascii="Times New Roman" w:eastAsia="Times New Roman" w:hAnsi="Times New Roman" w:cs="Times New Roman"/>
          <w:b/>
          <w:sz w:val="24"/>
          <w:szCs w:val="24"/>
          <w:rPrChange w:id="413" w:author="Du-rush Writing Studio" w:date="2019-06-14T06:55:00Z">
            <w:rPr>
              <w:ins w:id="414" w:author="anupam yadav" w:date="2019-07-05T12:16:00Z"/>
              <w:rFonts w:ascii="Courier New" w:eastAsia="Courier New" w:hAnsi="Courier New" w:cs="Courier New"/>
              <w:b/>
              <w:sz w:val="24"/>
              <w:szCs w:val="24"/>
            </w:rPr>
          </w:rPrChange>
        </w:rPr>
        <w:pPrChange w:id="415" w:author="Divya Raja" w:date="2020-10-13T14:29:00Z">
          <w:pPr>
            <w:pStyle w:val="normal0"/>
            <w:jc w:val="center"/>
          </w:pPr>
        </w:pPrChange>
      </w:pPr>
      <w:ins w:id="416" w:author="anupam yadav" w:date="2019-07-05T12:16:00Z">
        <w:r w:rsidRPr="00834337">
          <w:rPr>
            <w:rFonts w:ascii="Times New Roman" w:eastAsia="Times New Roman" w:hAnsi="Times New Roman" w:cs="Times New Roman"/>
            <w:b/>
            <w:sz w:val="24"/>
            <w:szCs w:val="24"/>
            <w:rPrChange w:id="417" w:author="Du-rush Writing Studio" w:date="2019-06-14T06:55:00Z">
              <w:rPr>
                <w:rFonts w:ascii="Courier New" w:eastAsia="Courier New" w:hAnsi="Courier New" w:cs="Courier New"/>
                <w:b/>
                <w:sz w:val="24"/>
                <w:szCs w:val="24"/>
              </w:rPr>
            </w:rPrChange>
          </w:rPr>
          <w:t>Get a general idea of different types of sounds present around us.</w:t>
        </w:r>
      </w:ins>
    </w:p>
    <w:p w:rsidR="00834337" w:rsidRPr="00834337" w:rsidRDefault="00834337" w:rsidP="00834337">
      <w:pPr>
        <w:pStyle w:val="normal0"/>
        <w:jc w:val="both"/>
        <w:rPr>
          <w:ins w:id="418" w:author="anupam yadav" w:date="2019-07-05T12:16:00Z"/>
          <w:rFonts w:ascii="Times New Roman" w:eastAsia="Times New Roman" w:hAnsi="Times New Roman" w:cs="Times New Roman"/>
          <w:b/>
          <w:sz w:val="24"/>
          <w:szCs w:val="24"/>
          <w:rPrChange w:id="419" w:author="Du-rush Writing Studio" w:date="2019-06-14T06:55:00Z">
            <w:rPr>
              <w:ins w:id="420" w:author="anupam yadav" w:date="2019-07-05T12:16:00Z"/>
              <w:rFonts w:ascii="Courier New" w:eastAsia="Courier New" w:hAnsi="Courier New" w:cs="Courier New"/>
              <w:b/>
              <w:sz w:val="24"/>
              <w:szCs w:val="24"/>
            </w:rPr>
          </w:rPrChange>
        </w:rPr>
        <w:pPrChange w:id="421" w:author="Divya Raja" w:date="2020-10-13T14:29:00Z">
          <w:pPr>
            <w:pStyle w:val="normal0"/>
            <w:jc w:val="center"/>
          </w:pPr>
        </w:pPrChange>
      </w:pPr>
      <w:ins w:id="422" w:author="anupam yadav" w:date="2019-07-05T12:16:00Z">
        <w:r w:rsidRPr="00834337">
          <w:rPr>
            <w:rFonts w:ascii="Times New Roman" w:eastAsia="Times New Roman" w:hAnsi="Times New Roman" w:cs="Times New Roman"/>
            <w:b/>
            <w:sz w:val="24"/>
            <w:szCs w:val="24"/>
            <w:rPrChange w:id="423" w:author="Du-rush Writing Studio" w:date="2019-06-14T06:55:00Z">
              <w:rPr>
                <w:rFonts w:ascii="Courier New" w:eastAsia="Courier New" w:hAnsi="Courier New" w:cs="Courier New"/>
                <w:b/>
                <w:sz w:val="24"/>
                <w:szCs w:val="24"/>
              </w:rPr>
            </w:rPrChange>
          </w:rPr>
          <w:t xml:space="preserve">Understand that sound is </w:t>
        </w:r>
      </w:ins>
      <w:ins w:id="424" w:author="Radha Sri" w:date="2020-10-14T07:05:00Z">
        <w:r w:rsidRPr="00834337">
          <w:rPr>
            <w:rFonts w:ascii="Times New Roman" w:eastAsia="Times New Roman" w:hAnsi="Times New Roman" w:cs="Times New Roman"/>
            <w:b/>
            <w:sz w:val="24"/>
            <w:szCs w:val="24"/>
            <w:rPrChange w:id="425" w:author="Du-rush Writing Studio" w:date="2019-06-14T06:55:00Z">
              <w:rPr>
                <w:rFonts w:ascii="Courier New" w:eastAsia="Courier New" w:hAnsi="Courier New" w:cs="Courier New"/>
                <w:b/>
                <w:sz w:val="24"/>
                <w:szCs w:val="24"/>
              </w:rPr>
            </w:rPrChange>
          </w:rPr>
          <w:t>a form of</w:t>
        </w:r>
      </w:ins>
      <w:commentRangeStart w:id="426"/>
      <w:ins w:id="427" w:author="Raj iv Sharma" w:date="2020-10-04T16:15:00Z">
        <w:del w:id="428" w:author="Radha Sri" w:date="2020-10-14T07:05:00Z">
          <w:r w:rsidRPr="00834337">
            <w:rPr>
              <w:rFonts w:ascii="Times New Roman" w:eastAsia="Times New Roman" w:hAnsi="Times New Roman" w:cs="Times New Roman"/>
              <w:b/>
              <w:sz w:val="24"/>
              <w:szCs w:val="24"/>
              <w:rPrChange w:id="429" w:author="Du-rush Writing Studio" w:date="2019-06-14T06:55:00Z">
                <w:rPr>
                  <w:rFonts w:ascii="Courier New" w:eastAsia="Courier New" w:hAnsi="Courier New" w:cs="Courier New"/>
                  <w:b/>
                  <w:sz w:val="24"/>
                  <w:szCs w:val="24"/>
                </w:rPr>
              </w:rPrChange>
            </w:rPr>
            <w:delText>an</w:delText>
          </w:r>
        </w:del>
        <w:commentRangeEnd w:id="426"/>
        <w:r w:rsidR="00C57ACC">
          <w:commentReference w:id="426"/>
        </w:r>
        <w:r w:rsidRPr="00834337">
          <w:rPr>
            <w:rFonts w:ascii="Times New Roman" w:eastAsia="Times New Roman" w:hAnsi="Times New Roman" w:cs="Times New Roman"/>
            <w:b/>
            <w:sz w:val="24"/>
            <w:szCs w:val="24"/>
            <w:rPrChange w:id="430" w:author="Du-rush Writing Studio" w:date="2019-06-14T06:55:00Z">
              <w:rPr>
                <w:rFonts w:ascii="Courier New" w:eastAsia="Courier New" w:hAnsi="Courier New" w:cs="Courier New"/>
                <w:b/>
                <w:sz w:val="24"/>
                <w:szCs w:val="24"/>
              </w:rPr>
            </w:rPrChange>
          </w:rPr>
          <w:t xml:space="preserve"> </w:t>
        </w:r>
      </w:ins>
      <w:ins w:id="431" w:author="anupam yadav" w:date="2019-07-05T12:16:00Z">
        <w:r w:rsidRPr="00834337">
          <w:rPr>
            <w:rFonts w:ascii="Times New Roman" w:eastAsia="Times New Roman" w:hAnsi="Times New Roman" w:cs="Times New Roman"/>
            <w:b/>
            <w:sz w:val="24"/>
            <w:szCs w:val="24"/>
            <w:rPrChange w:id="432" w:author="Du-rush Writing Studio" w:date="2019-06-14T06:55:00Z">
              <w:rPr>
                <w:rFonts w:ascii="Courier New" w:eastAsia="Courier New" w:hAnsi="Courier New" w:cs="Courier New"/>
                <w:b/>
                <w:sz w:val="24"/>
                <w:szCs w:val="24"/>
              </w:rPr>
            </w:rPrChange>
          </w:rPr>
          <w:t xml:space="preserve">energy that travels </w:t>
        </w:r>
      </w:ins>
      <w:ins w:id="433" w:author="Pavithra loganathan" w:date="2020-10-20T06:27:00Z">
        <w:r w:rsidRPr="00834337">
          <w:rPr>
            <w:rFonts w:ascii="Times New Roman" w:eastAsia="Times New Roman" w:hAnsi="Times New Roman" w:cs="Times New Roman"/>
            <w:b/>
            <w:sz w:val="24"/>
            <w:szCs w:val="24"/>
            <w:rPrChange w:id="434" w:author="Du-rush Writing Studio" w:date="2019-06-14T06:55:00Z">
              <w:rPr>
                <w:rFonts w:ascii="Courier New" w:eastAsia="Courier New" w:hAnsi="Courier New" w:cs="Courier New"/>
                <w:b/>
                <w:sz w:val="24"/>
                <w:szCs w:val="24"/>
              </w:rPr>
            </w:rPrChange>
          </w:rPr>
          <w:t>as</w:t>
        </w:r>
      </w:ins>
      <w:ins w:id="435" w:author="anupam yadav" w:date="2019-07-05T12:16:00Z">
        <w:del w:id="436" w:author="Pavithra loganathan" w:date="2020-10-20T06:27:00Z">
          <w:r w:rsidRPr="00834337">
            <w:rPr>
              <w:rFonts w:ascii="Times New Roman" w:eastAsia="Times New Roman" w:hAnsi="Times New Roman" w:cs="Times New Roman"/>
              <w:b/>
              <w:sz w:val="24"/>
              <w:szCs w:val="24"/>
              <w:rPrChange w:id="437" w:author="Du-rush Writing Studio" w:date="2019-06-14T06:55:00Z">
                <w:rPr>
                  <w:rFonts w:ascii="Courier New" w:eastAsia="Courier New" w:hAnsi="Courier New" w:cs="Courier New"/>
                  <w:b/>
                  <w:sz w:val="24"/>
                  <w:szCs w:val="24"/>
                </w:rPr>
              </w:rPrChange>
            </w:rPr>
            <w:delText>in</w:delText>
          </w:r>
        </w:del>
        <w:r w:rsidRPr="00834337">
          <w:rPr>
            <w:rFonts w:ascii="Times New Roman" w:eastAsia="Times New Roman" w:hAnsi="Times New Roman" w:cs="Times New Roman"/>
            <w:b/>
            <w:sz w:val="24"/>
            <w:szCs w:val="24"/>
            <w:rPrChange w:id="438" w:author="Du-rush Writing Studio" w:date="2019-06-14T06:55:00Z">
              <w:rPr>
                <w:rFonts w:ascii="Courier New" w:eastAsia="Courier New" w:hAnsi="Courier New" w:cs="Courier New"/>
                <w:b/>
                <w:sz w:val="24"/>
                <w:szCs w:val="24"/>
              </w:rPr>
            </w:rPrChange>
          </w:rPr>
          <w:t xml:space="preserve"> invisible waves and the role of air particles</w:t>
        </w:r>
      </w:ins>
      <w:ins w:id="439" w:author="Pavithra loganathan" w:date="2020-10-20T06:28:00Z">
        <w:r w:rsidRPr="00834337">
          <w:rPr>
            <w:rFonts w:ascii="Times New Roman" w:eastAsia="Times New Roman" w:hAnsi="Times New Roman" w:cs="Times New Roman"/>
            <w:b/>
            <w:sz w:val="24"/>
            <w:szCs w:val="24"/>
            <w:rPrChange w:id="440" w:author="Du-rush Writing Studio" w:date="2019-06-14T06:55:00Z">
              <w:rPr>
                <w:rFonts w:ascii="Courier New" w:eastAsia="Courier New" w:hAnsi="Courier New" w:cs="Courier New"/>
                <w:b/>
                <w:sz w:val="24"/>
                <w:szCs w:val="24"/>
              </w:rPr>
            </w:rPrChange>
          </w:rPr>
          <w:t xml:space="preserve"> is to carry the waves and transmit them</w:t>
        </w:r>
      </w:ins>
      <w:ins w:id="441" w:author="anupam yadav" w:date="2019-07-05T12:16:00Z">
        <w:r w:rsidRPr="00834337">
          <w:rPr>
            <w:rFonts w:ascii="Times New Roman" w:eastAsia="Times New Roman" w:hAnsi="Times New Roman" w:cs="Times New Roman"/>
            <w:b/>
            <w:sz w:val="24"/>
            <w:szCs w:val="24"/>
            <w:rPrChange w:id="442" w:author="Du-rush Writing Studio" w:date="2019-06-14T06:55:00Z">
              <w:rPr>
                <w:rFonts w:ascii="Courier New" w:eastAsia="Courier New" w:hAnsi="Courier New" w:cs="Courier New"/>
                <w:b/>
                <w:sz w:val="24"/>
                <w:szCs w:val="24"/>
              </w:rPr>
            </w:rPrChange>
          </w:rPr>
          <w:t xml:space="preserve">. Explain the absence of air particles in space and </w:t>
        </w:r>
      </w:ins>
      <w:ins w:id="443" w:author="Raj iv Sharma" w:date="2020-10-04T16:16:00Z">
        <w:r w:rsidRPr="00834337">
          <w:rPr>
            <w:rFonts w:ascii="Times New Roman" w:eastAsia="Times New Roman" w:hAnsi="Times New Roman" w:cs="Times New Roman"/>
            <w:b/>
            <w:sz w:val="24"/>
            <w:szCs w:val="24"/>
            <w:rPrChange w:id="444" w:author="Du-rush Writing Studio" w:date="2019-06-14T06:55:00Z">
              <w:rPr>
                <w:rFonts w:ascii="Courier New" w:eastAsia="Courier New" w:hAnsi="Courier New" w:cs="Courier New"/>
                <w:b/>
                <w:sz w:val="24"/>
                <w:szCs w:val="24"/>
              </w:rPr>
            </w:rPrChange>
          </w:rPr>
          <w:t>why</w:t>
        </w:r>
        <w:del w:id="445" w:author="Anonymous" w:date="2020-10-05T17:20:00Z">
          <w:r w:rsidRPr="00834337">
            <w:rPr>
              <w:rFonts w:ascii="Times New Roman" w:eastAsia="Times New Roman" w:hAnsi="Times New Roman" w:cs="Times New Roman"/>
              <w:b/>
              <w:sz w:val="24"/>
              <w:szCs w:val="24"/>
              <w:rPrChange w:id="446" w:author="Du-rush Writing Studio" w:date="2019-06-14T06:55:00Z">
                <w:rPr>
                  <w:rFonts w:ascii="Courier New" w:eastAsia="Courier New" w:hAnsi="Courier New" w:cs="Courier New"/>
                  <w:b/>
                  <w:sz w:val="24"/>
                  <w:szCs w:val="24"/>
                </w:rPr>
              </w:rPrChange>
            </w:rPr>
            <w:delText xml:space="preserve"> </w:delText>
          </w:r>
        </w:del>
      </w:ins>
      <w:ins w:id="447" w:author="anupam yadav" w:date="2019-07-05T12:16:00Z">
        <w:del w:id="448" w:author="Anonymous" w:date="2020-10-05T17:20:00Z">
          <w:r w:rsidRPr="00834337">
            <w:rPr>
              <w:rFonts w:ascii="Times New Roman" w:eastAsia="Times New Roman" w:hAnsi="Times New Roman" w:cs="Times New Roman"/>
              <w:b/>
              <w:sz w:val="24"/>
              <w:szCs w:val="24"/>
              <w:rPrChange w:id="449" w:author="Du-rush Writing Studio" w:date="2019-06-14T06:55:00Z">
                <w:rPr>
                  <w:rFonts w:ascii="Courier New" w:eastAsia="Courier New" w:hAnsi="Courier New" w:cs="Courier New"/>
                  <w:b/>
                  <w:sz w:val="24"/>
                  <w:szCs w:val="24"/>
                </w:rPr>
              </w:rPrChange>
            </w:rPr>
            <w:delText xml:space="preserve">so </w:delText>
          </w:r>
        </w:del>
      </w:ins>
      <w:ins w:id="450" w:author="Anonymous" w:date="2020-10-05T17:20:00Z">
        <w:r w:rsidRPr="00834337">
          <w:rPr>
            <w:rFonts w:ascii="Times New Roman" w:eastAsia="Times New Roman" w:hAnsi="Times New Roman" w:cs="Times New Roman"/>
            <w:b/>
            <w:sz w:val="24"/>
            <w:szCs w:val="24"/>
            <w:rPrChange w:id="451" w:author="Du-rush Writing Studio" w:date="2019-06-14T06:55:00Z">
              <w:rPr>
                <w:rFonts w:ascii="Courier New" w:eastAsia="Courier New" w:hAnsi="Courier New" w:cs="Courier New"/>
                <w:b/>
                <w:sz w:val="24"/>
                <w:szCs w:val="24"/>
              </w:rPr>
            </w:rPrChange>
          </w:rPr>
          <w:t xml:space="preserve"> </w:t>
        </w:r>
      </w:ins>
      <w:ins w:id="452" w:author="anupam yadav" w:date="2019-07-05T12:16:00Z">
        <w:r w:rsidRPr="00834337">
          <w:rPr>
            <w:rFonts w:ascii="Times New Roman" w:eastAsia="Times New Roman" w:hAnsi="Times New Roman" w:cs="Times New Roman"/>
            <w:b/>
            <w:sz w:val="24"/>
            <w:szCs w:val="24"/>
            <w:rPrChange w:id="453" w:author="Du-rush Writing Studio" w:date="2019-06-14T06:55:00Z">
              <w:rPr>
                <w:rFonts w:ascii="Courier New" w:eastAsia="Courier New" w:hAnsi="Courier New" w:cs="Courier New"/>
                <w:b/>
                <w:sz w:val="24"/>
                <w:szCs w:val="24"/>
              </w:rPr>
            </w:rPrChange>
          </w:rPr>
          <w:t>no sound can be heard.</w:t>
        </w:r>
      </w:ins>
    </w:p>
    <w:p w:rsidR="00834337" w:rsidRPr="00834337" w:rsidRDefault="00834337" w:rsidP="00834337">
      <w:pPr>
        <w:pStyle w:val="normal0"/>
        <w:jc w:val="both"/>
        <w:rPr>
          <w:ins w:id="454" w:author="anupam yadav" w:date="2019-07-05T12:16:00Z"/>
          <w:rFonts w:ascii="Times New Roman" w:eastAsia="Times New Roman" w:hAnsi="Times New Roman" w:cs="Times New Roman"/>
          <w:b/>
          <w:sz w:val="24"/>
          <w:szCs w:val="24"/>
          <w:rPrChange w:id="455" w:author="Du-rush Writing Studio" w:date="2019-06-14T06:55:00Z">
            <w:rPr>
              <w:ins w:id="456" w:author="anupam yadav" w:date="2019-07-05T12:16:00Z"/>
              <w:rFonts w:ascii="Courier New" w:eastAsia="Courier New" w:hAnsi="Courier New" w:cs="Courier New"/>
              <w:b/>
              <w:sz w:val="24"/>
              <w:szCs w:val="24"/>
            </w:rPr>
          </w:rPrChange>
        </w:rPr>
        <w:pPrChange w:id="457" w:author="Divya Raja" w:date="2020-10-13T14:29:00Z">
          <w:pPr>
            <w:pStyle w:val="normal0"/>
            <w:jc w:val="center"/>
          </w:pPr>
        </w:pPrChange>
      </w:pPr>
      <w:ins w:id="458" w:author="anupam yadav" w:date="2019-07-05T12:16:00Z">
        <w:r w:rsidRPr="00834337">
          <w:rPr>
            <w:rFonts w:ascii="Times New Roman" w:eastAsia="Times New Roman" w:hAnsi="Times New Roman" w:cs="Times New Roman"/>
            <w:b/>
            <w:sz w:val="24"/>
            <w:szCs w:val="24"/>
            <w:rPrChange w:id="459" w:author="Du-rush Writing Studio" w:date="2019-06-14T06:55:00Z">
              <w:rPr>
                <w:rFonts w:ascii="Courier New" w:eastAsia="Courier New" w:hAnsi="Courier New" w:cs="Courier New"/>
                <w:b/>
                <w:sz w:val="24"/>
                <w:szCs w:val="24"/>
              </w:rPr>
            </w:rPrChange>
          </w:rPr>
          <w:t>Explain what is a vacuum and why we cannot talk in space?</w:t>
        </w:r>
      </w:ins>
    </w:p>
    <w:p w:rsidR="00834337" w:rsidRPr="00834337" w:rsidRDefault="00834337" w:rsidP="00834337">
      <w:pPr>
        <w:pStyle w:val="normal0"/>
        <w:jc w:val="both"/>
        <w:rPr>
          <w:ins w:id="460" w:author="anupam yadav" w:date="2019-07-05T12:16:00Z"/>
          <w:rFonts w:ascii="Times New Roman" w:eastAsia="Times New Roman" w:hAnsi="Times New Roman" w:cs="Times New Roman"/>
          <w:b/>
          <w:sz w:val="24"/>
          <w:szCs w:val="24"/>
          <w:rPrChange w:id="461" w:author="Du-rush Writing Studio" w:date="2019-06-14T06:55:00Z">
            <w:rPr>
              <w:ins w:id="462" w:author="anupam yadav" w:date="2019-07-05T12:16:00Z"/>
              <w:rFonts w:ascii="Courier New" w:eastAsia="Courier New" w:hAnsi="Courier New" w:cs="Courier New"/>
              <w:b/>
              <w:sz w:val="24"/>
              <w:szCs w:val="24"/>
            </w:rPr>
          </w:rPrChange>
        </w:rPr>
        <w:pPrChange w:id="463" w:author="Divya Raja" w:date="2020-10-13T14:29:00Z">
          <w:pPr>
            <w:pStyle w:val="normal0"/>
            <w:jc w:val="center"/>
          </w:pPr>
        </w:pPrChange>
      </w:pPr>
      <w:ins w:id="464" w:author="anupam yadav" w:date="2019-07-05T12:16:00Z">
        <w:r w:rsidRPr="00834337">
          <w:rPr>
            <w:rFonts w:ascii="Times New Roman" w:eastAsia="Times New Roman" w:hAnsi="Times New Roman" w:cs="Times New Roman"/>
            <w:b/>
            <w:sz w:val="24"/>
            <w:szCs w:val="24"/>
            <w:rPrChange w:id="465" w:author="Du-rush Writing Studio" w:date="2019-06-14T06:55:00Z">
              <w:rPr>
                <w:rFonts w:ascii="Courier New" w:eastAsia="Courier New" w:hAnsi="Courier New" w:cs="Courier New"/>
                <w:b/>
                <w:sz w:val="24"/>
                <w:szCs w:val="24"/>
              </w:rPr>
            </w:rPrChange>
          </w:rPr>
          <w:t>Try to identify the distance from wh</w:t>
        </w:r>
      </w:ins>
      <w:ins w:id="466" w:author="ten choetso" w:date="2020-10-05T07:22:00Z">
        <w:r w:rsidRPr="00834337">
          <w:rPr>
            <w:rFonts w:ascii="Times New Roman" w:eastAsia="Times New Roman" w:hAnsi="Times New Roman" w:cs="Times New Roman"/>
            <w:b/>
            <w:sz w:val="24"/>
            <w:szCs w:val="24"/>
            <w:rPrChange w:id="467" w:author="Du-rush Writing Studio" w:date="2019-06-14T06:55:00Z">
              <w:rPr>
                <w:rFonts w:ascii="Courier New" w:eastAsia="Courier New" w:hAnsi="Courier New" w:cs="Courier New"/>
                <w:b/>
                <w:sz w:val="24"/>
                <w:szCs w:val="24"/>
              </w:rPr>
            </w:rPrChange>
          </w:rPr>
          <w:t>ich</w:t>
        </w:r>
      </w:ins>
      <w:ins w:id="468" w:author="anupam yadav" w:date="2019-07-05T12:16:00Z">
        <w:del w:id="469" w:author="Pavithra loganathan" w:date="2020-10-20T06:29:00Z">
          <w:r w:rsidRPr="00834337">
            <w:rPr>
              <w:rFonts w:ascii="Times New Roman" w:eastAsia="Times New Roman" w:hAnsi="Times New Roman" w:cs="Times New Roman"/>
              <w:b/>
              <w:sz w:val="24"/>
              <w:szCs w:val="24"/>
              <w:rPrChange w:id="470" w:author="Du-rush Writing Studio" w:date="2019-06-14T06:55:00Z">
                <w:rPr>
                  <w:rFonts w:ascii="Courier New" w:eastAsia="Courier New" w:hAnsi="Courier New" w:cs="Courier New"/>
                  <w:b/>
                  <w:sz w:val="24"/>
                  <w:szCs w:val="24"/>
                </w:rPr>
              </w:rPrChange>
            </w:rPr>
            <w:delText>ere</w:delText>
          </w:r>
        </w:del>
        <w:r w:rsidRPr="00834337">
          <w:rPr>
            <w:rFonts w:ascii="Times New Roman" w:eastAsia="Times New Roman" w:hAnsi="Times New Roman" w:cs="Times New Roman"/>
            <w:b/>
            <w:sz w:val="24"/>
            <w:szCs w:val="24"/>
            <w:rPrChange w:id="471" w:author="Du-rush Writing Studio" w:date="2019-06-14T06:55:00Z">
              <w:rPr>
                <w:rFonts w:ascii="Courier New" w:eastAsia="Courier New" w:hAnsi="Courier New" w:cs="Courier New"/>
                <w:b/>
                <w:sz w:val="24"/>
                <w:szCs w:val="24"/>
              </w:rPr>
            </w:rPrChange>
          </w:rPr>
          <w:t xml:space="preserve"> the sound could be coming: far or near.</w:t>
        </w:r>
      </w:ins>
    </w:p>
    <w:p w:rsidR="00834337" w:rsidRPr="00834337" w:rsidRDefault="00834337" w:rsidP="00834337">
      <w:pPr>
        <w:pStyle w:val="normal0"/>
        <w:jc w:val="both"/>
        <w:rPr>
          <w:ins w:id="472" w:author="anupam yadav" w:date="2019-07-05T12:16:00Z"/>
          <w:rFonts w:ascii="Times New Roman" w:eastAsia="Times New Roman" w:hAnsi="Times New Roman" w:cs="Times New Roman"/>
          <w:b/>
          <w:sz w:val="24"/>
          <w:szCs w:val="24"/>
          <w:rPrChange w:id="473" w:author="Du-rush Writing Studio" w:date="2019-06-14T06:55:00Z">
            <w:rPr>
              <w:ins w:id="474" w:author="anupam yadav" w:date="2019-07-05T12:16:00Z"/>
              <w:rFonts w:ascii="Courier New" w:eastAsia="Courier New" w:hAnsi="Courier New" w:cs="Courier New"/>
              <w:b/>
              <w:sz w:val="24"/>
              <w:szCs w:val="24"/>
            </w:rPr>
          </w:rPrChange>
        </w:rPr>
        <w:pPrChange w:id="475" w:author="Divya Raja" w:date="2020-10-13T14:29:00Z">
          <w:pPr>
            <w:pStyle w:val="normal0"/>
            <w:jc w:val="center"/>
          </w:pPr>
        </w:pPrChange>
      </w:pPr>
      <w:ins w:id="476" w:author="Raj iv Sharma" w:date="2020-10-04T16:16:00Z">
        <w:r w:rsidRPr="00834337">
          <w:rPr>
            <w:rFonts w:ascii="Times New Roman" w:eastAsia="Times New Roman" w:hAnsi="Times New Roman" w:cs="Times New Roman"/>
            <w:b/>
            <w:sz w:val="24"/>
            <w:szCs w:val="24"/>
            <w:rPrChange w:id="477" w:author="Du-rush Writing Studio" w:date="2019-06-14T06:55:00Z">
              <w:rPr>
                <w:rFonts w:ascii="Courier New" w:eastAsia="Courier New" w:hAnsi="Courier New" w:cs="Courier New"/>
                <w:b/>
                <w:sz w:val="24"/>
                <w:szCs w:val="24"/>
              </w:rPr>
            </w:rPrChange>
          </w:rPr>
          <w:t>Explain t</w:t>
        </w:r>
      </w:ins>
      <w:ins w:id="478" w:author="anupam yadav" w:date="2019-07-05T12:16:00Z">
        <w:del w:id="479" w:author="Pavithra loganathan" w:date="2020-10-20T06:29:00Z">
          <w:r w:rsidRPr="00834337">
            <w:rPr>
              <w:rFonts w:ascii="Times New Roman" w:eastAsia="Times New Roman" w:hAnsi="Times New Roman" w:cs="Times New Roman"/>
              <w:b/>
              <w:sz w:val="24"/>
              <w:szCs w:val="24"/>
              <w:rPrChange w:id="480" w:author="Du-rush Writing Studio" w:date="2019-06-14T06:55:00Z">
                <w:rPr>
                  <w:rFonts w:ascii="Courier New" w:eastAsia="Courier New" w:hAnsi="Courier New" w:cs="Courier New"/>
                  <w:b/>
                  <w:sz w:val="24"/>
                  <w:szCs w:val="24"/>
                </w:rPr>
              </w:rPrChange>
            </w:rPr>
            <w:delText>T</w:delText>
          </w:r>
        </w:del>
        <w:r w:rsidRPr="00834337">
          <w:rPr>
            <w:rFonts w:ascii="Times New Roman" w:eastAsia="Times New Roman" w:hAnsi="Times New Roman" w:cs="Times New Roman"/>
            <w:b/>
            <w:sz w:val="24"/>
            <w:szCs w:val="24"/>
            <w:rPrChange w:id="481" w:author="Du-rush Writing Studio" w:date="2019-06-14T06:55:00Z">
              <w:rPr>
                <w:rFonts w:ascii="Courier New" w:eastAsia="Courier New" w:hAnsi="Courier New" w:cs="Courier New"/>
                <w:b/>
                <w:sz w:val="24"/>
                <w:szCs w:val="24"/>
              </w:rPr>
            </w:rPrChange>
          </w:rPr>
          <w:t xml:space="preserve">he difference </w:t>
        </w:r>
      </w:ins>
      <w:ins w:id="482" w:author="Pavithra loganathan" w:date="2020-10-20T06:30:00Z">
        <w:r w:rsidRPr="00834337">
          <w:rPr>
            <w:rFonts w:ascii="Times New Roman" w:eastAsia="Times New Roman" w:hAnsi="Times New Roman" w:cs="Times New Roman"/>
            <w:b/>
            <w:sz w:val="24"/>
            <w:szCs w:val="24"/>
            <w:rPrChange w:id="483" w:author="Du-rush Writing Studio" w:date="2019-06-14T06:55:00Z">
              <w:rPr>
                <w:rFonts w:ascii="Courier New" w:eastAsia="Courier New" w:hAnsi="Courier New" w:cs="Courier New"/>
                <w:b/>
                <w:sz w:val="24"/>
                <w:szCs w:val="24"/>
              </w:rPr>
            </w:rPrChange>
          </w:rPr>
          <w:t>between</w:t>
        </w:r>
      </w:ins>
      <w:ins w:id="484" w:author="anupam yadav" w:date="2019-07-05T12:16:00Z">
        <w:del w:id="485" w:author="Pavithra loganathan" w:date="2020-10-20T06:30:00Z">
          <w:r w:rsidRPr="00834337">
            <w:rPr>
              <w:rFonts w:ascii="Times New Roman" w:eastAsia="Times New Roman" w:hAnsi="Times New Roman" w:cs="Times New Roman"/>
              <w:b/>
              <w:sz w:val="24"/>
              <w:szCs w:val="24"/>
              <w:rPrChange w:id="486" w:author="Du-rush Writing Studio" w:date="2019-06-14T06:55:00Z">
                <w:rPr>
                  <w:rFonts w:ascii="Courier New" w:eastAsia="Courier New" w:hAnsi="Courier New" w:cs="Courier New"/>
                  <w:b/>
                  <w:sz w:val="24"/>
                  <w:szCs w:val="24"/>
                </w:rPr>
              </w:rPrChange>
            </w:rPr>
            <w:delText>in</w:delText>
          </w:r>
        </w:del>
        <w:r w:rsidRPr="00834337">
          <w:rPr>
            <w:rFonts w:ascii="Times New Roman" w:eastAsia="Times New Roman" w:hAnsi="Times New Roman" w:cs="Times New Roman"/>
            <w:b/>
            <w:sz w:val="24"/>
            <w:szCs w:val="24"/>
            <w:rPrChange w:id="487" w:author="Du-rush Writing Studio" w:date="2019-06-14T06:55:00Z">
              <w:rPr>
                <w:rFonts w:ascii="Courier New" w:eastAsia="Courier New" w:hAnsi="Courier New" w:cs="Courier New"/>
                <w:b/>
                <w:sz w:val="24"/>
                <w:szCs w:val="24"/>
              </w:rPr>
            </w:rPrChange>
          </w:rPr>
          <w:t xml:space="preserve"> the intensity of sound travelling from a distance and sound travelling from nearby.</w:t>
        </w:r>
      </w:ins>
    </w:p>
    <w:p w:rsidR="00834337" w:rsidRPr="00834337" w:rsidRDefault="00834337" w:rsidP="00834337">
      <w:pPr>
        <w:pStyle w:val="normal0"/>
        <w:jc w:val="both"/>
        <w:rPr>
          <w:ins w:id="488" w:author="anupam yadav" w:date="2019-07-05T12:16:00Z"/>
          <w:rFonts w:ascii="Times New Roman" w:eastAsia="Times New Roman" w:hAnsi="Times New Roman" w:cs="Times New Roman"/>
          <w:b/>
          <w:sz w:val="24"/>
          <w:szCs w:val="24"/>
          <w:rPrChange w:id="489" w:author="Du-rush Writing Studio" w:date="2019-06-14T06:55:00Z">
            <w:rPr>
              <w:ins w:id="490" w:author="anupam yadav" w:date="2019-07-05T12:16:00Z"/>
              <w:rFonts w:ascii="Courier New" w:eastAsia="Courier New" w:hAnsi="Courier New" w:cs="Courier New"/>
              <w:b/>
              <w:sz w:val="24"/>
              <w:szCs w:val="24"/>
            </w:rPr>
          </w:rPrChange>
        </w:rPr>
        <w:pPrChange w:id="491" w:author="Divya Raja" w:date="2020-10-13T14:29:00Z">
          <w:pPr>
            <w:pStyle w:val="normal0"/>
            <w:jc w:val="center"/>
          </w:pPr>
        </w:pPrChange>
      </w:pPr>
    </w:p>
    <w:p w:rsidR="00834337" w:rsidRPr="00834337" w:rsidRDefault="00834337" w:rsidP="00834337">
      <w:pPr>
        <w:pStyle w:val="normal0"/>
        <w:jc w:val="both"/>
        <w:rPr>
          <w:ins w:id="492" w:author="anupam yadav" w:date="2019-07-05T12:16:00Z"/>
          <w:rFonts w:ascii="Times New Roman" w:eastAsia="Times New Roman" w:hAnsi="Times New Roman" w:cs="Times New Roman"/>
          <w:b/>
          <w:sz w:val="24"/>
          <w:szCs w:val="24"/>
          <w:rPrChange w:id="493" w:author="Du-rush Writing Studio" w:date="2019-06-14T06:55:00Z">
            <w:rPr>
              <w:ins w:id="494" w:author="anupam yadav" w:date="2019-07-05T12:16:00Z"/>
              <w:rFonts w:ascii="Courier New" w:eastAsia="Courier New" w:hAnsi="Courier New" w:cs="Courier New"/>
              <w:b/>
              <w:sz w:val="24"/>
              <w:szCs w:val="24"/>
            </w:rPr>
          </w:rPrChange>
        </w:rPr>
        <w:pPrChange w:id="495" w:author="Divya Raja" w:date="2020-10-13T14:29:00Z">
          <w:pPr>
            <w:pStyle w:val="normal0"/>
            <w:jc w:val="center"/>
          </w:pPr>
        </w:pPrChange>
      </w:pPr>
      <w:ins w:id="496" w:author="anupam yadav" w:date="2019-07-05T12:16:00Z">
        <w:r w:rsidRPr="00834337">
          <w:rPr>
            <w:rFonts w:ascii="Times New Roman" w:eastAsia="Times New Roman" w:hAnsi="Times New Roman" w:cs="Times New Roman"/>
            <w:b/>
            <w:sz w:val="24"/>
            <w:szCs w:val="24"/>
            <w:rPrChange w:id="497" w:author="Du-rush Writing Studio" w:date="2019-06-14T06:55:00Z">
              <w:rPr>
                <w:rFonts w:ascii="Courier New" w:eastAsia="Courier New" w:hAnsi="Courier New" w:cs="Courier New"/>
                <w:b/>
                <w:sz w:val="24"/>
                <w:szCs w:val="24"/>
              </w:rPr>
            </w:rPrChange>
          </w:rPr>
          <w:t>Suggested Examples (Concrete)</w:t>
        </w:r>
      </w:ins>
    </w:p>
    <w:p w:rsidR="00834337" w:rsidRPr="00834337" w:rsidRDefault="00834337" w:rsidP="00834337">
      <w:pPr>
        <w:pStyle w:val="normal0"/>
        <w:jc w:val="both"/>
        <w:rPr>
          <w:ins w:id="498" w:author="anupam yadav" w:date="2019-07-05T12:16:00Z"/>
          <w:rFonts w:ascii="Times New Roman" w:eastAsia="Times New Roman" w:hAnsi="Times New Roman" w:cs="Times New Roman"/>
          <w:b/>
          <w:sz w:val="24"/>
          <w:szCs w:val="24"/>
          <w:rPrChange w:id="499" w:author="Du-rush Writing Studio" w:date="2019-06-14T06:55:00Z">
            <w:rPr>
              <w:ins w:id="500" w:author="anupam yadav" w:date="2019-07-05T12:16:00Z"/>
              <w:rFonts w:ascii="Courier New" w:eastAsia="Courier New" w:hAnsi="Courier New" w:cs="Courier New"/>
              <w:b/>
              <w:sz w:val="24"/>
              <w:szCs w:val="24"/>
            </w:rPr>
          </w:rPrChange>
        </w:rPr>
        <w:pPrChange w:id="501" w:author="Divya Raja" w:date="2020-10-13T14:29:00Z">
          <w:pPr>
            <w:pStyle w:val="normal0"/>
            <w:jc w:val="center"/>
          </w:pPr>
        </w:pPrChange>
      </w:pPr>
      <w:ins w:id="502" w:author="anupam yadav" w:date="2019-07-05T12:16:00Z">
        <w:r w:rsidRPr="00834337">
          <w:rPr>
            <w:rFonts w:ascii="Times New Roman" w:eastAsia="Times New Roman" w:hAnsi="Times New Roman" w:cs="Times New Roman"/>
            <w:b/>
            <w:sz w:val="24"/>
            <w:szCs w:val="24"/>
            <w:rPrChange w:id="503" w:author="Du-rush Writing Studio" w:date="2019-06-14T06:55:00Z">
              <w:rPr>
                <w:rFonts w:ascii="Courier New" w:eastAsia="Courier New" w:hAnsi="Courier New" w:cs="Courier New"/>
                <w:b/>
                <w:sz w:val="24"/>
                <w:szCs w:val="24"/>
              </w:rPr>
            </w:rPrChange>
          </w:rPr>
          <w:t>Musical instruments</w:t>
        </w:r>
      </w:ins>
    </w:p>
    <w:p w:rsidR="00834337" w:rsidRPr="00834337" w:rsidRDefault="00834337" w:rsidP="00834337">
      <w:pPr>
        <w:pStyle w:val="normal0"/>
        <w:jc w:val="both"/>
        <w:rPr>
          <w:ins w:id="504" w:author="anupam yadav" w:date="2019-07-05T12:16:00Z"/>
          <w:rFonts w:ascii="Times New Roman" w:eastAsia="Times New Roman" w:hAnsi="Times New Roman" w:cs="Times New Roman"/>
          <w:b/>
          <w:sz w:val="24"/>
          <w:szCs w:val="24"/>
          <w:rPrChange w:id="505" w:author="Du-rush Writing Studio" w:date="2019-06-14T06:55:00Z">
            <w:rPr>
              <w:ins w:id="506" w:author="anupam yadav" w:date="2019-07-05T12:16:00Z"/>
              <w:rFonts w:ascii="Courier New" w:eastAsia="Courier New" w:hAnsi="Courier New" w:cs="Courier New"/>
              <w:b/>
              <w:sz w:val="24"/>
              <w:szCs w:val="24"/>
            </w:rPr>
          </w:rPrChange>
        </w:rPr>
        <w:pPrChange w:id="507" w:author="Divya Raja" w:date="2020-10-13T14:29:00Z">
          <w:pPr>
            <w:pStyle w:val="normal0"/>
            <w:jc w:val="center"/>
          </w:pPr>
        </w:pPrChange>
      </w:pPr>
      <w:ins w:id="508" w:author="anupam yadav" w:date="2019-07-05T12:16:00Z">
        <w:r w:rsidRPr="00834337">
          <w:rPr>
            <w:rFonts w:ascii="Times New Roman" w:eastAsia="Times New Roman" w:hAnsi="Times New Roman" w:cs="Times New Roman"/>
            <w:b/>
            <w:sz w:val="24"/>
            <w:szCs w:val="24"/>
            <w:rPrChange w:id="509" w:author="Du-rush Writing Studio" w:date="2019-06-14T06:55:00Z">
              <w:rPr>
                <w:rFonts w:ascii="Courier New" w:eastAsia="Courier New" w:hAnsi="Courier New" w:cs="Courier New"/>
                <w:b/>
                <w:sz w:val="24"/>
                <w:szCs w:val="24"/>
              </w:rPr>
            </w:rPrChange>
          </w:rPr>
          <w:t>How does guitar work?</w:t>
        </w:r>
      </w:ins>
    </w:p>
    <w:p w:rsidR="00834337" w:rsidRPr="00834337" w:rsidRDefault="00834337" w:rsidP="00834337">
      <w:pPr>
        <w:pStyle w:val="normal0"/>
        <w:jc w:val="both"/>
        <w:rPr>
          <w:ins w:id="510" w:author="anupam yadav" w:date="2019-07-05T12:16:00Z"/>
          <w:rFonts w:ascii="Times New Roman" w:eastAsia="Times New Roman" w:hAnsi="Times New Roman" w:cs="Times New Roman"/>
          <w:b/>
          <w:sz w:val="24"/>
          <w:szCs w:val="24"/>
          <w:rPrChange w:id="511" w:author="Du-rush Writing Studio" w:date="2019-06-14T06:55:00Z">
            <w:rPr>
              <w:ins w:id="512" w:author="anupam yadav" w:date="2019-07-05T12:16:00Z"/>
              <w:rFonts w:ascii="Courier New" w:eastAsia="Courier New" w:hAnsi="Courier New" w:cs="Courier New"/>
              <w:b/>
              <w:sz w:val="24"/>
              <w:szCs w:val="24"/>
            </w:rPr>
          </w:rPrChange>
        </w:rPr>
        <w:pPrChange w:id="513" w:author="Divya Raja" w:date="2020-10-13T14:29:00Z">
          <w:pPr>
            <w:pStyle w:val="normal0"/>
            <w:jc w:val="center"/>
          </w:pPr>
        </w:pPrChange>
      </w:pPr>
    </w:p>
    <w:p w:rsidR="00834337" w:rsidRPr="00834337" w:rsidRDefault="00834337" w:rsidP="00834337">
      <w:pPr>
        <w:pStyle w:val="normal0"/>
        <w:jc w:val="both"/>
        <w:rPr>
          <w:ins w:id="514" w:author="anupam yadav" w:date="2019-07-05T12:16:00Z"/>
          <w:rFonts w:ascii="Times New Roman" w:eastAsia="Times New Roman" w:hAnsi="Times New Roman" w:cs="Times New Roman"/>
          <w:b/>
          <w:sz w:val="24"/>
          <w:szCs w:val="24"/>
          <w:rPrChange w:id="515" w:author="Du-rush Writing Studio" w:date="2019-06-14T06:55:00Z">
            <w:rPr>
              <w:ins w:id="516" w:author="anupam yadav" w:date="2019-07-05T12:16:00Z"/>
              <w:rFonts w:ascii="Courier New" w:eastAsia="Courier New" w:hAnsi="Courier New" w:cs="Courier New"/>
              <w:b/>
              <w:sz w:val="24"/>
              <w:szCs w:val="24"/>
            </w:rPr>
          </w:rPrChange>
        </w:rPr>
        <w:pPrChange w:id="517" w:author="Divya Raja" w:date="2020-10-13T14:29:00Z">
          <w:pPr>
            <w:pStyle w:val="normal0"/>
            <w:jc w:val="center"/>
          </w:pPr>
        </w:pPrChange>
      </w:pPr>
      <w:ins w:id="518" w:author="anupam yadav" w:date="2019-07-05T12:16:00Z">
        <w:r w:rsidRPr="00834337">
          <w:rPr>
            <w:rFonts w:ascii="Times New Roman" w:eastAsia="Times New Roman" w:hAnsi="Times New Roman" w:cs="Times New Roman"/>
            <w:b/>
            <w:sz w:val="24"/>
            <w:szCs w:val="24"/>
            <w:rPrChange w:id="519" w:author="Du-rush Writing Studio" w:date="2019-06-14T06:55:00Z">
              <w:rPr>
                <w:rFonts w:ascii="Courier New" w:eastAsia="Courier New" w:hAnsi="Courier New" w:cs="Courier New"/>
                <w:b/>
                <w:sz w:val="24"/>
                <w:szCs w:val="24"/>
              </w:rPr>
            </w:rPrChange>
          </w:rPr>
          <w:t>Suggested Examples</w:t>
        </w:r>
      </w:ins>
    </w:p>
    <w:p w:rsidR="00834337" w:rsidRPr="00834337" w:rsidRDefault="00834337" w:rsidP="00834337">
      <w:pPr>
        <w:pStyle w:val="normal0"/>
        <w:jc w:val="both"/>
        <w:rPr>
          <w:ins w:id="520" w:author="anupam yadav" w:date="2019-07-05T12:16:00Z"/>
          <w:rFonts w:ascii="Times New Roman" w:eastAsia="Times New Roman" w:hAnsi="Times New Roman" w:cs="Times New Roman"/>
          <w:b/>
          <w:sz w:val="24"/>
          <w:szCs w:val="24"/>
          <w:rPrChange w:id="521" w:author="Du-rush Writing Studio" w:date="2019-06-14T06:55:00Z">
            <w:rPr>
              <w:ins w:id="522" w:author="anupam yadav" w:date="2019-07-05T12:16:00Z"/>
              <w:rFonts w:ascii="Courier New" w:eastAsia="Courier New" w:hAnsi="Courier New" w:cs="Courier New"/>
              <w:b/>
              <w:sz w:val="24"/>
              <w:szCs w:val="24"/>
            </w:rPr>
          </w:rPrChange>
        </w:rPr>
        <w:pPrChange w:id="523" w:author="Divya Raja" w:date="2020-10-13T14:29:00Z">
          <w:pPr>
            <w:pStyle w:val="normal0"/>
            <w:jc w:val="center"/>
          </w:pPr>
        </w:pPrChange>
      </w:pPr>
      <w:ins w:id="524" w:author="anupam yadav" w:date="2019-07-05T12:16:00Z">
        <w:r w:rsidRPr="00834337">
          <w:rPr>
            <w:rFonts w:ascii="Times New Roman" w:eastAsia="Times New Roman" w:hAnsi="Times New Roman" w:cs="Times New Roman"/>
            <w:b/>
            <w:sz w:val="24"/>
            <w:szCs w:val="24"/>
            <w:rPrChange w:id="525" w:author="Du-rush Writing Studio" w:date="2019-06-14T06:55:00Z">
              <w:rPr>
                <w:rFonts w:ascii="Courier New" w:eastAsia="Courier New" w:hAnsi="Courier New" w:cs="Courier New"/>
                <w:b/>
                <w:sz w:val="24"/>
                <w:szCs w:val="24"/>
              </w:rPr>
            </w:rPrChange>
          </w:rPr>
          <w:t>(Abstract)</w:t>
        </w:r>
      </w:ins>
    </w:p>
    <w:p w:rsidR="00834337" w:rsidRPr="00834337" w:rsidRDefault="00834337" w:rsidP="00834337">
      <w:pPr>
        <w:pStyle w:val="normal0"/>
        <w:jc w:val="both"/>
        <w:rPr>
          <w:ins w:id="526" w:author="anupam yadav" w:date="2019-07-05T12:16:00Z"/>
          <w:rFonts w:ascii="Times New Roman" w:eastAsia="Times New Roman" w:hAnsi="Times New Roman" w:cs="Times New Roman"/>
          <w:b/>
          <w:sz w:val="24"/>
          <w:szCs w:val="24"/>
          <w:rPrChange w:id="527" w:author="Du-rush Writing Studio" w:date="2019-06-14T06:55:00Z">
            <w:rPr>
              <w:ins w:id="528" w:author="anupam yadav" w:date="2019-07-05T12:16:00Z"/>
              <w:rFonts w:ascii="Courier New" w:eastAsia="Courier New" w:hAnsi="Courier New" w:cs="Courier New"/>
              <w:b/>
              <w:sz w:val="24"/>
              <w:szCs w:val="24"/>
            </w:rPr>
          </w:rPrChange>
        </w:rPr>
        <w:pPrChange w:id="529" w:author="Divya Raja" w:date="2020-10-13T14:29:00Z">
          <w:pPr>
            <w:pStyle w:val="normal0"/>
            <w:jc w:val="center"/>
          </w:pPr>
        </w:pPrChange>
      </w:pPr>
      <w:ins w:id="530" w:author="anupam yadav" w:date="2019-07-05T12:16:00Z">
        <w:r w:rsidRPr="00834337">
          <w:rPr>
            <w:rFonts w:ascii="Times New Roman" w:eastAsia="Times New Roman" w:hAnsi="Times New Roman" w:cs="Times New Roman"/>
            <w:b/>
            <w:sz w:val="24"/>
            <w:szCs w:val="24"/>
            <w:rPrChange w:id="531" w:author="Du-rush Writing Studio" w:date="2019-06-14T06:55:00Z">
              <w:rPr>
                <w:rFonts w:ascii="Courier New" w:eastAsia="Courier New" w:hAnsi="Courier New" w:cs="Courier New"/>
                <w:b/>
                <w:sz w:val="24"/>
                <w:szCs w:val="24"/>
              </w:rPr>
            </w:rPrChange>
          </w:rPr>
          <w:lastRenderedPageBreak/>
          <w:t xml:space="preserve">Sounds in nature: the sound of a river, </w:t>
        </w:r>
      </w:ins>
      <w:ins w:id="532" w:author="Radha Sri" w:date="2020-10-14T07:06:00Z">
        <w:r w:rsidRPr="00834337">
          <w:rPr>
            <w:rFonts w:ascii="Times New Roman" w:eastAsia="Times New Roman" w:hAnsi="Times New Roman" w:cs="Times New Roman"/>
            <w:b/>
            <w:sz w:val="24"/>
            <w:szCs w:val="24"/>
            <w:rPrChange w:id="533" w:author="Du-rush Writing Studio" w:date="2019-06-14T06:55:00Z">
              <w:rPr>
                <w:rFonts w:ascii="Courier New" w:eastAsia="Courier New" w:hAnsi="Courier New" w:cs="Courier New"/>
                <w:b/>
                <w:sz w:val="24"/>
                <w:szCs w:val="24"/>
              </w:rPr>
            </w:rPrChange>
          </w:rPr>
          <w:t xml:space="preserve">the sound of </w:t>
        </w:r>
        <w:del w:id="534" w:author="Pavithra loganathan" w:date="2020-10-20T06:30:00Z">
          <w:r w:rsidRPr="00834337">
            <w:rPr>
              <w:rFonts w:ascii="Times New Roman" w:eastAsia="Times New Roman" w:hAnsi="Times New Roman" w:cs="Times New Roman"/>
              <w:b/>
              <w:sz w:val="24"/>
              <w:szCs w:val="24"/>
              <w:rPrChange w:id="535" w:author="Du-rush Writing Studio" w:date="2019-06-14T06:55:00Z">
                <w:rPr>
                  <w:rFonts w:ascii="Courier New" w:eastAsia="Courier New" w:hAnsi="Courier New" w:cs="Courier New"/>
                  <w:b/>
                  <w:sz w:val="24"/>
                  <w:szCs w:val="24"/>
                </w:rPr>
              </w:rPrChange>
            </w:rPr>
            <w:delText>the</w:delText>
          </w:r>
        </w:del>
      </w:ins>
      <w:ins w:id="536" w:author="Agasthya Baby" w:date="2019-07-06T13:42:00Z">
        <w:del w:id="537" w:author="Radha Sri" w:date="2020-10-14T07:06:00Z">
          <w:r w:rsidRPr="00834337">
            <w:rPr>
              <w:rFonts w:ascii="Times New Roman" w:eastAsia="Times New Roman" w:hAnsi="Times New Roman" w:cs="Times New Roman"/>
              <w:b/>
              <w:sz w:val="24"/>
              <w:szCs w:val="24"/>
              <w:rPrChange w:id="538" w:author="Du-rush Writing Studio" w:date="2019-06-14T06:55:00Z">
                <w:rPr>
                  <w:rFonts w:ascii="Courier New" w:eastAsia="Courier New" w:hAnsi="Courier New" w:cs="Courier New"/>
                  <w:b/>
                  <w:sz w:val="24"/>
                  <w:szCs w:val="24"/>
                </w:rPr>
              </w:rPrChange>
            </w:rPr>
            <w:delText>the sound</w:delText>
          </w:r>
        </w:del>
      </w:ins>
      <w:ins w:id="539" w:author="anupam yadav" w:date="2019-07-05T12:16:00Z">
        <w:del w:id="540" w:author="Radha Sri" w:date="2020-10-14T07:06:00Z">
          <w:r w:rsidRPr="00834337">
            <w:rPr>
              <w:rFonts w:ascii="Times New Roman" w:eastAsia="Times New Roman" w:hAnsi="Times New Roman" w:cs="Times New Roman"/>
              <w:b/>
              <w:sz w:val="24"/>
              <w:szCs w:val="24"/>
              <w:rPrChange w:id="541" w:author="Du-rush Writing Studio" w:date="2019-06-14T06:55:00Z">
                <w:rPr>
                  <w:rFonts w:ascii="Courier New" w:eastAsia="Courier New" w:hAnsi="Courier New" w:cs="Courier New"/>
                  <w:b/>
                  <w:sz w:val="24"/>
                  <w:szCs w:val="24"/>
                </w:rPr>
              </w:rPrChange>
            </w:rPr>
            <w:delText>sound of</w:delText>
          </w:r>
        </w:del>
        <w:r w:rsidRPr="00834337">
          <w:rPr>
            <w:rFonts w:ascii="Times New Roman" w:eastAsia="Times New Roman" w:hAnsi="Times New Roman" w:cs="Times New Roman"/>
            <w:b/>
            <w:sz w:val="24"/>
            <w:szCs w:val="24"/>
            <w:rPrChange w:id="542" w:author="Du-rush Writing Studio" w:date="2019-06-14T06:55:00Z">
              <w:rPr>
                <w:rFonts w:ascii="Courier New" w:eastAsia="Courier New" w:hAnsi="Courier New" w:cs="Courier New"/>
                <w:b/>
                <w:sz w:val="24"/>
                <w:szCs w:val="24"/>
              </w:rPr>
            </w:rPrChange>
          </w:rPr>
          <w:t xml:space="preserve"> singing birds</w:t>
        </w:r>
      </w:ins>
      <w:ins w:id="543" w:author="Radha Sri" w:date="2020-10-14T07:07:00Z">
        <w:r w:rsidRPr="00834337">
          <w:rPr>
            <w:rFonts w:ascii="Times New Roman" w:eastAsia="Times New Roman" w:hAnsi="Times New Roman" w:cs="Times New Roman"/>
            <w:b/>
            <w:sz w:val="24"/>
            <w:szCs w:val="24"/>
            <w:rPrChange w:id="544" w:author="Du-rush Writing Studio" w:date="2019-06-14T06:55:00Z">
              <w:rPr>
                <w:rFonts w:ascii="Courier New" w:eastAsia="Courier New" w:hAnsi="Courier New" w:cs="Courier New"/>
                <w:b/>
                <w:sz w:val="24"/>
                <w:szCs w:val="24"/>
              </w:rPr>
            </w:rPrChange>
          </w:rPr>
          <w:t>.</w:t>
        </w:r>
      </w:ins>
      <w:ins w:id="545" w:author="Raj iv Sharma" w:date="2020-10-04T16:11:00Z">
        <w:del w:id="546" w:author="Radha Sri" w:date="2020-10-14T07:07:00Z">
          <w:r w:rsidRPr="00834337">
            <w:rPr>
              <w:rFonts w:ascii="Times New Roman" w:eastAsia="Times New Roman" w:hAnsi="Times New Roman" w:cs="Times New Roman"/>
              <w:b/>
              <w:sz w:val="24"/>
              <w:szCs w:val="24"/>
              <w:rPrChange w:id="547" w:author="Du-rush Writing Studio" w:date="2019-06-14T06:55:00Z">
                <w:rPr>
                  <w:rFonts w:ascii="Courier New" w:eastAsia="Courier New" w:hAnsi="Courier New" w:cs="Courier New"/>
                  <w:b/>
                  <w:sz w:val="24"/>
                  <w:szCs w:val="24"/>
                </w:rPr>
              </w:rPrChange>
            </w:rPr>
            <w:delText>,</w:delText>
          </w:r>
        </w:del>
      </w:ins>
      <w:ins w:id="548" w:author="anupam yadav" w:date="2019-07-05T12:16:00Z">
        <w:del w:id="549" w:author="Radha Sri" w:date="2020-10-14T07:07:00Z">
          <w:r w:rsidRPr="00834337">
            <w:rPr>
              <w:rFonts w:ascii="Times New Roman" w:eastAsia="Times New Roman" w:hAnsi="Times New Roman" w:cs="Times New Roman"/>
              <w:b/>
              <w:sz w:val="24"/>
              <w:szCs w:val="24"/>
              <w:rPrChange w:id="550" w:author="Du-rush Writing Studio" w:date="2019-06-14T06:55:00Z">
                <w:rPr>
                  <w:rFonts w:ascii="Courier New" w:eastAsia="Courier New" w:hAnsi="Courier New" w:cs="Courier New"/>
                  <w:b/>
                  <w:sz w:val="24"/>
                  <w:szCs w:val="24"/>
                </w:rPr>
              </w:rPrChange>
            </w:rPr>
            <w:delText xml:space="preserve"> and </w:delText>
          </w:r>
        </w:del>
        <w:r w:rsidRPr="00834337">
          <w:rPr>
            <w:rFonts w:ascii="Times New Roman" w:eastAsia="Times New Roman" w:hAnsi="Times New Roman" w:cs="Times New Roman"/>
            <w:b/>
            <w:sz w:val="24"/>
            <w:szCs w:val="24"/>
            <w:rPrChange w:id="551" w:author="Du-rush Writing Studio" w:date="2019-06-14T06:55:00Z">
              <w:rPr>
                <w:rFonts w:ascii="Courier New" w:eastAsia="Courier New" w:hAnsi="Courier New" w:cs="Courier New"/>
                <w:b/>
                <w:sz w:val="24"/>
                <w:szCs w:val="24"/>
              </w:rPr>
            </w:rPrChange>
          </w:rPr>
          <w:t>why we hear echoes at hill stations?</w:t>
        </w:r>
      </w:ins>
    </w:p>
    <w:p w:rsidR="00834337" w:rsidRPr="00834337" w:rsidRDefault="00834337" w:rsidP="00834337">
      <w:pPr>
        <w:pStyle w:val="normal0"/>
        <w:jc w:val="both"/>
        <w:rPr>
          <w:ins w:id="552" w:author="anupam yadav" w:date="2019-07-05T12:16:00Z"/>
          <w:rFonts w:ascii="Times New Roman" w:eastAsia="Times New Roman" w:hAnsi="Times New Roman" w:cs="Times New Roman"/>
          <w:b/>
          <w:sz w:val="24"/>
          <w:szCs w:val="24"/>
          <w:rPrChange w:id="553" w:author="Du-rush Writing Studio" w:date="2019-06-14T06:55:00Z">
            <w:rPr>
              <w:ins w:id="554" w:author="anupam yadav" w:date="2019-07-05T12:16:00Z"/>
              <w:rFonts w:ascii="Courier New" w:eastAsia="Courier New" w:hAnsi="Courier New" w:cs="Courier New"/>
              <w:b/>
              <w:sz w:val="24"/>
              <w:szCs w:val="24"/>
            </w:rPr>
          </w:rPrChange>
        </w:rPr>
        <w:pPrChange w:id="555" w:author="Divya Raja" w:date="2020-10-13T14:29:00Z">
          <w:pPr>
            <w:pStyle w:val="normal0"/>
            <w:jc w:val="center"/>
          </w:pPr>
        </w:pPrChange>
      </w:pPr>
    </w:p>
    <w:p w:rsidR="00834337" w:rsidRPr="00834337" w:rsidRDefault="00834337" w:rsidP="00834337">
      <w:pPr>
        <w:pStyle w:val="normal0"/>
        <w:jc w:val="both"/>
        <w:rPr>
          <w:ins w:id="556" w:author="anupam yadav" w:date="2019-07-05T12:16:00Z"/>
          <w:rFonts w:ascii="Times New Roman" w:eastAsia="Times New Roman" w:hAnsi="Times New Roman" w:cs="Times New Roman"/>
          <w:b/>
          <w:sz w:val="24"/>
          <w:szCs w:val="24"/>
          <w:rPrChange w:id="557" w:author="Du-rush Writing Studio" w:date="2019-06-14T06:55:00Z">
            <w:rPr>
              <w:ins w:id="558" w:author="anupam yadav" w:date="2019-07-05T12:16:00Z"/>
              <w:rFonts w:ascii="Courier New" w:eastAsia="Courier New" w:hAnsi="Courier New" w:cs="Courier New"/>
              <w:b/>
              <w:sz w:val="24"/>
              <w:szCs w:val="24"/>
            </w:rPr>
          </w:rPrChange>
        </w:rPr>
        <w:pPrChange w:id="559" w:author="Divya Raja" w:date="2020-10-13T14:29:00Z">
          <w:pPr>
            <w:pStyle w:val="normal0"/>
            <w:jc w:val="center"/>
          </w:pPr>
        </w:pPrChange>
      </w:pPr>
      <w:ins w:id="560" w:author="anupam yadav" w:date="2019-07-05T12:16:00Z">
        <w:r w:rsidRPr="00834337">
          <w:rPr>
            <w:rFonts w:ascii="Times New Roman" w:eastAsia="Times New Roman" w:hAnsi="Times New Roman" w:cs="Times New Roman"/>
            <w:b/>
            <w:sz w:val="24"/>
            <w:szCs w:val="24"/>
            <w:rPrChange w:id="561" w:author="Du-rush Writing Studio" w:date="2019-06-14T06:55:00Z">
              <w:rPr>
                <w:rFonts w:ascii="Courier New" w:eastAsia="Courier New" w:hAnsi="Courier New" w:cs="Courier New"/>
                <w:b/>
                <w:sz w:val="24"/>
                <w:szCs w:val="24"/>
              </w:rPr>
            </w:rPrChange>
          </w:rPr>
          <w:t>Reinforcement in Summary [Optional]</w:t>
        </w:r>
      </w:ins>
    </w:p>
    <w:p w:rsidR="00834337" w:rsidRPr="00834337" w:rsidRDefault="00834337" w:rsidP="00834337">
      <w:pPr>
        <w:pStyle w:val="normal0"/>
        <w:jc w:val="both"/>
        <w:rPr>
          <w:ins w:id="562" w:author="anupam yadav" w:date="2019-07-05T12:16:00Z"/>
          <w:rFonts w:ascii="Times New Roman" w:eastAsia="Times New Roman" w:hAnsi="Times New Roman" w:cs="Times New Roman"/>
          <w:b/>
          <w:sz w:val="24"/>
          <w:szCs w:val="24"/>
          <w:rPrChange w:id="563" w:author="Du-rush Writing Studio" w:date="2019-06-14T06:55:00Z">
            <w:rPr>
              <w:ins w:id="564" w:author="anupam yadav" w:date="2019-07-05T12:16:00Z"/>
              <w:rFonts w:ascii="Courier New" w:eastAsia="Courier New" w:hAnsi="Courier New" w:cs="Courier New"/>
              <w:b/>
              <w:sz w:val="24"/>
              <w:szCs w:val="24"/>
            </w:rPr>
          </w:rPrChange>
        </w:rPr>
        <w:pPrChange w:id="565" w:author="Divya Raja" w:date="2020-10-13T14:29:00Z">
          <w:pPr>
            <w:pStyle w:val="normal0"/>
            <w:jc w:val="center"/>
          </w:pPr>
        </w:pPrChange>
      </w:pPr>
      <w:ins w:id="566" w:author="anupam yadav" w:date="2019-07-05T12:16:00Z">
        <w:r w:rsidRPr="00834337">
          <w:rPr>
            <w:rFonts w:ascii="Times New Roman" w:eastAsia="Times New Roman" w:hAnsi="Times New Roman" w:cs="Times New Roman"/>
            <w:b/>
            <w:sz w:val="24"/>
            <w:szCs w:val="24"/>
            <w:rPrChange w:id="567" w:author="Du-rush Writing Studio" w:date="2019-06-14T06:55:00Z">
              <w:rPr>
                <w:rFonts w:ascii="Courier New" w:eastAsia="Courier New" w:hAnsi="Courier New" w:cs="Courier New"/>
                <w:b/>
                <w:sz w:val="24"/>
                <w:szCs w:val="24"/>
              </w:rPr>
            </w:rPrChange>
          </w:rPr>
          <w:t>Differentiate between far and near sounds.</w:t>
        </w:r>
      </w:ins>
    </w:p>
    <w:p w:rsidR="00834337" w:rsidRPr="00834337" w:rsidRDefault="00834337" w:rsidP="00834337">
      <w:pPr>
        <w:pStyle w:val="normal0"/>
        <w:jc w:val="both"/>
        <w:rPr>
          <w:ins w:id="568" w:author="anupam yadav" w:date="2019-07-05T12:16:00Z"/>
          <w:rFonts w:ascii="Times New Roman" w:eastAsia="Times New Roman" w:hAnsi="Times New Roman" w:cs="Times New Roman"/>
          <w:b/>
          <w:sz w:val="24"/>
          <w:szCs w:val="24"/>
          <w:rPrChange w:id="569" w:author="Du-rush Writing Studio" w:date="2019-06-14T06:55:00Z">
            <w:rPr>
              <w:ins w:id="570" w:author="anupam yadav" w:date="2019-07-05T12:16:00Z"/>
              <w:rFonts w:ascii="Courier New" w:eastAsia="Courier New" w:hAnsi="Courier New" w:cs="Courier New"/>
              <w:b/>
              <w:sz w:val="24"/>
              <w:szCs w:val="24"/>
            </w:rPr>
          </w:rPrChange>
        </w:rPr>
        <w:pPrChange w:id="571" w:author="Divya Raja" w:date="2020-10-13T14:29:00Z">
          <w:pPr>
            <w:pStyle w:val="normal0"/>
            <w:jc w:val="center"/>
          </w:pPr>
        </w:pPrChange>
      </w:pPr>
    </w:p>
    <w:p w:rsidR="00834337" w:rsidRPr="00834337" w:rsidRDefault="00834337" w:rsidP="00834337">
      <w:pPr>
        <w:pStyle w:val="normal0"/>
        <w:jc w:val="both"/>
        <w:rPr>
          <w:ins w:id="572" w:author="anupam yadav" w:date="2019-07-05T12:16:00Z"/>
          <w:rFonts w:ascii="Times New Roman" w:eastAsia="Times New Roman" w:hAnsi="Times New Roman" w:cs="Times New Roman"/>
          <w:b/>
          <w:sz w:val="24"/>
          <w:szCs w:val="24"/>
          <w:rPrChange w:id="573" w:author="Du-rush Writing Studio" w:date="2019-06-14T06:55:00Z">
            <w:rPr>
              <w:ins w:id="574" w:author="anupam yadav" w:date="2019-07-05T12:16:00Z"/>
              <w:rFonts w:ascii="Courier New" w:eastAsia="Courier New" w:hAnsi="Courier New" w:cs="Courier New"/>
              <w:b/>
              <w:sz w:val="24"/>
              <w:szCs w:val="24"/>
            </w:rPr>
          </w:rPrChange>
        </w:rPr>
        <w:pPrChange w:id="575" w:author="Divya Raja" w:date="2020-10-13T14:29:00Z">
          <w:pPr>
            <w:pStyle w:val="normal0"/>
            <w:jc w:val="center"/>
          </w:pPr>
        </w:pPrChange>
      </w:pPr>
      <w:ins w:id="576" w:author="anupam yadav" w:date="2019-07-05T12:16:00Z">
        <w:r w:rsidRPr="00834337">
          <w:rPr>
            <w:rFonts w:ascii="Times New Roman" w:eastAsia="Times New Roman" w:hAnsi="Times New Roman" w:cs="Times New Roman"/>
            <w:b/>
            <w:sz w:val="24"/>
            <w:szCs w:val="24"/>
            <w:rPrChange w:id="577" w:author="Du-rush Writing Studio" w:date="2019-06-14T06:55:00Z">
              <w:rPr>
                <w:rFonts w:ascii="Courier New" w:eastAsia="Courier New" w:hAnsi="Courier New" w:cs="Courier New"/>
                <w:b/>
                <w:sz w:val="24"/>
                <w:szCs w:val="24"/>
              </w:rPr>
            </w:rPrChange>
          </w:rPr>
          <w:t>HOT/Extended Learning</w:t>
        </w:r>
      </w:ins>
    </w:p>
    <w:p w:rsidR="00834337" w:rsidRPr="00834337" w:rsidRDefault="00834337" w:rsidP="00834337">
      <w:pPr>
        <w:pStyle w:val="normal0"/>
        <w:jc w:val="both"/>
        <w:rPr>
          <w:ins w:id="578" w:author="anupam yadav" w:date="2019-07-05T12:16:00Z"/>
          <w:rFonts w:ascii="Times New Roman" w:eastAsia="Times New Roman" w:hAnsi="Times New Roman" w:cs="Times New Roman"/>
          <w:b/>
          <w:sz w:val="24"/>
          <w:szCs w:val="24"/>
          <w:rPrChange w:id="579" w:author="Du-rush Writing Studio" w:date="2019-06-14T06:55:00Z">
            <w:rPr>
              <w:ins w:id="580" w:author="anupam yadav" w:date="2019-07-05T12:16:00Z"/>
              <w:rFonts w:ascii="Courier New" w:eastAsia="Courier New" w:hAnsi="Courier New" w:cs="Courier New"/>
              <w:b/>
              <w:sz w:val="24"/>
              <w:szCs w:val="24"/>
            </w:rPr>
          </w:rPrChange>
        </w:rPr>
        <w:pPrChange w:id="581" w:author="Divya Raja" w:date="2020-10-13T14:29:00Z">
          <w:pPr>
            <w:pStyle w:val="normal0"/>
            <w:jc w:val="center"/>
          </w:pPr>
        </w:pPrChange>
      </w:pPr>
      <w:ins w:id="582" w:author="anupam yadav" w:date="2019-07-05T12:16:00Z">
        <w:r w:rsidRPr="00834337">
          <w:rPr>
            <w:rFonts w:ascii="Times New Roman" w:eastAsia="Times New Roman" w:hAnsi="Times New Roman" w:cs="Times New Roman"/>
            <w:b/>
            <w:sz w:val="24"/>
            <w:szCs w:val="24"/>
            <w:rPrChange w:id="583" w:author="Du-rush Writing Studio" w:date="2019-06-14T06:55:00Z">
              <w:rPr>
                <w:rFonts w:ascii="Courier New" w:eastAsia="Courier New" w:hAnsi="Courier New" w:cs="Courier New"/>
                <w:b/>
                <w:sz w:val="24"/>
                <w:szCs w:val="24"/>
              </w:rPr>
            </w:rPrChange>
          </w:rPr>
          <w:t>[Optional]</w:t>
        </w:r>
      </w:ins>
    </w:p>
    <w:p w:rsidR="00834337" w:rsidRPr="00834337" w:rsidRDefault="00834337" w:rsidP="00834337">
      <w:pPr>
        <w:pStyle w:val="normal0"/>
        <w:jc w:val="both"/>
        <w:rPr>
          <w:ins w:id="584" w:author="anupam yadav" w:date="2019-07-05T12:16:00Z"/>
          <w:rFonts w:ascii="Times New Roman" w:eastAsia="Times New Roman" w:hAnsi="Times New Roman" w:cs="Times New Roman"/>
          <w:b/>
          <w:sz w:val="24"/>
          <w:szCs w:val="24"/>
          <w:rPrChange w:id="585" w:author="Du-rush Writing Studio" w:date="2019-06-14T06:55:00Z">
            <w:rPr>
              <w:ins w:id="586" w:author="anupam yadav" w:date="2019-07-05T12:16:00Z"/>
              <w:rFonts w:ascii="Courier New" w:eastAsia="Courier New" w:hAnsi="Courier New" w:cs="Courier New"/>
              <w:b/>
              <w:sz w:val="24"/>
              <w:szCs w:val="24"/>
            </w:rPr>
          </w:rPrChange>
        </w:rPr>
        <w:pPrChange w:id="587" w:author="Divya Raja" w:date="2020-10-13T14:29:00Z">
          <w:pPr>
            <w:pStyle w:val="normal0"/>
            <w:jc w:val="center"/>
          </w:pPr>
        </w:pPrChange>
      </w:pPr>
      <w:ins w:id="588" w:author="anupam yadav" w:date="2019-07-05T12:16:00Z">
        <w:r w:rsidRPr="00834337">
          <w:rPr>
            <w:rFonts w:ascii="Times New Roman" w:eastAsia="Times New Roman" w:hAnsi="Times New Roman" w:cs="Times New Roman"/>
            <w:b/>
            <w:sz w:val="24"/>
            <w:szCs w:val="24"/>
            <w:rPrChange w:id="589" w:author="Du-rush Writing Studio" w:date="2019-06-14T06:55:00Z">
              <w:rPr>
                <w:rFonts w:ascii="Courier New" w:eastAsia="Courier New" w:hAnsi="Courier New" w:cs="Courier New"/>
                <w:b/>
                <w:sz w:val="24"/>
                <w:szCs w:val="24"/>
              </w:rPr>
            </w:rPrChange>
          </w:rPr>
          <w:t xml:space="preserve">Observe </w:t>
        </w:r>
      </w:ins>
      <w:ins w:id="590" w:author="Raj iv Sharma" w:date="2020-10-05T06:45:00Z">
        <w:r w:rsidRPr="00834337">
          <w:rPr>
            <w:rFonts w:ascii="Times New Roman" w:eastAsia="Times New Roman" w:hAnsi="Times New Roman" w:cs="Times New Roman"/>
            <w:b/>
            <w:sz w:val="24"/>
            <w:szCs w:val="24"/>
            <w:rPrChange w:id="591" w:author="Du-rush Writing Studio" w:date="2019-06-14T06:55:00Z">
              <w:rPr>
                <w:rFonts w:ascii="Courier New" w:eastAsia="Courier New" w:hAnsi="Courier New" w:cs="Courier New"/>
                <w:b/>
                <w:sz w:val="24"/>
                <w:szCs w:val="24"/>
              </w:rPr>
            </w:rPrChange>
          </w:rPr>
          <w:t xml:space="preserve">how </w:t>
        </w:r>
      </w:ins>
      <w:ins w:id="592" w:author="anupam yadav" w:date="2019-07-05T12:16:00Z">
        <w:del w:id="593" w:author="Raj iv Sharma" w:date="2020-10-05T06:45:00Z">
          <w:r w:rsidRPr="00834337">
            <w:rPr>
              <w:rFonts w:ascii="Times New Roman" w:eastAsia="Times New Roman" w:hAnsi="Times New Roman" w:cs="Times New Roman"/>
              <w:b/>
              <w:sz w:val="24"/>
              <w:szCs w:val="24"/>
              <w:rPrChange w:id="594" w:author="Du-rush Writing Studio" w:date="2019-06-14T06:55:00Z">
                <w:rPr>
                  <w:rFonts w:ascii="Courier New" w:eastAsia="Courier New" w:hAnsi="Courier New" w:cs="Courier New"/>
                  <w:b/>
                  <w:sz w:val="24"/>
                  <w:szCs w:val="24"/>
                </w:rPr>
              </w:rPrChange>
            </w:rPr>
            <w:delText xml:space="preserve">the way in which </w:delText>
          </w:r>
        </w:del>
        <w:r w:rsidRPr="00834337">
          <w:rPr>
            <w:rFonts w:ascii="Times New Roman" w:eastAsia="Times New Roman" w:hAnsi="Times New Roman" w:cs="Times New Roman"/>
            <w:b/>
            <w:sz w:val="24"/>
            <w:szCs w:val="24"/>
            <w:rPrChange w:id="595" w:author="Du-rush Writing Studio" w:date="2019-06-14T06:55:00Z">
              <w:rPr>
                <w:rFonts w:ascii="Courier New" w:eastAsia="Courier New" w:hAnsi="Courier New" w:cs="Courier New"/>
                <w:b/>
                <w:sz w:val="24"/>
                <w:szCs w:val="24"/>
              </w:rPr>
            </w:rPrChange>
          </w:rPr>
          <w:t>an object produces different sounds when</w:t>
        </w:r>
      </w:ins>
      <w:ins w:id="596" w:author="Pinki Nath" w:date="2020-10-03T16:47:00Z">
        <w:r w:rsidRPr="00834337">
          <w:rPr>
            <w:rFonts w:ascii="Times New Roman" w:eastAsia="Times New Roman" w:hAnsi="Times New Roman" w:cs="Times New Roman"/>
            <w:b/>
            <w:sz w:val="24"/>
            <w:szCs w:val="24"/>
            <w:rPrChange w:id="597" w:author="Du-rush Writing Studio" w:date="2019-06-14T06:55:00Z">
              <w:rPr>
                <w:rFonts w:ascii="Courier New" w:eastAsia="Courier New" w:hAnsi="Courier New" w:cs="Courier New"/>
                <w:b/>
                <w:sz w:val="24"/>
                <w:szCs w:val="24"/>
              </w:rPr>
            </w:rPrChange>
          </w:rPr>
          <w:t xml:space="preserve"> it</w:t>
        </w:r>
      </w:ins>
      <w:ins w:id="598" w:author="anupam yadav" w:date="2019-07-05T12:16:00Z">
        <w:r w:rsidRPr="00834337">
          <w:rPr>
            <w:rFonts w:ascii="Times New Roman" w:eastAsia="Times New Roman" w:hAnsi="Times New Roman" w:cs="Times New Roman"/>
            <w:b/>
            <w:sz w:val="24"/>
            <w:szCs w:val="24"/>
            <w:rPrChange w:id="599" w:author="Du-rush Writing Studio" w:date="2019-06-14T06:55:00Z">
              <w:rPr>
                <w:rFonts w:ascii="Courier New" w:eastAsia="Courier New" w:hAnsi="Courier New" w:cs="Courier New"/>
                <w:b/>
                <w:sz w:val="24"/>
                <w:szCs w:val="24"/>
              </w:rPr>
            </w:rPrChange>
          </w:rPr>
          <w:t xml:space="preserve"> comes in contact with various other objects. For example, a steel spoon makes a different sound when it comes in contact with a glass bowl but the same spoon makes a different sound when i</w:t>
        </w:r>
      </w:ins>
      <w:ins w:id="600" w:author="Pinki Nath" w:date="2020-10-03T16:51:00Z">
        <w:r w:rsidRPr="00834337">
          <w:rPr>
            <w:rFonts w:ascii="Times New Roman" w:eastAsia="Times New Roman" w:hAnsi="Times New Roman" w:cs="Times New Roman"/>
            <w:b/>
            <w:sz w:val="24"/>
            <w:szCs w:val="24"/>
            <w:rPrChange w:id="601" w:author="Du-rush Writing Studio" w:date="2019-06-14T06:55:00Z">
              <w:rPr>
                <w:rFonts w:ascii="Courier New" w:eastAsia="Courier New" w:hAnsi="Courier New" w:cs="Courier New"/>
                <w:b/>
                <w:sz w:val="24"/>
                <w:szCs w:val="24"/>
              </w:rPr>
            </w:rPrChange>
          </w:rPr>
          <w:t>t</w:t>
        </w:r>
      </w:ins>
      <w:ins w:id="602" w:author="anupam yadav" w:date="2019-07-05T12:16:00Z">
        <w:del w:id="603" w:author="Pinki Nath" w:date="2020-10-03T16:51:00Z">
          <w:r w:rsidRPr="00834337">
            <w:rPr>
              <w:rFonts w:ascii="Times New Roman" w:eastAsia="Times New Roman" w:hAnsi="Times New Roman" w:cs="Times New Roman"/>
              <w:b/>
              <w:sz w:val="24"/>
              <w:szCs w:val="24"/>
              <w:rPrChange w:id="604" w:author="Du-rush Writing Studio" w:date="2019-06-14T06:55:00Z">
                <w:rPr>
                  <w:rFonts w:ascii="Courier New" w:eastAsia="Courier New" w:hAnsi="Courier New" w:cs="Courier New"/>
                  <w:b/>
                  <w:sz w:val="24"/>
                  <w:szCs w:val="24"/>
                </w:rPr>
              </w:rPrChange>
            </w:rPr>
            <w:delText>n</w:delText>
          </w:r>
        </w:del>
        <w:r w:rsidRPr="00834337">
          <w:rPr>
            <w:rFonts w:ascii="Times New Roman" w:eastAsia="Times New Roman" w:hAnsi="Times New Roman" w:cs="Times New Roman"/>
            <w:b/>
            <w:sz w:val="24"/>
            <w:szCs w:val="24"/>
            <w:rPrChange w:id="605" w:author="Du-rush Writing Studio" w:date="2019-06-14T06:55:00Z">
              <w:rPr>
                <w:rFonts w:ascii="Courier New" w:eastAsia="Courier New" w:hAnsi="Courier New" w:cs="Courier New"/>
                <w:b/>
                <w:sz w:val="24"/>
                <w:szCs w:val="24"/>
              </w:rPr>
            </w:rPrChange>
          </w:rPr>
          <w:t xml:space="preserve"> comes in contact with a steel plate. [This is just an example for the writer. The writer is free to change it based on the world and objects available in the world.]</w:t>
        </w:r>
      </w:ins>
    </w:p>
    <w:p w:rsidR="00834337" w:rsidRPr="00834337" w:rsidRDefault="00834337" w:rsidP="00834337">
      <w:pPr>
        <w:pStyle w:val="normal0"/>
        <w:jc w:val="both"/>
        <w:rPr>
          <w:ins w:id="606" w:author="anupam yadav" w:date="2019-07-05T12:16:00Z"/>
          <w:rFonts w:ascii="Times New Roman" w:eastAsia="Times New Roman" w:hAnsi="Times New Roman" w:cs="Times New Roman"/>
          <w:b/>
          <w:sz w:val="24"/>
          <w:szCs w:val="24"/>
          <w:rPrChange w:id="607" w:author="Du-rush Writing Studio" w:date="2019-06-14T06:55:00Z">
            <w:rPr>
              <w:ins w:id="608" w:author="anupam yadav" w:date="2019-07-05T12:16:00Z"/>
              <w:rFonts w:ascii="Courier New" w:eastAsia="Courier New" w:hAnsi="Courier New" w:cs="Courier New"/>
              <w:b/>
              <w:sz w:val="24"/>
              <w:szCs w:val="24"/>
            </w:rPr>
          </w:rPrChange>
        </w:rPr>
        <w:pPrChange w:id="609" w:author="Divya Raja" w:date="2020-10-13T14:29:00Z">
          <w:pPr>
            <w:pStyle w:val="normal0"/>
            <w:jc w:val="center"/>
          </w:pPr>
        </w:pPrChange>
      </w:pPr>
    </w:p>
    <w:p w:rsidR="00834337" w:rsidRPr="00834337" w:rsidRDefault="00834337" w:rsidP="00834337">
      <w:pPr>
        <w:pStyle w:val="normal0"/>
        <w:jc w:val="both"/>
        <w:rPr>
          <w:ins w:id="610" w:author="anupam yadav" w:date="2019-07-05T12:16:00Z"/>
          <w:rFonts w:ascii="Times New Roman" w:eastAsia="Times New Roman" w:hAnsi="Times New Roman" w:cs="Times New Roman"/>
          <w:b/>
          <w:sz w:val="24"/>
          <w:szCs w:val="24"/>
          <w:rPrChange w:id="611" w:author="Du-rush Writing Studio" w:date="2019-06-14T06:55:00Z">
            <w:rPr>
              <w:ins w:id="612" w:author="anupam yadav" w:date="2019-07-05T12:16:00Z"/>
              <w:rFonts w:ascii="Courier New" w:eastAsia="Courier New" w:hAnsi="Courier New" w:cs="Courier New"/>
              <w:b/>
              <w:sz w:val="24"/>
              <w:szCs w:val="24"/>
            </w:rPr>
          </w:rPrChange>
        </w:rPr>
        <w:pPrChange w:id="613" w:author="Divya Raja" w:date="2020-10-13T14:29:00Z">
          <w:pPr>
            <w:pStyle w:val="normal0"/>
            <w:jc w:val="center"/>
          </w:pPr>
        </w:pPrChange>
      </w:pPr>
      <w:ins w:id="614" w:author="anupam yadav" w:date="2019-07-05T12:16:00Z">
        <w:r w:rsidRPr="00834337">
          <w:rPr>
            <w:rFonts w:ascii="Times New Roman" w:eastAsia="Times New Roman" w:hAnsi="Times New Roman" w:cs="Times New Roman"/>
            <w:b/>
            <w:sz w:val="24"/>
            <w:szCs w:val="24"/>
            <w:rPrChange w:id="615" w:author="Du-rush Writing Studio" w:date="2019-06-14T06:55:00Z">
              <w:rPr>
                <w:rFonts w:ascii="Courier New" w:eastAsia="Courier New" w:hAnsi="Courier New" w:cs="Courier New"/>
                <w:b/>
                <w:sz w:val="24"/>
                <w:szCs w:val="24"/>
              </w:rPr>
            </w:rPrChange>
          </w:rPr>
          <w:t xml:space="preserve">The following series of events unfold subsequently. </w:t>
        </w:r>
      </w:ins>
    </w:p>
    <w:p w:rsidR="00834337" w:rsidRPr="00834337" w:rsidRDefault="00834337" w:rsidP="00834337">
      <w:pPr>
        <w:pStyle w:val="normal0"/>
        <w:jc w:val="both"/>
        <w:rPr>
          <w:ins w:id="616" w:author="anupam yadav" w:date="2019-07-05T12:16:00Z"/>
          <w:rFonts w:ascii="Times New Roman" w:eastAsia="Times New Roman" w:hAnsi="Times New Roman" w:cs="Times New Roman"/>
          <w:b/>
          <w:sz w:val="24"/>
          <w:szCs w:val="24"/>
          <w:rPrChange w:id="617" w:author="Du-rush Writing Studio" w:date="2019-06-14T06:55:00Z">
            <w:rPr>
              <w:ins w:id="618" w:author="anupam yadav" w:date="2019-07-05T12:16:00Z"/>
              <w:rFonts w:ascii="Courier New" w:eastAsia="Courier New" w:hAnsi="Courier New" w:cs="Courier New"/>
              <w:b/>
              <w:sz w:val="24"/>
              <w:szCs w:val="24"/>
            </w:rPr>
          </w:rPrChange>
        </w:rPr>
        <w:pPrChange w:id="619" w:author="Divya Raja" w:date="2020-10-13T14:29:00Z">
          <w:pPr>
            <w:pStyle w:val="normal0"/>
            <w:jc w:val="center"/>
          </w:pPr>
        </w:pPrChange>
      </w:pPr>
      <w:ins w:id="620" w:author="Anonymous" w:date="2020-10-06T14:46:00Z">
        <w:del w:id="621" w:author="aiswarya ittianath" w:date="2020-10-10T07:14:00Z">
          <w:r w:rsidRPr="00834337">
            <w:rPr>
              <w:rFonts w:ascii="Times New Roman" w:eastAsia="Times New Roman" w:hAnsi="Times New Roman" w:cs="Times New Roman"/>
              <w:b/>
              <w:sz w:val="24"/>
              <w:szCs w:val="24"/>
              <w:rPrChange w:id="622" w:author="Du-rush Writing Studio" w:date="2019-06-14T06:55:00Z">
                <w:rPr>
                  <w:rFonts w:ascii="Courier New" w:eastAsia="Courier New" w:hAnsi="Courier New" w:cs="Courier New"/>
                  <w:b/>
                  <w:sz w:val="24"/>
                  <w:szCs w:val="24"/>
                </w:rPr>
              </w:rPrChange>
            </w:rPr>
            <w:delText>hghhhghgf</w:delText>
          </w:r>
        </w:del>
      </w:ins>
    </w:p>
    <w:p w:rsidR="00834337" w:rsidRPr="00834337" w:rsidRDefault="00834337" w:rsidP="00834337">
      <w:pPr>
        <w:pStyle w:val="normal0"/>
        <w:jc w:val="both"/>
        <w:rPr>
          <w:ins w:id="623" w:author="anupam yadav" w:date="2019-07-05T12:16:00Z"/>
          <w:rFonts w:ascii="Times New Roman" w:eastAsia="Times New Roman" w:hAnsi="Times New Roman" w:cs="Times New Roman"/>
          <w:b/>
          <w:sz w:val="24"/>
          <w:szCs w:val="24"/>
          <w:rPrChange w:id="624" w:author="Du-rush Writing Studio" w:date="2019-06-14T06:55:00Z">
            <w:rPr>
              <w:ins w:id="625" w:author="anupam yadav" w:date="2019-07-05T12:16:00Z"/>
              <w:rFonts w:ascii="Courier New" w:eastAsia="Courier New" w:hAnsi="Courier New" w:cs="Courier New"/>
              <w:b/>
              <w:sz w:val="24"/>
              <w:szCs w:val="24"/>
            </w:rPr>
          </w:rPrChange>
        </w:rPr>
        <w:pPrChange w:id="626" w:author="Divya Raja" w:date="2020-10-13T14:29:00Z">
          <w:pPr>
            <w:pStyle w:val="normal0"/>
            <w:jc w:val="center"/>
          </w:pPr>
        </w:pPrChange>
      </w:pPr>
      <w:ins w:id="627" w:author="anupam yadav" w:date="2019-07-05T12:16:00Z">
        <w:r w:rsidRPr="00834337">
          <w:rPr>
            <w:rFonts w:ascii="Times New Roman" w:eastAsia="Times New Roman" w:hAnsi="Times New Roman" w:cs="Times New Roman"/>
            <w:b/>
            <w:sz w:val="24"/>
            <w:szCs w:val="24"/>
            <w:rPrChange w:id="628" w:author="Du-rush Writing Studio" w:date="2019-06-14T06:55:00Z">
              <w:rPr>
                <w:rFonts w:ascii="Courier New" w:eastAsia="Courier New" w:hAnsi="Courier New" w:cs="Courier New"/>
                <w:b/>
                <w:sz w:val="24"/>
                <w:szCs w:val="24"/>
              </w:rPr>
            </w:rPrChange>
          </w:rPr>
          <w:t>EXT. FOREST - NIGHT</w:t>
        </w:r>
      </w:ins>
    </w:p>
    <w:p w:rsidR="00834337" w:rsidRPr="00834337" w:rsidRDefault="00834337" w:rsidP="00834337">
      <w:pPr>
        <w:pStyle w:val="normal0"/>
        <w:jc w:val="both"/>
        <w:rPr>
          <w:ins w:id="629" w:author="anupam yadav" w:date="2019-07-05T12:16:00Z"/>
          <w:rFonts w:ascii="Times New Roman" w:eastAsia="Times New Roman" w:hAnsi="Times New Roman" w:cs="Times New Roman"/>
          <w:b/>
          <w:sz w:val="24"/>
          <w:szCs w:val="24"/>
          <w:rPrChange w:id="630" w:author="Du-rush Writing Studio" w:date="2019-06-14T06:55:00Z">
            <w:rPr>
              <w:ins w:id="631" w:author="anupam yadav" w:date="2019-07-05T12:16:00Z"/>
              <w:rFonts w:ascii="Courier New" w:eastAsia="Courier New" w:hAnsi="Courier New" w:cs="Courier New"/>
              <w:b/>
              <w:sz w:val="24"/>
              <w:szCs w:val="24"/>
            </w:rPr>
          </w:rPrChange>
        </w:rPr>
        <w:pPrChange w:id="632" w:author="Divya Raja" w:date="2020-10-13T14:29:00Z">
          <w:pPr>
            <w:pStyle w:val="normal0"/>
            <w:jc w:val="center"/>
          </w:pPr>
        </w:pPrChange>
      </w:pPr>
    </w:p>
    <w:p w:rsidR="00834337" w:rsidRPr="00834337" w:rsidRDefault="00834337" w:rsidP="00834337">
      <w:pPr>
        <w:pStyle w:val="normal0"/>
        <w:jc w:val="both"/>
        <w:rPr>
          <w:ins w:id="633" w:author="anupam yadav" w:date="2019-07-05T12:16:00Z"/>
          <w:rFonts w:ascii="Times New Roman" w:eastAsia="Times New Roman" w:hAnsi="Times New Roman" w:cs="Times New Roman"/>
          <w:b/>
          <w:sz w:val="24"/>
          <w:szCs w:val="24"/>
          <w:rPrChange w:id="634" w:author="Du-rush Writing Studio" w:date="2019-06-14T06:55:00Z">
            <w:rPr>
              <w:ins w:id="635" w:author="anupam yadav" w:date="2019-07-05T12:16:00Z"/>
              <w:rFonts w:ascii="Courier New" w:eastAsia="Courier New" w:hAnsi="Courier New" w:cs="Courier New"/>
              <w:b/>
              <w:sz w:val="24"/>
              <w:szCs w:val="24"/>
            </w:rPr>
          </w:rPrChange>
        </w:rPr>
        <w:pPrChange w:id="636" w:author="Divya Raja" w:date="2020-10-13T14:29:00Z">
          <w:pPr>
            <w:pStyle w:val="normal0"/>
            <w:jc w:val="center"/>
          </w:pPr>
        </w:pPrChange>
      </w:pPr>
      <w:ins w:id="637" w:author="anupam yadav" w:date="2019-07-05T12:16:00Z">
        <w:del w:id="638" w:author="aiswarya ittianath" w:date="2020-10-10T07:14:00Z">
          <w:r w:rsidRPr="00834337">
            <w:rPr>
              <w:rFonts w:ascii="Times New Roman" w:eastAsia="Times New Roman" w:hAnsi="Times New Roman" w:cs="Times New Roman"/>
              <w:b/>
              <w:sz w:val="24"/>
              <w:szCs w:val="24"/>
              <w:rPrChange w:id="639" w:author="Du-rush Writing Studio" w:date="2019-06-14T06:55:00Z">
                <w:rPr>
                  <w:rFonts w:ascii="Courier New" w:eastAsia="Courier New" w:hAnsi="Courier New" w:cs="Courier New"/>
                  <w:b/>
                  <w:sz w:val="24"/>
                  <w:szCs w:val="24"/>
                </w:rPr>
              </w:rPrChange>
            </w:rPr>
            <w:delText>SF</w:delText>
          </w:r>
        </w:del>
      </w:ins>
      <w:ins w:id="640" w:author="Anonymous" w:date="2020-10-06T14:46:00Z">
        <w:del w:id="641" w:author="aiswarya ittianath" w:date="2020-10-10T07:14:00Z">
          <w:r w:rsidRPr="00834337">
            <w:rPr>
              <w:rFonts w:ascii="Times New Roman" w:eastAsia="Times New Roman" w:hAnsi="Times New Roman" w:cs="Times New Roman"/>
              <w:b/>
              <w:sz w:val="24"/>
              <w:szCs w:val="24"/>
              <w:rPrChange w:id="642" w:author="Du-rush Writing Studio" w:date="2019-06-14T06:55:00Z">
                <w:rPr>
                  <w:rFonts w:ascii="Courier New" w:eastAsia="Courier New" w:hAnsi="Courier New" w:cs="Courier New"/>
                  <w:b/>
                  <w:sz w:val="24"/>
                  <w:szCs w:val="24"/>
                </w:rPr>
              </w:rPrChange>
            </w:rPr>
            <w:delText>bbbgf</w:delText>
          </w:r>
        </w:del>
      </w:ins>
      <w:ins w:id="643" w:author="anupam yadav" w:date="2019-07-05T12:16:00Z">
        <w:del w:id="644" w:author="aiswarya ittianath" w:date="2020-10-10T07:14:00Z">
          <w:r w:rsidRPr="00834337">
            <w:rPr>
              <w:rFonts w:ascii="Times New Roman" w:eastAsia="Times New Roman" w:hAnsi="Times New Roman" w:cs="Times New Roman"/>
              <w:b/>
              <w:sz w:val="24"/>
              <w:szCs w:val="24"/>
              <w:rPrChange w:id="645" w:author="Du-rush Writing Studio" w:date="2019-06-14T06:55:00Z">
                <w:rPr>
                  <w:rFonts w:ascii="Courier New" w:eastAsia="Courier New" w:hAnsi="Courier New" w:cs="Courier New"/>
                  <w:b/>
                  <w:sz w:val="24"/>
                  <w:szCs w:val="24"/>
                </w:rPr>
              </w:rPrChange>
            </w:rPr>
            <w:delText>X</w:delText>
          </w:r>
        </w:del>
        <w:r w:rsidRPr="00834337">
          <w:rPr>
            <w:rFonts w:ascii="Times New Roman" w:eastAsia="Times New Roman" w:hAnsi="Times New Roman" w:cs="Times New Roman"/>
            <w:b/>
            <w:sz w:val="24"/>
            <w:szCs w:val="24"/>
            <w:rPrChange w:id="646" w:author="Du-rush Writing Studio" w:date="2019-06-14T06:55:00Z">
              <w:rPr>
                <w:rFonts w:ascii="Courier New" w:eastAsia="Courier New" w:hAnsi="Courier New" w:cs="Courier New"/>
                <w:b/>
                <w:sz w:val="24"/>
                <w:szCs w:val="24"/>
              </w:rPr>
            </w:rPrChange>
          </w:rPr>
          <w:t xml:space="preserve">: Thunder. </w:t>
        </w:r>
      </w:ins>
    </w:p>
    <w:p w:rsidR="00834337" w:rsidRPr="00834337" w:rsidRDefault="00834337" w:rsidP="00834337">
      <w:pPr>
        <w:pStyle w:val="normal0"/>
        <w:jc w:val="both"/>
        <w:rPr>
          <w:ins w:id="647" w:author="ten choetso" w:date="2020-10-05T07:23:00Z"/>
          <w:del w:id="648" w:author="Pavithra loganathan" w:date="2020-10-20T06:41:00Z"/>
          <w:rFonts w:ascii="Times New Roman" w:eastAsia="Times New Roman" w:hAnsi="Times New Roman" w:cs="Times New Roman"/>
          <w:b/>
          <w:sz w:val="24"/>
          <w:szCs w:val="24"/>
          <w:rPrChange w:id="649" w:author="Du-rush Writing Studio" w:date="2019-06-14T06:55:00Z">
            <w:rPr>
              <w:ins w:id="650" w:author="ten choetso" w:date="2020-10-05T07:23:00Z"/>
              <w:del w:id="651" w:author="Pavithra loganathan" w:date="2020-10-20T06:41:00Z"/>
              <w:rFonts w:ascii="Courier New" w:eastAsia="Courier New" w:hAnsi="Courier New" w:cs="Courier New"/>
              <w:b/>
              <w:sz w:val="24"/>
              <w:szCs w:val="24"/>
            </w:rPr>
          </w:rPrChange>
        </w:rPr>
        <w:pPrChange w:id="652" w:author="Divya Raja" w:date="2020-10-13T14:29:00Z">
          <w:pPr>
            <w:pStyle w:val="normal0"/>
            <w:jc w:val="center"/>
          </w:pPr>
        </w:pPrChange>
      </w:pPr>
      <w:ins w:id="653" w:author="Radha Sri" w:date="2020-10-14T07:10:00Z">
        <w:del w:id="654" w:author="Pavithra loganathan" w:date="2020-10-20T06:36:00Z">
          <w:r w:rsidRPr="00834337">
            <w:rPr>
              <w:rFonts w:ascii="Times New Roman" w:eastAsia="Times New Roman" w:hAnsi="Times New Roman" w:cs="Times New Roman"/>
              <w:b/>
              <w:sz w:val="24"/>
              <w:szCs w:val="24"/>
              <w:rPrChange w:id="655" w:author="Du-rush Writing Studio" w:date="2019-06-14T06:55:00Z">
                <w:rPr>
                  <w:rFonts w:ascii="Courier New" w:eastAsia="Courier New" w:hAnsi="Courier New" w:cs="Courier New"/>
                  <w:b/>
                  <w:sz w:val="24"/>
                  <w:szCs w:val="24"/>
                </w:rPr>
              </w:rPrChange>
            </w:rPr>
            <w:delText xml:space="preserve">Thw </w:delText>
          </w:r>
        </w:del>
      </w:ins>
      <w:ins w:id="656" w:author="anupam yadav" w:date="2019-07-05T12:16:00Z">
        <w:del w:id="657" w:author="Pavithra loganathan" w:date="2020-10-20T06:36:00Z">
          <w:r w:rsidRPr="00834337">
            <w:rPr>
              <w:rFonts w:ascii="Times New Roman" w:eastAsia="Times New Roman" w:hAnsi="Times New Roman" w:cs="Times New Roman"/>
              <w:b/>
              <w:sz w:val="24"/>
              <w:szCs w:val="24"/>
              <w:rPrChange w:id="658" w:author="Du-rush Writing Studio" w:date="2019-06-14T06:55:00Z">
                <w:rPr>
                  <w:rFonts w:ascii="Courier New" w:eastAsia="Courier New" w:hAnsi="Courier New" w:cs="Courier New"/>
                  <w:b/>
                  <w:sz w:val="24"/>
                  <w:szCs w:val="24"/>
                </w:rPr>
              </w:rPrChange>
            </w:rPr>
            <w:delText xml:space="preserve">The rain </w:delText>
          </w:r>
        </w:del>
      </w:ins>
      <w:commentRangeStart w:id="659"/>
      <w:ins w:id="660" w:author="ten choetso" w:date="2020-10-05T07:23:00Z">
        <w:del w:id="661" w:author="Pavithra loganathan" w:date="2020-10-20T06:36:00Z">
          <w:r w:rsidRPr="00834337">
            <w:rPr>
              <w:rFonts w:ascii="Times New Roman" w:eastAsia="Times New Roman" w:hAnsi="Times New Roman" w:cs="Times New Roman"/>
              <w:b/>
              <w:sz w:val="24"/>
              <w:szCs w:val="24"/>
              <w:rPrChange w:id="662" w:author="Du-rush Writing Studio" w:date="2019-06-14T06:55:00Z">
                <w:rPr>
                  <w:rFonts w:ascii="Courier New" w:eastAsia="Courier New" w:hAnsi="Courier New" w:cs="Courier New"/>
                  <w:b/>
                  <w:sz w:val="24"/>
                  <w:szCs w:val="24"/>
                </w:rPr>
              </w:rPrChange>
            </w:rPr>
            <w:delText>was</w:delText>
          </w:r>
        </w:del>
      </w:ins>
      <w:commentRangeEnd w:id="659"/>
      <w:ins w:id="663" w:author="anupam yadav" w:date="2019-07-05T12:16:00Z">
        <w:del w:id="664" w:author="Pavithra loganathan" w:date="2020-10-20T06:36:00Z">
          <w:r w:rsidR="00C57ACC">
            <w:commentReference w:id="659"/>
          </w:r>
          <w:r w:rsidRPr="00834337">
            <w:rPr>
              <w:rFonts w:ascii="Times New Roman" w:eastAsia="Times New Roman" w:hAnsi="Times New Roman" w:cs="Times New Roman"/>
              <w:b/>
              <w:sz w:val="24"/>
              <w:szCs w:val="24"/>
              <w:rPrChange w:id="665" w:author="Du-rush Writing Studio" w:date="2019-06-14T06:55:00Z">
                <w:rPr>
                  <w:rFonts w:ascii="Courier New" w:eastAsia="Courier New" w:hAnsi="Courier New" w:cs="Courier New"/>
                  <w:b/>
                  <w:sz w:val="24"/>
                  <w:szCs w:val="24"/>
                </w:rPr>
              </w:rPrChange>
            </w:rPr>
            <w:delText>is pouring down.</w:delText>
          </w:r>
        </w:del>
      </w:ins>
      <w:ins w:id="666" w:author="Pavithra loganathan" w:date="2020-10-20T06:36:00Z">
        <w:r w:rsidRPr="00834337">
          <w:rPr>
            <w:rFonts w:ascii="Times New Roman" w:eastAsia="Times New Roman" w:hAnsi="Times New Roman" w:cs="Times New Roman"/>
            <w:b/>
            <w:sz w:val="24"/>
            <w:szCs w:val="24"/>
            <w:rPrChange w:id="667" w:author="Du-rush Writing Studio" w:date="2019-06-14T06:55:00Z">
              <w:rPr>
                <w:rFonts w:ascii="Courier New" w:eastAsia="Courier New" w:hAnsi="Courier New" w:cs="Courier New"/>
                <w:b/>
                <w:sz w:val="24"/>
                <w:szCs w:val="24"/>
              </w:rPr>
            </w:rPrChange>
          </w:rPr>
          <w:t>During rain,</w:t>
        </w:r>
      </w:ins>
      <w:ins w:id="668" w:author="anupam yadav" w:date="2019-07-05T12:16:00Z">
        <w:r w:rsidRPr="00834337">
          <w:rPr>
            <w:rFonts w:ascii="Times New Roman" w:eastAsia="Times New Roman" w:hAnsi="Times New Roman" w:cs="Times New Roman"/>
            <w:b/>
            <w:sz w:val="24"/>
            <w:szCs w:val="24"/>
            <w:rPrChange w:id="669" w:author="Du-rush Writing Studio" w:date="2019-06-14T06:55:00Z">
              <w:rPr>
                <w:rFonts w:ascii="Courier New" w:eastAsia="Courier New" w:hAnsi="Courier New" w:cs="Courier New"/>
                <w:b/>
                <w:sz w:val="24"/>
                <w:szCs w:val="24"/>
              </w:rPr>
            </w:rPrChange>
          </w:rPr>
          <w:t xml:space="preserve"> </w:t>
        </w:r>
      </w:ins>
      <w:ins w:id="670" w:author="Pavithra loganathan" w:date="2020-10-20T06:37:00Z">
        <w:r w:rsidRPr="00834337">
          <w:rPr>
            <w:rFonts w:ascii="Times New Roman" w:eastAsia="Times New Roman" w:hAnsi="Times New Roman" w:cs="Times New Roman"/>
            <w:b/>
            <w:sz w:val="24"/>
            <w:szCs w:val="24"/>
            <w:rPrChange w:id="671" w:author="Du-rush Writing Studio" w:date="2019-06-14T06:55:00Z">
              <w:rPr>
                <w:rFonts w:ascii="Courier New" w:eastAsia="Courier New" w:hAnsi="Courier New" w:cs="Courier New"/>
                <w:b/>
                <w:sz w:val="24"/>
                <w:szCs w:val="24"/>
              </w:rPr>
            </w:rPrChange>
          </w:rPr>
          <w:t>t</w:t>
        </w:r>
      </w:ins>
      <w:ins w:id="672" w:author="anupam yadav" w:date="2019-07-05T12:16:00Z">
        <w:del w:id="673" w:author="Pavithra loganathan" w:date="2020-10-20T06:37:00Z">
          <w:r w:rsidRPr="00834337">
            <w:rPr>
              <w:rFonts w:ascii="Times New Roman" w:eastAsia="Times New Roman" w:hAnsi="Times New Roman" w:cs="Times New Roman"/>
              <w:b/>
              <w:sz w:val="24"/>
              <w:szCs w:val="24"/>
              <w:rPrChange w:id="674" w:author="Du-rush Writing Studio" w:date="2019-06-14T06:55:00Z">
                <w:rPr>
                  <w:rFonts w:ascii="Courier New" w:eastAsia="Courier New" w:hAnsi="Courier New" w:cs="Courier New"/>
                  <w:b/>
                  <w:sz w:val="24"/>
                  <w:szCs w:val="24"/>
                </w:rPr>
              </w:rPrChange>
            </w:rPr>
            <w:delText>T</w:delText>
          </w:r>
        </w:del>
        <w:r w:rsidRPr="00834337">
          <w:rPr>
            <w:rFonts w:ascii="Times New Roman" w:eastAsia="Times New Roman" w:hAnsi="Times New Roman" w:cs="Times New Roman"/>
            <w:b/>
            <w:sz w:val="24"/>
            <w:szCs w:val="24"/>
            <w:rPrChange w:id="675" w:author="Du-rush Writing Studio" w:date="2019-06-14T06:55:00Z">
              <w:rPr>
                <w:rFonts w:ascii="Courier New" w:eastAsia="Courier New" w:hAnsi="Courier New" w:cs="Courier New"/>
                <w:b/>
                <w:sz w:val="24"/>
                <w:szCs w:val="24"/>
              </w:rPr>
            </w:rPrChange>
          </w:rPr>
          <w:t xml:space="preserve">he occasional lightning is the only source of light in this pitch-dark place. The camera pans down the canopy to reveal a baby female </w:t>
        </w:r>
      </w:ins>
      <w:ins w:id="676" w:author="Raj iv Sharma" w:date="2020-10-05T07:14:00Z">
        <w:r w:rsidRPr="00834337">
          <w:rPr>
            <w:rFonts w:ascii="Times New Roman" w:eastAsia="Times New Roman" w:hAnsi="Times New Roman" w:cs="Times New Roman"/>
            <w:b/>
            <w:sz w:val="24"/>
            <w:szCs w:val="24"/>
            <w:rPrChange w:id="677" w:author="Du-rush Writing Studio" w:date="2019-06-14T06:55:00Z">
              <w:rPr>
                <w:rFonts w:ascii="Courier New" w:eastAsia="Courier New" w:hAnsi="Courier New" w:cs="Courier New"/>
                <w:b/>
                <w:sz w:val="24"/>
                <w:szCs w:val="24"/>
              </w:rPr>
            </w:rPrChange>
          </w:rPr>
          <w:t>V</w:t>
        </w:r>
      </w:ins>
      <w:ins w:id="678" w:author="anupam yadav" w:date="2019-07-05T12:16:00Z">
        <w:del w:id="679" w:author="Raj iv Sharma" w:date="2020-10-05T07:14:00Z">
          <w:r w:rsidRPr="00834337">
            <w:rPr>
              <w:rFonts w:ascii="Times New Roman" w:eastAsia="Times New Roman" w:hAnsi="Times New Roman" w:cs="Times New Roman"/>
              <w:b/>
              <w:sz w:val="24"/>
              <w:szCs w:val="24"/>
              <w:rPrChange w:id="680" w:author="Du-rush Writing Studio" w:date="2019-06-14T06:55:00Z">
                <w:rPr>
                  <w:rFonts w:ascii="Courier New" w:eastAsia="Courier New" w:hAnsi="Courier New" w:cs="Courier New"/>
                  <w:b/>
                  <w:sz w:val="24"/>
                  <w:szCs w:val="24"/>
                </w:rPr>
              </w:rPrChange>
            </w:rPr>
            <w:delText>v</w:delText>
          </w:r>
        </w:del>
        <w:r w:rsidRPr="00834337">
          <w:rPr>
            <w:rFonts w:ascii="Times New Roman" w:eastAsia="Times New Roman" w:hAnsi="Times New Roman" w:cs="Times New Roman"/>
            <w:b/>
            <w:sz w:val="24"/>
            <w:szCs w:val="24"/>
            <w:rPrChange w:id="681" w:author="Du-rush Writing Studio" w:date="2019-06-14T06:55:00Z">
              <w:rPr>
                <w:rFonts w:ascii="Courier New" w:eastAsia="Courier New" w:hAnsi="Courier New" w:cs="Courier New"/>
                <w:b/>
                <w:sz w:val="24"/>
                <w:szCs w:val="24"/>
              </w:rPr>
            </w:rPrChange>
          </w:rPr>
          <w:t>enus fly</w:t>
        </w:r>
        <w:del w:id="682" w:author="Raj iv Sharma" w:date="2020-10-05T07:14:00Z">
          <w:r w:rsidRPr="00834337">
            <w:rPr>
              <w:rFonts w:ascii="Times New Roman" w:eastAsia="Times New Roman" w:hAnsi="Times New Roman" w:cs="Times New Roman"/>
              <w:b/>
              <w:sz w:val="24"/>
              <w:szCs w:val="24"/>
              <w:rPrChange w:id="683"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684" w:author="Du-rush Writing Studio" w:date="2019-06-14T06:55:00Z">
              <w:rPr>
                <w:rFonts w:ascii="Courier New" w:eastAsia="Courier New" w:hAnsi="Courier New" w:cs="Courier New"/>
                <w:b/>
                <w:sz w:val="24"/>
                <w:szCs w:val="24"/>
              </w:rPr>
            </w:rPrChange>
          </w:rPr>
          <w:t xml:space="preserve">trap </w:t>
        </w:r>
      </w:ins>
      <w:ins w:id="685" w:author="Pavithra loganathan" w:date="2020-10-20T06:41:00Z">
        <w:r w:rsidRPr="00834337">
          <w:rPr>
            <w:rFonts w:ascii="Times New Roman" w:eastAsia="Times New Roman" w:hAnsi="Times New Roman" w:cs="Times New Roman"/>
            <w:b/>
            <w:sz w:val="24"/>
            <w:szCs w:val="24"/>
            <w:rPrChange w:id="686" w:author="Du-rush Writing Studio" w:date="2019-06-14T06:55:00Z">
              <w:rPr>
                <w:rFonts w:ascii="Courier New" w:eastAsia="Courier New" w:hAnsi="Courier New" w:cs="Courier New"/>
                <w:b/>
                <w:sz w:val="24"/>
                <w:szCs w:val="24"/>
              </w:rPr>
            </w:rPrChange>
          </w:rPr>
          <w:t xml:space="preserve">that </w:t>
        </w:r>
      </w:ins>
      <w:ins w:id="687" w:author="anupam yadav" w:date="2019-07-05T12:16:00Z">
        <w:r w:rsidRPr="00834337">
          <w:rPr>
            <w:rFonts w:ascii="Times New Roman" w:eastAsia="Times New Roman" w:hAnsi="Times New Roman" w:cs="Times New Roman"/>
            <w:b/>
            <w:sz w:val="24"/>
            <w:szCs w:val="24"/>
            <w:rPrChange w:id="688" w:author="Du-rush Writing Studio" w:date="2019-06-14T06:55:00Z">
              <w:rPr>
                <w:rFonts w:ascii="Courier New" w:eastAsia="Courier New" w:hAnsi="Courier New" w:cs="Courier New"/>
                <w:b/>
                <w:sz w:val="24"/>
                <w:szCs w:val="24"/>
              </w:rPr>
            </w:rPrChange>
          </w:rPr>
          <w:t>look</w:t>
        </w:r>
      </w:ins>
      <w:ins w:id="689" w:author="Pavithra loganathan" w:date="2020-10-20T06:40:00Z">
        <w:r w:rsidRPr="00834337">
          <w:rPr>
            <w:rFonts w:ascii="Times New Roman" w:eastAsia="Times New Roman" w:hAnsi="Times New Roman" w:cs="Times New Roman"/>
            <w:b/>
            <w:sz w:val="24"/>
            <w:szCs w:val="24"/>
            <w:rPrChange w:id="690" w:author="Du-rush Writing Studio" w:date="2019-06-14T06:55:00Z">
              <w:rPr>
                <w:rFonts w:ascii="Courier New" w:eastAsia="Courier New" w:hAnsi="Courier New" w:cs="Courier New"/>
                <w:b/>
                <w:sz w:val="24"/>
                <w:szCs w:val="24"/>
              </w:rPr>
            </w:rPrChange>
          </w:rPr>
          <w:t>ed</w:t>
        </w:r>
      </w:ins>
      <w:ins w:id="691" w:author="anupam yadav" w:date="2019-07-05T12:16:00Z">
        <w:del w:id="692" w:author="Pavithra loganathan" w:date="2020-10-20T06:40:00Z">
          <w:r w:rsidRPr="00834337">
            <w:rPr>
              <w:rFonts w:ascii="Times New Roman" w:eastAsia="Times New Roman" w:hAnsi="Times New Roman" w:cs="Times New Roman"/>
              <w:b/>
              <w:sz w:val="24"/>
              <w:szCs w:val="24"/>
              <w:rPrChange w:id="693" w:author="Du-rush Writing Studio" w:date="2019-06-14T06:55:00Z">
                <w:rPr>
                  <w:rFonts w:ascii="Courier New" w:eastAsia="Courier New" w:hAnsi="Courier New" w:cs="Courier New"/>
                  <w:b/>
                  <w:sz w:val="24"/>
                  <w:szCs w:val="24"/>
                </w:rPr>
              </w:rPrChange>
            </w:rPr>
            <w:delText>ing</w:delText>
          </w:r>
        </w:del>
        <w:r w:rsidRPr="00834337">
          <w:rPr>
            <w:rFonts w:ascii="Times New Roman" w:eastAsia="Times New Roman" w:hAnsi="Times New Roman" w:cs="Times New Roman"/>
            <w:b/>
            <w:sz w:val="24"/>
            <w:szCs w:val="24"/>
            <w:rPrChange w:id="694" w:author="Du-rush Writing Studio" w:date="2019-06-14T06:55:00Z">
              <w:rPr>
                <w:rFonts w:ascii="Courier New" w:eastAsia="Courier New" w:hAnsi="Courier New" w:cs="Courier New"/>
                <w:b/>
                <w:sz w:val="24"/>
                <w:szCs w:val="24"/>
              </w:rPr>
            </w:rPrChange>
          </w:rPr>
          <w:t xml:space="preserve"> like a</w:t>
        </w:r>
      </w:ins>
      <w:ins w:id="695" w:author="Pavithra loganathan" w:date="2020-10-20T06:37:00Z">
        <w:r w:rsidRPr="00834337">
          <w:rPr>
            <w:rFonts w:ascii="Times New Roman" w:eastAsia="Times New Roman" w:hAnsi="Times New Roman" w:cs="Times New Roman"/>
            <w:b/>
            <w:sz w:val="24"/>
            <w:szCs w:val="24"/>
            <w:rPrChange w:id="696" w:author="Du-rush Writing Studio" w:date="2019-06-14T06:55:00Z">
              <w:rPr>
                <w:rFonts w:ascii="Courier New" w:eastAsia="Courier New" w:hAnsi="Courier New" w:cs="Courier New"/>
                <w:b/>
                <w:sz w:val="24"/>
                <w:szCs w:val="24"/>
              </w:rPr>
            </w:rPrChange>
          </w:rPr>
          <w:t xml:space="preserve"> magical</w:t>
        </w:r>
      </w:ins>
      <w:ins w:id="697" w:author="anupam yadav" w:date="2019-07-05T12:16:00Z">
        <w:r w:rsidRPr="00834337">
          <w:rPr>
            <w:rFonts w:ascii="Times New Roman" w:eastAsia="Times New Roman" w:hAnsi="Times New Roman" w:cs="Times New Roman"/>
            <w:b/>
            <w:sz w:val="24"/>
            <w:szCs w:val="24"/>
            <w:rPrChange w:id="698" w:author="Du-rush Writing Studio" w:date="2019-06-14T06:55:00Z">
              <w:rPr>
                <w:rFonts w:ascii="Courier New" w:eastAsia="Courier New" w:hAnsi="Courier New" w:cs="Courier New"/>
                <w:b/>
                <w:sz w:val="24"/>
                <w:szCs w:val="24"/>
              </w:rPr>
            </w:rPrChange>
          </w:rPr>
          <w:t xml:space="preserve"> plant, </w:t>
        </w:r>
        <w:del w:id="699" w:author="Pavithra loganathan" w:date="2020-10-20T06:37:00Z">
          <w:r w:rsidRPr="00834337">
            <w:rPr>
              <w:rFonts w:ascii="Times New Roman" w:eastAsia="Times New Roman" w:hAnsi="Times New Roman" w:cs="Times New Roman"/>
              <w:b/>
              <w:sz w:val="24"/>
              <w:szCs w:val="24"/>
              <w:rPrChange w:id="700" w:author="Du-rush Writing Studio" w:date="2019-06-14T06:55:00Z">
                <w:rPr>
                  <w:rFonts w:ascii="Courier New" w:eastAsia="Courier New" w:hAnsi="Courier New" w:cs="Courier New"/>
                  <w:b/>
                  <w:sz w:val="24"/>
                  <w:szCs w:val="24"/>
                </w:rPr>
              </w:rPrChange>
            </w:rPr>
            <w:delText>magical,</w:delText>
          </w:r>
        </w:del>
        <w:r w:rsidRPr="00834337">
          <w:rPr>
            <w:rFonts w:ascii="Times New Roman" w:eastAsia="Times New Roman" w:hAnsi="Times New Roman" w:cs="Times New Roman"/>
            <w:b/>
            <w:sz w:val="24"/>
            <w:szCs w:val="24"/>
            <w:rPrChange w:id="701" w:author="Du-rush Writing Studio" w:date="2019-06-14T06:55:00Z">
              <w:rPr>
                <w:rFonts w:ascii="Courier New" w:eastAsia="Courier New" w:hAnsi="Courier New" w:cs="Courier New"/>
                <w:b/>
                <w:sz w:val="24"/>
                <w:szCs w:val="24"/>
              </w:rPr>
            </w:rPrChange>
          </w:rPr>
          <w:t xml:space="preserve"> wh</w:t>
        </w:r>
      </w:ins>
      <w:ins w:id="702" w:author="Pavithra loganathan" w:date="2020-10-20T06:38:00Z">
        <w:r w:rsidRPr="00834337">
          <w:rPr>
            <w:rFonts w:ascii="Times New Roman" w:eastAsia="Times New Roman" w:hAnsi="Times New Roman" w:cs="Times New Roman"/>
            <w:b/>
            <w:sz w:val="24"/>
            <w:szCs w:val="24"/>
            <w:rPrChange w:id="703" w:author="Du-rush Writing Studio" w:date="2019-06-14T06:55:00Z">
              <w:rPr>
                <w:rFonts w:ascii="Courier New" w:eastAsia="Courier New" w:hAnsi="Courier New" w:cs="Courier New"/>
                <w:b/>
                <w:sz w:val="24"/>
                <w:szCs w:val="24"/>
              </w:rPr>
            </w:rPrChange>
          </w:rPr>
          <w:t>ich</w:t>
        </w:r>
      </w:ins>
      <w:ins w:id="704" w:author="anupam yadav" w:date="2019-07-05T12:16:00Z">
        <w:del w:id="705" w:author="Pavithra loganathan" w:date="2020-10-20T06:38:00Z">
          <w:r w:rsidRPr="00834337">
            <w:rPr>
              <w:rFonts w:ascii="Times New Roman" w:eastAsia="Times New Roman" w:hAnsi="Times New Roman" w:cs="Times New Roman"/>
              <w:b/>
              <w:sz w:val="24"/>
              <w:szCs w:val="24"/>
              <w:rPrChange w:id="706" w:author="Du-rush Writing Studio" w:date="2019-06-14T06:55:00Z">
                <w:rPr>
                  <w:rFonts w:ascii="Courier New" w:eastAsia="Courier New" w:hAnsi="Courier New" w:cs="Courier New"/>
                  <w:b/>
                  <w:sz w:val="24"/>
                  <w:szCs w:val="24"/>
                </w:rPr>
              </w:rPrChange>
            </w:rPr>
            <w:delText>o</w:delText>
          </w:r>
        </w:del>
        <w:r w:rsidRPr="00834337">
          <w:rPr>
            <w:rFonts w:ascii="Times New Roman" w:eastAsia="Times New Roman" w:hAnsi="Times New Roman" w:cs="Times New Roman"/>
            <w:b/>
            <w:sz w:val="24"/>
            <w:szCs w:val="24"/>
            <w:rPrChange w:id="707" w:author="Du-rush Writing Studio" w:date="2019-06-14T06:55:00Z">
              <w:rPr>
                <w:rFonts w:ascii="Courier New" w:eastAsia="Courier New" w:hAnsi="Courier New" w:cs="Courier New"/>
                <w:b/>
                <w:sz w:val="24"/>
                <w:szCs w:val="24"/>
              </w:rPr>
            </w:rPrChange>
          </w:rPr>
          <w:t xml:space="preserve"> </w:t>
        </w:r>
      </w:ins>
      <w:ins w:id="708" w:author="Pavithra loganathan" w:date="2020-10-20T06:40:00Z">
        <w:r w:rsidRPr="00834337">
          <w:rPr>
            <w:rFonts w:ascii="Times New Roman" w:eastAsia="Times New Roman" w:hAnsi="Times New Roman" w:cs="Times New Roman"/>
            <w:b/>
            <w:sz w:val="24"/>
            <w:szCs w:val="24"/>
            <w:rPrChange w:id="709" w:author="Du-rush Writing Studio" w:date="2019-06-14T06:55:00Z">
              <w:rPr>
                <w:rFonts w:ascii="Courier New" w:eastAsia="Courier New" w:hAnsi="Courier New" w:cs="Courier New"/>
                <w:b/>
                <w:sz w:val="24"/>
                <w:szCs w:val="24"/>
              </w:rPr>
            </w:rPrChange>
          </w:rPr>
          <w:t>was</w:t>
        </w:r>
      </w:ins>
      <w:ins w:id="710" w:author="anupam yadav" w:date="2019-07-05T12:16:00Z">
        <w:del w:id="711" w:author="Pavithra loganathan" w:date="2020-10-20T06:40:00Z">
          <w:r w:rsidRPr="00834337">
            <w:rPr>
              <w:rFonts w:ascii="Times New Roman" w:eastAsia="Times New Roman" w:hAnsi="Times New Roman" w:cs="Times New Roman"/>
              <w:b/>
              <w:sz w:val="24"/>
              <w:szCs w:val="24"/>
              <w:rPrChange w:id="712" w:author="Du-rush Writing Studio" w:date="2019-06-14T06:55:00Z">
                <w:rPr>
                  <w:rFonts w:ascii="Courier New" w:eastAsia="Courier New" w:hAnsi="Courier New" w:cs="Courier New"/>
                  <w:b/>
                  <w:sz w:val="24"/>
                  <w:szCs w:val="24"/>
                </w:rPr>
              </w:rPrChange>
            </w:rPr>
            <w:delText xml:space="preserve">is </w:delText>
          </w:r>
        </w:del>
        <w:r w:rsidRPr="00834337">
          <w:rPr>
            <w:rFonts w:ascii="Times New Roman" w:eastAsia="Times New Roman" w:hAnsi="Times New Roman" w:cs="Times New Roman"/>
            <w:b/>
            <w:sz w:val="24"/>
            <w:szCs w:val="24"/>
            <w:rPrChange w:id="713" w:author="Du-rush Writing Studio" w:date="2019-06-14T06:55:00Z">
              <w:rPr>
                <w:rFonts w:ascii="Courier New" w:eastAsia="Courier New" w:hAnsi="Courier New" w:cs="Courier New"/>
                <w:b/>
                <w:sz w:val="24"/>
                <w:szCs w:val="24"/>
              </w:rPr>
            </w:rPrChange>
          </w:rPr>
          <w:t xml:space="preserve">very scared and </w:t>
        </w:r>
      </w:ins>
      <w:ins w:id="714" w:author="Pavithra loganathan" w:date="2020-10-20T06:40:00Z">
        <w:r w:rsidRPr="00834337">
          <w:rPr>
            <w:rFonts w:ascii="Times New Roman" w:eastAsia="Times New Roman" w:hAnsi="Times New Roman" w:cs="Times New Roman"/>
            <w:b/>
            <w:sz w:val="24"/>
            <w:szCs w:val="24"/>
            <w:rPrChange w:id="715" w:author="Du-rush Writing Studio" w:date="2019-06-14T06:55:00Z">
              <w:rPr>
                <w:rFonts w:ascii="Courier New" w:eastAsia="Courier New" w:hAnsi="Courier New" w:cs="Courier New"/>
                <w:b/>
                <w:sz w:val="24"/>
                <w:szCs w:val="24"/>
              </w:rPr>
            </w:rPrChange>
          </w:rPr>
          <w:t xml:space="preserve">was </w:t>
        </w:r>
      </w:ins>
      <w:ins w:id="716" w:author="anupam yadav" w:date="2019-07-05T12:16:00Z">
        <w:r w:rsidRPr="00834337">
          <w:rPr>
            <w:rFonts w:ascii="Times New Roman" w:eastAsia="Times New Roman" w:hAnsi="Times New Roman" w:cs="Times New Roman"/>
            <w:b/>
            <w:sz w:val="24"/>
            <w:szCs w:val="24"/>
            <w:rPrChange w:id="717" w:author="Du-rush Writing Studio" w:date="2019-06-14T06:55:00Z">
              <w:rPr>
                <w:rFonts w:ascii="Courier New" w:eastAsia="Courier New" w:hAnsi="Courier New" w:cs="Courier New"/>
                <w:b/>
                <w:sz w:val="24"/>
                <w:szCs w:val="24"/>
              </w:rPr>
            </w:rPrChange>
          </w:rPr>
          <w:t xml:space="preserve">shivering. She </w:t>
        </w:r>
      </w:ins>
      <w:ins w:id="718" w:author="ten choetso" w:date="2020-10-05T07:23:00Z">
        <w:r w:rsidRPr="00834337">
          <w:rPr>
            <w:rFonts w:ascii="Times New Roman" w:eastAsia="Times New Roman" w:hAnsi="Times New Roman" w:cs="Times New Roman"/>
            <w:b/>
            <w:sz w:val="24"/>
            <w:szCs w:val="24"/>
            <w:rPrChange w:id="719" w:author="Du-rush Writing Studio" w:date="2019-06-14T06:55:00Z">
              <w:rPr>
                <w:rFonts w:ascii="Courier New" w:eastAsia="Courier New" w:hAnsi="Courier New" w:cs="Courier New"/>
                <w:b/>
                <w:sz w:val="24"/>
                <w:szCs w:val="24"/>
              </w:rPr>
            </w:rPrChange>
          </w:rPr>
          <w:t>was</w:t>
        </w:r>
      </w:ins>
    </w:p>
    <w:p w:rsidR="00834337" w:rsidRPr="00834337" w:rsidRDefault="00834337" w:rsidP="00834337">
      <w:pPr>
        <w:pStyle w:val="normal0"/>
        <w:jc w:val="both"/>
        <w:rPr>
          <w:ins w:id="720" w:author="anupam yadav" w:date="2019-07-05T12:16:00Z"/>
          <w:rFonts w:ascii="Times New Roman" w:eastAsia="Times New Roman" w:hAnsi="Times New Roman" w:cs="Times New Roman"/>
          <w:b/>
          <w:sz w:val="24"/>
          <w:szCs w:val="24"/>
          <w:rPrChange w:id="721" w:author="Du-rush Writing Studio" w:date="2019-06-14T06:55:00Z">
            <w:rPr>
              <w:ins w:id="722" w:author="anupam yadav" w:date="2019-07-05T12:16:00Z"/>
              <w:rFonts w:ascii="Courier New" w:eastAsia="Courier New" w:hAnsi="Courier New" w:cs="Courier New"/>
              <w:b/>
              <w:sz w:val="24"/>
              <w:szCs w:val="24"/>
            </w:rPr>
          </w:rPrChange>
        </w:rPr>
        <w:pPrChange w:id="723" w:author="Divya Raja" w:date="2020-10-13T14:29:00Z">
          <w:pPr>
            <w:pStyle w:val="normal0"/>
            <w:jc w:val="center"/>
          </w:pPr>
        </w:pPrChange>
      </w:pPr>
      <w:ins w:id="724" w:author="anupam yadav" w:date="2019-07-05T12:16:00Z">
        <w:del w:id="725" w:author="Pavithra loganathan" w:date="2020-10-20T06:41:00Z">
          <w:r w:rsidRPr="00834337">
            <w:rPr>
              <w:rFonts w:ascii="Times New Roman" w:eastAsia="Times New Roman" w:hAnsi="Times New Roman" w:cs="Times New Roman"/>
              <w:b/>
              <w:sz w:val="24"/>
              <w:szCs w:val="24"/>
              <w:rPrChange w:id="726" w:author="Du-rush Writing Studio" w:date="2019-06-14T06:55:00Z">
                <w:rPr>
                  <w:rFonts w:ascii="Courier New" w:eastAsia="Courier New" w:hAnsi="Courier New" w:cs="Courier New"/>
                  <w:b/>
                  <w:sz w:val="24"/>
                  <w:szCs w:val="24"/>
                </w:rPr>
              </w:rPrChange>
            </w:rPr>
            <w:delText xml:space="preserve">is </w:delText>
          </w:r>
        </w:del>
        <w:r w:rsidRPr="00834337">
          <w:rPr>
            <w:rFonts w:ascii="Times New Roman" w:eastAsia="Times New Roman" w:hAnsi="Times New Roman" w:cs="Times New Roman"/>
            <w:b/>
            <w:sz w:val="24"/>
            <w:szCs w:val="24"/>
            <w:rPrChange w:id="727" w:author="Du-rush Writing Studio" w:date="2019-06-14T06:55:00Z">
              <w:rPr>
                <w:rFonts w:ascii="Courier New" w:eastAsia="Courier New" w:hAnsi="Courier New" w:cs="Courier New"/>
                <w:b/>
                <w:sz w:val="24"/>
                <w:szCs w:val="24"/>
              </w:rPr>
            </w:rPrChange>
          </w:rPr>
          <w:t>struggling to cover her face with her leaves from the</w:t>
        </w:r>
      </w:ins>
      <w:ins w:id="728" w:author="Pavithra loganathan" w:date="2020-10-20T06:41:00Z">
        <w:r w:rsidRPr="00834337">
          <w:rPr>
            <w:rFonts w:ascii="Times New Roman" w:eastAsia="Times New Roman" w:hAnsi="Times New Roman" w:cs="Times New Roman"/>
            <w:b/>
            <w:sz w:val="24"/>
            <w:szCs w:val="24"/>
            <w:rPrChange w:id="729" w:author="Du-rush Writing Studio" w:date="2019-06-14T06:55:00Z">
              <w:rPr>
                <w:rFonts w:ascii="Courier New" w:eastAsia="Courier New" w:hAnsi="Courier New" w:cs="Courier New"/>
                <w:b/>
                <w:sz w:val="24"/>
                <w:szCs w:val="24"/>
              </w:rPr>
            </w:rPrChange>
          </w:rPr>
          <w:t xml:space="preserve"> gusty</w:t>
        </w:r>
      </w:ins>
      <w:ins w:id="730" w:author="anupam yadav" w:date="2019-07-05T12:16:00Z">
        <w:r w:rsidRPr="00834337">
          <w:rPr>
            <w:rFonts w:ascii="Times New Roman" w:eastAsia="Times New Roman" w:hAnsi="Times New Roman" w:cs="Times New Roman"/>
            <w:b/>
            <w:sz w:val="24"/>
            <w:szCs w:val="24"/>
            <w:rPrChange w:id="731" w:author="Du-rush Writing Studio" w:date="2019-06-14T06:55:00Z">
              <w:rPr>
                <w:rFonts w:ascii="Courier New" w:eastAsia="Courier New" w:hAnsi="Courier New" w:cs="Courier New"/>
                <w:b/>
                <w:sz w:val="24"/>
                <w:szCs w:val="24"/>
              </w:rPr>
            </w:rPrChange>
          </w:rPr>
          <w:t xml:space="preserve"> </w:t>
        </w:r>
        <w:del w:id="732" w:author="Pinki Nath" w:date="2020-10-03T16:52:00Z">
          <w:r w:rsidRPr="00834337">
            <w:rPr>
              <w:rFonts w:ascii="Times New Roman" w:eastAsia="Times New Roman" w:hAnsi="Times New Roman" w:cs="Times New Roman"/>
              <w:b/>
              <w:sz w:val="24"/>
              <w:szCs w:val="24"/>
              <w:rPrChange w:id="733" w:author="Du-rush Writing Studio" w:date="2019-06-14T06:55:00Z">
                <w:rPr>
                  <w:rFonts w:ascii="Courier New" w:eastAsia="Courier New" w:hAnsi="Courier New" w:cs="Courier New"/>
                  <w:b/>
                  <w:sz w:val="24"/>
                  <w:szCs w:val="24"/>
                </w:rPr>
              </w:rPrChange>
            </w:rPr>
            <w:delText>gusty</w:delText>
          </w:r>
        </w:del>
        <w:del w:id="734" w:author="Raj iv Sharma" w:date="2020-10-05T06:48:00Z">
          <w:r w:rsidRPr="00834337">
            <w:rPr>
              <w:rFonts w:ascii="Times New Roman" w:eastAsia="Times New Roman" w:hAnsi="Times New Roman" w:cs="Times New Roman"/>
              <w:b/>
              <w:sz w:val="24"/>
              <w:szCs w:val="24"/>
              <w:rPrChange w:id="735" w:author="Du-rush Writing Studio" w:date="2019-06-14T06:55:00Z">
                <w:rPr>
                  <w:rFonts w:ascii="Courier New" w:eastAsia="Courier New" w:hAnsi="Courier New" w:cs="Courier New"/>
                  <w:b/>
                  <w:sz w:val="24"/>
                  <w:szCs w:val="24"/>
                </w:rPr>
              </w:rPrChange>
            </w:rPr>
            <w:delText xml:space="preserve"> </w:delText>
          </w:r>
        </w:del>
        <w:del w:id="736" w:author="Pavithra loganathan" w:date="2020-10-20T06:41:00Z">
          <w:r w:rsidRPr="00834337">
            <w:rPr>
              <w:rFonts w:ascii="Times New Roman" w:eastAsia="Times New Roman" w:hAnsi="Times New Roman" w:cs="Times New Roman"/>
              <w:b/>
              <w:sz w:val="24"/>
              <w:szCs w:val="24"/>
              <w:rPrChange w:id="737" w:author="Du-rush Writing Studio" w:date="2019-06-14T06:55:00Z">
                <w:rPr>
                  <w:rFonts w:ascii="Courier New" w:eastAsia="Courier New" w:hAnsi="Courier New" w:cs="Courier New"/>
                  <w:b/>
                  <w:sz w:val="24"/>
                  <w:szCs w:val="24"/>
                </w:rPr>
              </w:rPrChange>
            </w:rPr>
            <w:delText>gusting</w:delText>
          </w:r>
        </w:del>
        <w:r w:rsidRPr="00834337">
          <w:rPr>
            <w:rFonts w:ascii="Times New Roman" w:eastAsia="Times New Roman" w:hAnsi="Times New Roman" w:cs="Times New Roman"/>
            <w:b/>
            <w:sz w:val="24"/>
            <w:szCs w:val="24"/>
            <w:rPrChange w:id="738" w:author="Du-rush Writing Studio" w:date="2019-06-14T06:55:00Z">
              <w:rPr>
                <w:rFonts w:ascii="Courier New" w:eastAsia="Courier New" w:hAnsi="Courier New" w:cs="Courier New"/>
                <w:b/>
                <w:sz w:val="24"/>
                <w:szCs w:val="24"/>
              </w:rPr>
            </w:rPrChange>
          </w:rPr>
          <w:t xml:space="preserve"> wind. A huge shadow form</w:t>
        </w:r>
      </w:ins>
      <w:ins w:id="739" w:author="Pavithra loganathan" w:date="2020-10-20T06:41:00Z">
        <w:r w:rsidRPr="00834337">
          <w:rPr>
            <w:rFonts w:ascii="Times New Roman" w:eastAsia="Times New Roman" w:hAnsi="Times New Roman" w:cs="Times New Roman"/>
            <w:b/>
            <w:sz w:val="24"/>
            <w:szCs w:val="24"/>
            <w:rPrChange w:id="740" w:author="Du-rush Writing Studio" w:date="2019-06-14T06:55:00Z">
              <w:rPr>
                <w:rFonts w:ascii="Courier New" w:eastAsia="Courier New" w:hAnsi="Courier New" w:cs="Courier New"/>
                <w:b/>
                <w:sz w:val="24"/>
                <w:szCs w:val="24"/>
              </w:rPr>
            </w:rPrChange>
          </w:rPr>
          <w:t>ed</w:t>
        </w:r>
      </w:ins>
      <w:ins w:id="741" w:author="anupam yadav" w:date="2019-07-05T12:16:00Z">
        <w:del w:id="742" w:author="Pavithra loganathan" w:date="2020-10-20T06:41:00Z">
          <w:r w:rsidRPr="00834337">
            <w:rPr>
              <w:rFonts w:ascii="Times New Roman" w:eastAsia="Times New Roman" w:hAnsi="Times New Roman" w:cs="Times New Roman"/>
              <w:b/>
              <w:sz w:val="24"/>
              <w:szCs w:val="24"/>
              <w:rPrChange w:id="743"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744" w:author="Du-rush Writing Studio" w:date="2019-06-14T06:55:00Z">
              <w:rPr>
                <w:rFonts w:ascii="Courier New" w:eastAsia="Courier New" w:hAnsi="Courier New" w:cs="Courier New"/>
                <w:b/>
                <w:sz w:val="24"/>
                <w:szCs w:val="24"/>
              </w:rPr>
            </w:rPrChange>
          </w:rPr>
          <w:t xml:space="preserve"> over her. </w:t>
        </w:r>
      </w:ins>
    </w:p>
    <w:p w:rsidR="00834337" w:rsidRPr="00834337" w:rsidRDefault="00834337" w:rsidP="00834337">
      <w:pPr>
        <w:pStyle w:val="normal0"/>
        <w:jc w:val="both"/>
        <w:rPr>
          <w:ins w:id="745" w:author="anupam yadav" w:date="2019-07-05T12:16:00Z"/>
          <w:rFonts w:ascii="Times New Roman" w:eastAsia="Times New Roman" w:hAnsi="Times New Roman" w:cs="Times New Roman"/>
          <w:b/>
          <w:sz w:val="24"/>
          <w:szCs w:val="24"/>
          <w:rPrChange w:id="746" w:author="Du-rush Writing Studio" w:date="2019-06-14T06:55:00Z">
            <w:rPr>
              <w:ins w:id="747" w:author="anupam yadav" w:date="2019-07-05T12:16:00Z"/>
              <w:rFonts w:ascii="Courier New" w:eastAsia="Courier New" w:hAnsi="Courier New" w:cs="Courier New"/>
              <w:b/>
              <w:sz w:val="24"/>
              <w:szCs w:val="24"/>
            </w:rPr>
          </w:rPrChange>
        </w:rPr>
        <w:pPrChange w:id="748" w:author="Divya Raja" w:date="2020-10-13T14:29:00Z">
          <w:pPr>
            <w:pStyle w:val="normal0"/>
            <w:jc w:val="center"/>
          </w:pPr>
        </w:pPrChange>
      </w:pPr>
    </w:p>
    <w:p w:rsidR="00834337" w:rsidRPr="00834337" w:rsidRDefault="00834337" w:rsidP="00834337">
      <w:pPr>
        <w:pStyle w:val="normal0"/>
        <w:jc w:val="both"/>
        <w:rPr>
          <w:ins w:id="749" w:author="anupam yadav" w:date="2019-07-05T12:16:00Z"/>
          <w:rFonts w:ascii="Times New Roman" w:eastAsia="Times New Roman" w:hAnsi="Times New Roman" w:cs="Times New Roman"/>
          <w:b/>
          <w:sz w:val="24"/>
          <w:szCs w:val="24"/>
          <w:rPrChange w:id="750" w:author="Du-rush Writing Studio" w:date="2019-06-14T06:55:00Z">
            <w:rPr>
              <w:ins w:id="751" w:author="anupam yadav" w:date="2019-07-05T12:16:00Z"/>
              <w:rFonts w:ascii="Courier New" w:eastAsia="Courier New" w:hAnsi="Courier New" w:cs="Courier New"/>
              <w:b/>
              <w:sz w:val="24"/>
              <w:szCs w:val="24"/>
            </w:rPr>
          </w:rPrChange>
        </w:rPr>
        <w:pPrChange w:id="752" w:author="Divya Raja" w:date="2020-10-13T14:29:00Z">
          <w:pPr>
            <w:pStyle w:val="normal0"/>
            <w:jc w:val="center"/>
          </w:pPr>
        </w:pPrChange>
      </w:pPr>
      <w:ins w:id="753" w:author="anupam yadav" w:date="2019-07-05T12:16:00Z">
        <w:r w:rsidRPr="00834337">
          <w:rPr>
            <w:rFonts w:ascii="Times New Roman" w:eastAsia="Times New Roman" w:hAnsi="Times New Roman" w:cs="Times New Roman"/>
            <w:b/>
            <w:sz w:val="24"/>
            <w:szCs w:val="24"/>
            <w:rPrChange w:id="754" w:author="Du-rush Writing Studio" w:date="2019-06-14T06:55:00Z">
              <w:rPr>
                <w:rFonts w:ascii="Courier New" w:eastAsia="Courier New" w:hAnsi="Courier New" w:cs="Courier New"/>
                <w:b/>
                <w:sz w:val="24"/>
                <w:szCs w:val="24"/>
              </w:rPr>
            </w:rPrChange>
          </w:rPr>
          <w:t xml:space="preserve">CUT TO WIDE - A goat </w:t>
        </w:r>
      </w:ins>
      <w:commentRangeStart w:id="755"/>
      <w:ins w:id="756" w:author="ten choetso" w:date="2020-10-05T07:24:00Z">
        <w:r w:rsidRPr="00834337">
          <w:rPr>
            <w:rFonts w:ascii="Times New Roman" w:eastAsia="Times New Roman" w:hAnsi="Times New Roman" w:cs="Times New Roman"/>
            <w:b/>
            <w:sz w:val="24"/>
            <w:szCs w:val="24"/>
            <w:rPrChange w:id="757" w:author="Du-rush Writing Studio" w:date="2019-06-14T06:55:00Z">
              <w:rPr>
                <w:rFonts w:ascii="Courier New" w:eastAsia="Courier New" w:hAnsi="Courier New" w:cs="Courier New"/>
                <w:b/>
                <w:sz w:val="24"/>
                <w:szCs w:val="24"/>
              </w:rPr>
            </w:rPrChange>
          </w:rPr>
          <w:t>was</w:t>
        </w:r>
      </w:ins>
      <w:commentRangeEnd w:id="755"/>
      <w:ins w:id="758" w:author="anupam yadav" w:date="2019-07-05T12:16:00Z">
        <w:del w:id="759" w:author="ten choetso" w:date="2020-10-05T07:24:00Z">
          <w:r w:rsidR="00C57ACC">
            <w:commentReference w:id="755"/>
          </w:r>
          <w:r w:rsidRPr="00834337">
            <w:rPr>
              <w:rFonts w:ascii="Times New Roman" w:eastAsia="Times New Roman" w:hAnsi="Times New Roman" w:cs="Times New Roman"/>
              <w:b/>
              <w:sz w:val="24"/>
              <w:szCs w:val="24"/>
              <w:rPrChange w:id="760" w:author="Du-rush Writing Studio" w:date="2019-06-14T06:55:00Z">
                <w:rPr>
                  <w:rFonts w:ascii="Courier New" w:eastAsia="Courier New" w:hAnsi="Courier New" w:cs="Courier New"/>
                  <w:b/>
                  <w:sz w:val="24"/>
                  <w:szCs w:val="24"/>
                </w:rPr>
              </w:rPrChange>
            </w:rPr>
            <w:delText>is</w:delText>
          </w:r>
        </w:del>
        <w:r w:rsidRPr="00834337">
          <w:rPr>
            <w:rFonts w:ascii="Times New Roman" w:eastAsia="Times New Roman" w:hAnsi="Times New Roman" w:cs="Times New Roman"/>
            <w:b/>
            <w:sz w:val="24"/>
            <w:szCs w:val="24"/>
            <w:rPrChange w:id="761" w:author="Du-rush Writing Studio" w:date="2019-06-14T06:55:00Z">
              <w:rPr>
                <w:rFonts w:ascii="Courier New" w:eastAsia="Courier New" w:hAnsi="Courier New" w:cs="Courier New"/>
                <w:b/>
                <w:sz w:val="24"/>
                <w:szCs w:val="24"/>
              </w:rPr>
            </w:rPrChange>
          </w:rPr>
          <w:t xml:space="preserve"> approaching her with </w:t>
        </w:r>
      </w:ins>
      <w:ins w:id="762" w:author="Pavithra loganathan" w:date="2020-10-20T06:41:00Z">
        <w:r w:rsidRPr="00834337">
          <w:rPr>
            <w:rFonts w:ascii="Times New Roman" w:eastAsia="Times New Roman" w:hAnsi="Times New Roman" w:cs="Times New Roman"/>
            <w:b/>
            <w:sz w:val="24"/>
            <w:szCs w:val="24"/>
            <w:rPrChange w:id="763" w:author="Du-rush Writing Studio" w:date="2019-06-14T06:55:00Z">
              <w:rPr>
                <w:rFonts w:ascii="Courier New" w:eastAsia="Courier New" w:hAnsi="Courier New" w:cs="Courier New"/>
                <w:b/>
                <w:sz w:val="24"/>
                <w:szCs w:val="24"/>
              </w:rPr>
            </w:rPrChange>
          </w:rPr>
          <w:t>its</w:t>
        </w:r>
      </w:ins>
      <w:ins w:id="764" w:author="anupam yadav" w:date="2019-07-05T12:16:00Z">
        <w:del w:id="765" w:author="Pavithra loganathan" w:date="2020-10-20T06:41:00Z">
          <w:r w:rsidRPr="00834337">
            <w:rPr>
              <w:rFonts w:ascii="Times New Roman" w:eastAsia="Times New Roman" w:hAnsi="Times New Roman" w:cs="Times New Roman"/>
              <w:b/>
              <w:sz w:val="24"/>
              <w:szCs w:val="24"/>
              <w:rPrChange w:id="766" w:author="Du-rush Writing Studio" w:date="2019-06-14T06:55:00Z">
                <w:rPr>
                  <w:rFonts w:ascii="Courier New" w:eastAsia="Courier New" w:hAnsi="Courier New" w:cs="Courier New"/>
                  <w:b/>
                  <w:sz w:val="24"/>
                  <w:szCs w:val="24"/>
                </w:rPr>
              </w:rPrChange>
            </w:rPr>
            <w:delText>his</w:delText>
          </w:r>
        </w:del>
        <w:r w:rsidRPr="00834337">
          <w:rPr>
            <w:rFonts w:ascii="Times New Roman" w:eastAsia="Times New Roman" w:hAnsi="Times New Roman" w:cs="Times New Roman"/>
            <w:b/>
            <w:sz w:val="24"/>
            <w:szCs w:val="24"/>
            <w:rPrChange w:id="767" w:author="Du-rush Writing Studio" w:date="2019-06-14T06:55:00Z">
              <w:rPr>
                <w:rFonts w:ascii="Courier New" w:eastAsia="Courier New" w:hAnsi="Courier New" w:cs="Courier New"/>
                <w:b/>
                <w:sz w:val="24"/>
                <w:szCs w:val="24"/>
              </w:rPr>
            </w:rPrChange>
          </w:rPr>
          <w:t xml:space="preserve"> mouth open to eat her. She look</w:t>
        </w:r>
      </w:ins>
      <w:ins w:id="768" w:author="ten choetso" w:date="2020-10-05T07:20:00Z">
        <w:r w:rsidRPr="00834337">
          <w:rPr>
            <w:rFonts w:ascii="Times New Roman" w:eastAsia="Times New Roman" w:hAnsi="Times New Roman" w:cs="Times New Roman"/>
            <w:b/>
            <w:sz w:val="24"/>
            <w:szCs w:val="24"/>
            <w:rPrChange w:id="769" w:author="Du-rush Writing Studio" w:date="2019-06-14T06:55:00Z">
              <w:rPr>
                <w:rFonts w:ascii="Courier New" w:eastAsia="Courier New" w:hAnsi="Courier New" w:cs="Courier New"/>
                <w:b/>
                <w:sz w:val="24"/>
                <w:szCs w:val="24"/>
              </w:rPr>
            </w:rPrChange>
          </w:rPr>
          <w:t>ed</w:t>
        </w:r>
      </w:ins>
      <w:ins w:id="770" w:author="anupam yadav" w:date="2019-07-05T12:16:00Z">
        <w:del w:id="771" w:author="ten choetso" w:date="2020-10-05T07:20:00Z">
          <w:r w:rsidRPr="00834337">
            <w:rPr>
              <w:rFonts w:ascii="Times New Roman" w:eastAsia="Times New Roman" w:hAnsi="Times New Roman" w:cs="Times New Roman"/>
              <w:b/>
              <w:sz w:val="24"/>
              <w:szCs w:val="24"/>
              <w:rPrChange w:id="772"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773" w:author="Du-rush Writing Studio" w:date="2019-06-14T06:55:00Z">
              <w:rPr>
                <w:rFonts w:ascii="Courier New" w:eastAsia="Courier New" w:hAnsi="Courier New" w:cs="Courier New"/>
                <w:b/>
                <w:sz w:val="24"/>
                <w:szCs w:val="24"/>
              </w:rPr>
            </w:rPrChange>
          </w:rPr>
          <w:t xml:space="preserve"> at the goat in horror. Then</w:t>
        </w:r>
      </w:ins>
      <w:ins w:id="774" w:author="Raj iv Sharma" w:date="2020-10-05T06:51:00Z">
        <w:r w:rsidRPr="00834337">
          <w:rPr>
            <w:rFonts w:ascii="Times New Roman" w:eastAsia="Times New Roman" w:hAnsi="Times New Roman" w:cs="Times New Roman"/>
            <w:b/>
            <w:sz w:val="24"/>
            <w:szCs w:val="24"/>
            <w:rPrChange w:id="775" w:author="Du-rush Writing Studio" w:date="2019-06-14T06:55:00Z">
              <w:rPr>
                <w:rFonts w:ascii="Courier New" w:eastAsia="Courier New" w:hAnsi="Courier New" w:cs="Courier New"/>
                <w:b/>
                <w:sz w:val="24"/>
                <w:szCs w:val="24"/>
              </w:rPr>
            </w:rPrChange>
          </w:rPr>
          <w:t>,</w:t>
        </w:r>
      </w:ins>
      <w:ins w:id="776" w:author="anupam yadav" w:date="2019-07-05T12:16:00Z">
        <w:r w:rsidRPr="00834337">
          <w:rPr>
            <w:rFonts w:ascii="Times New Roman" w:eastAsia="Times New Roman" w:hAnsi="Times New Roman" w:cs="Times New Roman"/>
            <w:b/>
            <w:sz w:val="24"/>
            <w:szCs w:val="24"/>
            <w:rPrChange w:id="777" w:author="Du-rush Writing Studio" w:date="2019-06-14T06:55:00Z">
              <w:rPr>
                <w:rFonts w:ascii="Courier New" w:eastAsia="Courier New" w:hAnsi="Courier New" w:cs="Courier New"/>
                <w:b/>
                <w:sz w:val="24"/>
                <w:szCs w:val="24"/>
              </w:rPr>
            </w:rPrChange>
          </w:rPr>
          <w:t xml:space="preserve"> suddenly just as the goat </w:t>
        </w:r>
      </w:ins>
      <w:ins w:id="778" w:author="ten choetso" w:date="2020-10-05T07:24:00Z">
        <w:r w:rsidRPr="00834337">
          <w:rPr>
            <w:rFonts w:ascii="Times New Roman" w:eastAsia="Times New Roman" w:hAnsi="Times New Roman" w:cs="Times New Roman"/>
            <w:b/>
            <w:sz w:val="24"/>
            <w:szCs w:val="24"/>
            <w:rPrChange w:id="779" w:author="Du-rush Writing Studio" w:date="2019-06-14T06:55:00Z">
              <w:rPr>
                <w:rFonts w:ascii="Courier New" w:eastAsia="Courier New" w:hAnsi="Courier New" w:cs="Courier New"/>
                <w:b/>
                <w:sz w:val="24"/>
                <w:szCs w:val="24"/>
              </w:rPr>
            </w:rPrChange>
          </w:rPr>
          <w:t>was</w:t>
        </w:r>
      </w:ins>
      <w:ins w:id="780" w:author="anupam yadav" w:date="2019-07-05T12:16:00Z">
        <w:del w:id="781" w:author="ten choetso" w:date="2020-10-05T07:24:00Z">
          <w:r w:rsidRPr="00834337">
            <w:rPr>
              <w:rFonts w:ascii="Times New Roman" w:eastAsia="Times New Roman" w:hAnsi="Times New Roman" w:cs="Times New Roman"/>
              <w:b/>
              <w:sz w:val="24"/>
              <w:szCs w:val="24"/>
              <w:rPrChange w:id="782" w:author="Du-rush Writing Studio" w:date="2019-06-14T06:55:00Z">
                <w:rPr>
                  <w:rFonts w:ascii="Courier New" w:eastAsia="Courier New" w:hAnsi="Courier New" w:cs="Courier New"/>
                  <w:b/>
                  <w:sz w:val="24"/>
                  <w:szCs w:val="24"/>
                </w:rPr>
              </w:rPrChange>
            </w:rPr>
            <w:delText>is</w:delText>
          </w:r>
        </w:del>
        <w:r w:rsidRPr="00834337">
          <w:rPr>
            <w:rFonts w:ascii="Times New Roman" w:eastAsia="Times New Roman" w:hAnsi="Times New Roman" w:cs="Times New Roman"/>
            <w:b/>
            <w:sz w:val="24"/>
            <w:szCs w:val="24"/>
            <w:rPrChange w:id="783" w:author="Du-rush Writing Studio" w:date="2019-06-14T06:55:00Z">
              <w:rPr>
                <w:rFonts w:ascii="Courier New" w:eastAsia="Courier New" w:hAnsi="Courier New" w:cs="Courier New"/>
                <w:b/>
                <w:sz w:val="24"/>
                <w:szCs w:val="24"/>
              </w:rPr>
            </w:rPrChange>
          </w:rPr>
          <w:t xml:space="preserve"> about to take a bite, a bright light flashe</w:t>
        </w:r>
      </w:ins>
      <w:ins w:id="784" w:author="Pavithra loganathan" w:date="2020-10-20T06:42:00Z">
        <w:r w:rsidRPr="00834337">
          <w:rPr>
            <w:rFonts w:ascii="Times New Roman" w:eastAsia="Times New Roman" w:hAnsi="Times New Roman" w:cs="Times New Roman"/>
            <w:b/>
            <w:sz w:val="24"/>
            <w:szCs w:val="24"/>
            <w:rPrChange w:id="785" w:author="Du-rush Writing Studio" w:date="2019-06-14T06:55:00Z">
              <w:rPr>
                <w:rFonts w:ascii="Courier New" w:eastAsia="Courier New" w:hAnsi="Courier New" w:cs="Courier New"/>
                <w:b/>
                <w:sz w:val="24"/>
                <w:szCs w:val="24"/>
              </w:rPr>
            </w:rPrChange>
          </w:rPr>
          <w:t>d</w:t>
        </w:r>
      </w:ins>
      <w:ins w:id="786" w:author="anupam yadav" w:date="2019-07-05T12:16:00Z">
        <w:del w:id="787" w:author="Pavithra loganathan" w:date="2020-10-20T06:42:00Z">
          <w:r w:rsidRPr="00834337">
            <w:rPr>
              <w:rFonts w:ascii="Times New Roman" w:eastAsia="Times New Roman" w:hAnsi="Times New Roman" w:cs="Times New Roman"/>
              <w:b/>
              <w:sz w:val="24"/>
              <w:szCs w:val="24"/>
              <w:rPrChange w:id="788"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789" w:author="Du-rush Writing Studio" w:date="2019-06-14T06:55:00Z">
              <w:rPr>
                <w:rFonts w:ascii="Courier New" w:eastAsia="Courier New" w:hAnsi="Courier New" w:cs="Courier New"/>
                <w:b/>
                <w:sz w:val="24"/>
                <w:szCs w:val="24"/>
              </w:rPr>
            </w:rPrChange>
          </w:rPr>
          <w:t xml:space="preserve"> and fill</w:t>
        </w:r>
      </w:ins>
      <w:ins w:id="790" w:author="Pavithra loganathan" w:date="2020-10-20T06:42:00Z">
        <w:r w:rsidRPr="00834337">
          <w:rPr>
            <w:rFonts w:ascii="Times New Roman" w:eastAsia="Times New Roman" w:hAnsi="Times New Roman" w:cs="Times New Roman"/>
            <w:b/>
            <w:sz w:val="24"/>
            <w:szCs w:val="24"/>
            <w:rPrChange w:id="791" w:author="Du-rush Writing Studio" w:date="2019-06-14T06:55:00Z">
              <w:rPr>
                <w:rFonts w:ascii="Courier New" w:eastAsia="Courier New" w:hAnsi="Courier New" w:cs="Courier New"/>
                <w:b/>
                <w:sz w:val="24"/>
                <w:szCs w:val="24"/>
              </w:rPr>
            </w:rPrChange>
          </w:rPr>
          <w:t>ed</w:t>
        </w:r>
      </w:ins>
      <w:ins w:id="792" w:author="anupam yadav" w:date="2019-07-05T12:16:00Z">
        <w:del w:id="793" w:author="Pavithra loganathan" w:date="2020-10-20T06:42:00Z">
          <w:r w:rsidRPr="00834337">
            <w:rPr>
              <w:rFonts w:ascii="Times New Roman" w:eastAsia="Times New Roman" w:hAnsi="Times New Roman" w:cs="Times New Roman"/>
              <w:b/>
              <w:sz w:val="24"/>
              <w:szCs w:val="24"/>
              <w:rPrChange w:id="794"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795" w:author="Du-rush Writing Studio" w:date="2019-06-14T06:55:00Z">
              <w:rPr>
                <w:rFonts w:ascii="Courier New" w:eastAsia="Courier New" w:hAnsi="Courier New" w:cs="Courier New"/>
                <w:b/>
                <w:sz w:val="24"/>
                <w:szCs w:val="24"/>
              </w:rPr>
            </w:rPrChange>
          </w:rPr>
          <w:t xml:space="preserve"> up the screen. </w:t>
        </w:r>
      </w:ins>
    </w:p>
    <w:p w:rsidR="00834337" w:rsidRPr="00834337" w:rsidRDefault="00834337" w:rsidP="00834337">
      <w:pPr>
        <w:pStyle w:val="normal0"/>
        <w:jc w:val="both"/>
        <w:rPr>
          <w:ins w:id="796" w:author="anupam yadav" w:date="2019-07-05T12:16:00Z"/>
          <w:rFonts w:ascii="Times New Roman" w:eastAsia="Times New Roman" w:hAnsi="Times New Roman" w:cs="Times New Roman"/>
          <w:b/>
          <w:sz w:val="24"/>
          <w:szCs w:val="24"/>
          <w:rPrChange w:id="797" w:author="Du-rush Writing Studio" w:date="2019-06-14T06:55:00Z">
            <w:rPr>
              <w:ins w:id="798" w:author="anupam yadav" w:date="2019-07-05T12:16:00Z"/>
              <w:rFonts w:ascii="Courier New" w:eastAsia="Courier New" w:hAnsi="Courier New" w:cs="Courier New"/>
              <w:b/>
              <w:sz w:val="24"/>
              <w:szCs w:val="24"/>
            </w:rPr>
          </w:rPrChange>
        </w:rPr>
        <w:pPrChange w:id="799" w:author="Divya Raja" w:date="2020-10-13T14:29:00Z">
          <w:pPr>
            <w:pStyle w:val="normal0"/>
            <w:jc w:val="center"/>
          </w:pPr>
        </w:pPrChange>
      </w:pPr>
    </w:p>
    <w:p w:rsidR="00834337" w:rsidRPr="00834337" w:rsidRDefault="00834337" w:rsidP="00834337">
      <w:pPr>
        <w:pStyle w:val="normal0"/>
        <w:jc w:val="both"/>
        <w:rPr>
          <w:ins w:id="800" w:author="anupam yadav" w:date="2019-07-05T12:16:00Z"/>
          <w:rFonts w:ascii="Times New Roman" w:eastAsia="Times New Roman" w:hAnsi="Times New Roman" w:cs="Times New Roman"/>
          <w:b/>
          <w:sz w:val="24"/>
          <w:szCs w:val="24"/>
          <w:rPrChange w:id="801" w:author="Du-rush Writing Studio" w:date="2019-06-14T06:55:00Z">
            <w:rPr>
              <w:ins w:id="802" w:author="anupam yadav" w:date="2019-07-05T12:16:00Z"/>
              <w:rFonts w:ascii="Courier New" w:eastAsia="Courier New" w:hAnsi="Courier New" w:cs="Courier New"/>
              <w:b/>
              <w:sz w:val="24"/>
              <w:szCs w:val="24"/>
            </w:rPr>
          </w:rPrChange>
        </w:rPr>
        <w:pPrChange w:id="803" w:author="Divya Raja" w:date="2020-10-13T14:29:00Z">
          <w:pPr>
            <w:pStyle w:val="normal0"/>
            <w:jc w:val="center"/>
          </w:pPr>
        </w:pPrChange>
      </w:pPr>
      <w:ins w:id="804" w:author="anupam yadav" w:date="2019-07-05T12:16:00Z">
        <w:r w:rsidRPr="00834337">
          <w:rPr>
            <w:rFonts w:ascii="Times New Roman" w:eastAsia="Times New Roman" w:hAnsi="Times New Roman" w:cs="Times New Roman"/>
            <w:b/>
            <w:sz w:val="24"/>
            <w:szCs w:val="24"/>
            <w:rPrChange w:id="805" w:author="Du-rush Writing Studio" w:date="2019-06-14T06:55:00Z">
              <w:rPr>
                <w:rFonts w:ascii="Courier New" w:eastAsia="Courier New" w:hAnsi="Courier New" w:cs="Courier New"/>
                <w:b/>
                <w:sz w:val="24"/>
                <w:szCs w:val="24"/>
              </w:rPr>
            </w:rPrChange>
          </w:rPr>
          <w:t>The light fade</w:t>
        </w:r>
      </w:ins>
      <w:ins w:id="806" w:author="Pavithra loganathan" w:date="2020-10-20T06:42:00Z">
        <w:r w:rsidRPr="00834337">
          <w:rPr>
            <w:rFonts w:ascii="Times New Roman" w:eastAsia="Times New Roman" w:hAnsi="Times New Roman" w:cs="Times New Roman"/>
            <w:b/>
            <w:sz w:val="24"/>
            <w:szCs w:val="24"/>
            <w:rPrChange w:id="807" w:author="Du-rush Writing Studio" w:date="2019-06-14T06:55:00Z">
              <w:rPr>
                <w:rFonts w:ascii="Courier New" w:eastAsia="Courier New" w:hAnsi="Courier New" w:cs="Courier New"/>
                <w:b/>
                <w:sz w:val="24"/>
                <w:szCs w:val="24"/>
              </w:rPr>
            </w:rPrChange>
          </w:rPr>
          <w:t>d</w:t>
        </w:r>
      </w:ins>
      <w:ins w:id="808" w:author="anupam yadav" w:date="2019-07-05T12:16:00Z">
        <w:del w:id="809" w:author="Pavithra loganathan" w:date="2020-10-20T06:42:00Z">
          <w:r w:rsidRPr="00834337">
            <w:rPr>
              <w:rFonts w:ascii="Times New Roman" w:eastAsia="Times New Roman" w:hAnsi="Times New Roman" w:cs="Times New Roman"/>
              <w:b/>
              <w:sz w:val="24"/>
              <w:szCs w:val="24"/>
              <w:rPrChange w:id="810"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811" w:author="Du-rush Writing Studio" w:date="2019-06-14T06:55:00Z">
              <w:rPr>
                <w:rFonts w:ascii="Courier New" w:eastAsia="Courier New" w:hAnsi="Courier New" w:cs="Courier New"/>
                <w:b/>
                <w:sz w:val="24"/>
                <w:szCs w:val="24"/>
              </w:rPr>
            </w:rPrChange>
          </w:rPr>
          <w:t xml:space="preserve"> as the fly</w:t>
        </w:r>
      </w:ins>
      <w:ins w:id="812" w:author="Pinki Nath" w:date="2020-10-03T16:58:00Z">
        <w:del w:id="813" w:author="Raj iv Sharma" w:date="2020-10-05T07:13:00Z">
          <w:r w:rsidRPr="00834337">
            <w:rPr>
              <w:rFonts w:ascii="Times New Roman" w:eastAsia="Times New Roman" w:hAnsi="Times New Roman" w:cs="Times New Roman"/>
              <w:b/>
              <w:sz w:val="24"/>
              <w:szCs w:val="24"/>
              <w:rPrChange w:id="814" w:author="Du-rush Writing Studio" w:date="2019-06-14T06:55:00Z">
                <w:rPr>
                  <w:rFonts w:ascii="Courier New" w:eastAsia="Courier New" w:hAnsi="Courier New" w:cs="Courier New"/>
                  <w:b/>
                  <w:sz w:val="24"/>
                  <w:szCs w:val="24"/>
                </w:rPr>
              </w:rPrChange>
            </w:rPr>
            <w:delText xml:space="preserve"> </w:delText>
          </w:r>
        </w:del>
      </w:ins>
      <w:ins w:id="815" w:author="anupam yadav" w:date="2019-07-05T12:16:00Z">
        <w:r w:rsidRPr="00834337">
          <w:rPr>
            <w:rFonts w:ascii="Times New Roman" w:eastAsia="Times New Roman" w:hAnsi="Times New Roman" w:cs="Times New Roman"/>
            <w:b/>
            <w:sz w:val="24"/>
            <w:szCs w:val="24"/>
            <w:rPrChange w:id="816" w:author="Du-rush Writing Studio" w:date="2019-06-14T06:55:00Z">
              <w:rPr>
                <w:rFonts w:ascii="Courier New" w:eastAsia="Courier New" w:hAnsi="Courier New" w:cs="Courier New"/>
                <w:b/>
                <w:sz w:val="24"/>
                <w:szCs w:val="24"/>
              </w:rPr>
            </w:rPrChange>
          </w:rPr>
          <w:t>trap uncovers</w:t>
        </w:r>
      </w:ins>
      <w:ins w:id="817" w:author="Pinki Nath" w:date="2020-10-03T16:55:00Z">
        <w:r w:rsidRPr="00834337">
          <w:rPr>
            <w:rFonts w:ascii="Times New Roman" w:eastAsia="Times New Roman" w:hAnsi="Times New Roman" w:cs="Times New Roman"/>
            <w:b/>
            <w:sz w:val="24"/>
            <w:szCs w:val="24"/>
            <w:rPrChange w:id="818" w:author="Du-rush Writing Studio" w:date="2019-06-14T06:55:00Z">
              <w:rPr>
                <w:rFonts w:ascii="Courier New" w:eastAsia="Courier New" w:hAnsi="Courier New" w:cs="Courier New"/>
                <w:b/>
                <w:sz w:val="24"/>
                <w:szCs w:val="24"/>
              </w:rPr>
            </w:rPrChange>
          </w:rPr>
          <w:t xml:space="preserve"> her</w:t>
        </w:r>
      </w:ins>
      <w:ins w:id="819" w:author="anupam yadav" w:date="2019-07-05T12:16:00Z">
        <w:del w:id="820" w:author="Pinki Nath" w:date="2020-10-03T16:55:00Z">
          <w:r w:rsidRPr="00834337">
            <w:rPr>
              <w:rFonts w:ascii="Times New Roman" w:eastAsia="Times New Roman" w:hAnsi="Times New Roman" w:cs="Times New Roman"/>
              <w:b/>
              <w:sz w:val="24"/>
              <w:szCs w:val="24"/>
              <w:rPrChange w:id="821" w:author="Du-rush Writing Studio" w:date="2019-06-14T06:55:00Z">
                <w:rPr>
                  <w:rFonts w:ascii="Courier New" w:eastAsia="Courier New" w:hAnsi="Courier New" w:cs="Courier New"/>
                  <w:b/>
                  <w:sz w:val="24"/>
                  <w:szCs w:val="24"/>
                </w:rPr>
              </w:rPrChange>
            </w:rPr>
            <w:delText xml:space="preserve"> its</w:delText>
          </w:r>
        </w:del>
        <w:r w:rsidRPr="00834337">
          <w:rPr>
            <w:rFonts w:ascii="Times New Roman" w:eastAsia="Times New Roman" w:hAnsi="Times New Roman" w:cs="Times New Roman"/>
            <w:b/>
            <w:sz w:val="24"/>
            <w:szCs w:val="24"/>
            <w:rPrChange w:id="822" w:author="Du-rush Writing Studio" w:date="2019-06-14T06:55:00Z">
              <w:rPr>
                <w:rFonts w:ascii="Courier New" w:eastAsia="Courier New" w:hAnsi="Courier New" w:cs="Courier New"/>
                <w:b/>
                <w:sz w:val="24"/>
                <w:szCs w:val="24"/>
              </w:rPr>
            </w:rPrChange>
          </w:rPr>
          <w:t xml:space="preserve"> </w:t>
        </w:r>
        <w:del w:id="823" w:author="Pinki Nath" w:date="2020-10-03T16:55:00Z">
          <w:r w:rsidRPr="00834337">
            <w:rPr>
              <w:rFonts w:ascii="Times New Roman" w:eastAsia="Times New Roman" w:hAnsi="Times New Roman" w:cs="Times New Roman"/>
              <w:b/>
              <w:sz w:val="24"/>
              <w:szCs w:val="24"/>
              <w:rPrChange w:id="824" w:author="Du-rush Writing Studio" w:date="2019-06-14T06:55:00Z">
                <w:rPr>
                  <w:rFonts w:ascii="Courier New" w:eastAsia="Courier New" w:hAnsi="Courier New" w:cs="Courier New"/>
                  <w:b/>
                  <w:sz w:val="24"/>
                  <w:szCs w:val="24"/>
                </w:rPr>
              </w:rPrChange>
            </w:rPr>
            <w:delText>‘</w:delText>
          </w:r>
        </w:del>
        <w:r w:rsidRPr="00834337">
          <w:rPr>
            <w:rFonts w:ascii="Times New Roman" w:eastAsia="Times New Roman" w:hAnsi="Times New Roman" w:cs="Times New Roman"/>
            <w:b/>
            <w:sz w:val="24"/>
            <w:szCs w:val="24"/>
            <w:rPrChange w:id="825" w:author="Du-rush Writing Studio" w:date="2019-06-14T06:55:00Z">
              <w:rPr>
                <w:rFonts w:ascii="Courier New" w:eastAsia="Courier New" w:hAnsi="Courier New" w:cs="Courier New"/>
                <w:b/>
                <w:sz w:val="24"/>
                <w:szCs w:val="24"/>
              </w:rPr>
            </w:rPrChange>
          </w:rPr>
          <w:t>eyes</w:t>
        </w:r>
        <w:del w:id="826" w:author="Pinki Nath" w:date="2020-10-03T16:55:00Z">
          <w:r w:rsidRPr="00834337">
            <w:rPr>
              <w:rFonts w:ascii="Times New Roman" w:eastAsia="Times New Roman" w:hAnsi="Times New Roman" w:cs="Times New Roman"/>
              <w:b/>
              <w:sz w:val="24"/>
              <w:szCs w:val="24"/>
              <w:rPrChange w:id="827" w:author="Du-rush Writing Studio" w:date="2019-06-14T06:55:00Z">
                <w:rPr>
                  <w:rFonts w:ascii="Courier New" w:eastAsia="Courier New" w:hAnsi="Courier New" w:cs="Courier New"/>
                  <w:b/>
                  <w:sz w:val="24"/>
                  <w:szCs w:val="24"/>
                </w:rPr>
              </w:rPrChange>
            </w:rPr>
            <w:delText>’</w:delText>
          </w:r>
        </w:del>
        <w:r w:rsidRPr="00834337">
          <w:rPr>
            <w:rFonts w:ascii="Times New Roman" w:eastAsia="Times New Roman" w:hAnsi="Times New Roman" w:cs="Times New Roman"/>
            <w:b/>
            <w:sz w:val="24"/>
            <w:szCs w:val="24"/>
            <w:rPrChange w:id="828" w:author="Du-rush Writing Studio" w:date="2019-06-14T06:55:00Z">
              <w:rPr>
                <w:rFonts w:ascii="Courier New" w:eastAsia="Courier New" w:hAnsi="Courier New" w:cs="Courier New"/>
                <w:b/>
                <w:sz w:val="24"/>
                <w:szCs w:val="24"/>
              </w:rPr>
            </w:rPrChange>
          </w:rPr>
          <w:t xml:space="preserve">. The goat </w:t>
        </w:r>
      </w:ins>
      <w:ins w:id="829" w:author="Pavithra loganathan" w:date="2020-10-20T06:42:00Z">
        <w:r w:rsidRPr="00834337">
          <w:rPr>
            <w:rFonts w:ascii="Times New Roman" w:eastAsia="Times New Roman" w:hAnsi="Times New Roman" w:cs="Times New Roman"/>
            <w:b/>
            <w:sz w:val="24"/>
            <w:szCs w:val="24"/>
            <w:rPrChange w:id="830" w:author="Du-rush Writing Studio" w:date="2019-06-14T06:55:00Z">
              <w:rPr>
                <w:rFonts w:ascii="Courier New" w:eastAsia="Courier New" w:hAnsi="Courier New" w:cs="Courier New"/>
                <w:b/>
                <w:sz w:val="24"/>
                <w:szCs w:val="24"/>
              </w:rPr>
            </w:rPrChange>
          </w:rPr>
          <w:t>was</w:t>
        </w:r>
      </w:ins>
      <w:ins w:id="831" w:author="anupam yadav" w:date="2019-07-05T12:16:00Z">
        <w:del w:id="832" w:author="Pavithra loganathan" w:date="2020-10-20T06:42:00Z">
          <w:r w:rsidRPr="00834337">
            <w:rPr>
              <w:rFonts w:ascii="Times New Roman" w:eastAsia="Times New Roman" w:hAnsi="Times New Roman" w:cs="Times New Roman"/>
              <w:b/>
              <w:sz w:val="24"/>
              <w:szCs w:val="24"/>
              <w:rPrChange w:id="833" w:author="Du-rush Writing Studio" w:date="2019-06-14T06:55:00Z">
                <w:rPr>
                  <w:rFonts w:ascii="Courier New" w:eastAsia="Courier New" w:hAnsi="Courier New" w:cs="Courier New"/>
                  <w:b/>
                  <w:sz w:val="24"/>
                  <w:szCs w:val="24"/>
                </w:rPr>
              </w:rPrChange>
            </w:rPr>
            <w:delText>is</w:delText>
          </w:r>
        </w:del>
        <w:r w:rsidRPr="00834337">
          <w:rPr>
            <w:rFonts w:ascii="Times New Roman" w:eastAsia="Times New Roman" w:hAnsi="Times New Roman" w:cs="Times New Roman"/>
            <w:b/>
            <w:sz w:val="24"/>
            <w:szCs w:val="24"/>
            <w:rPrChange w:id="834" w:author="Du-rush Writing Studio" w:date="2019-06-14T06:55:00Z">
              <w:rPr>
                <w:rFonts w:ascii="Courier New" w:eastAsia="Courier New" w:hAnsi="Courier New" w:cs="Courier New"/>
                <w:b/>
                <w:sz w:val="24"/>
                <w:szCs w:val="24"/>
              </w:rPr>
            </w:rPrChange>
          </w:rPr>
          <w:t xml:space="preserve"> tied up and </w:t>
        </w:r>
      </w:ins>
      <w:ins w:id="835" w:author="Pavithra loganathan" w:date="2020-10-20T06:42:00Z">
        <w:r w:rsidRPr="00834337">
          <w:rPr>
            <w:rFonts w:ascii="Times New Roman" w:eastAsia="Times New Roman" w:hAnsi="Times New Roman" w:cs="Times New Roman"/>
            <w:b/>
            <w:sz w:val="24"/>
            <w:szCs w:val="24"/>
            <w:rPrChange w:id="836" w:author="Du-rush Writing Studio" w:date="2019-06-14T06:55:00Z">
              <w:rPr>
                <w:rFonts w:ascii="Courier New" w:eastAsia="Courier New" w:hAnsi="Courier New" w:cs="Courier New"/>
                <w:b/>
                <w:sz w:val="24"/>
                <w:szCs w:val="24"/>
              </w:rPr>
            </w:rPrChange>
          </w:rPr>
          <w:t xml:space="preserve">was </w:t>
        </w:r>
      </w:ins>
      <w:ins w:id="837" w:author="anupam yadav" w:date="2019-07-05T12:16:00Z">
        <w:r w:rsidRPr="00834337">
          <w:rPr>
            <w:rFonts w:ascii="Times New Roman" w:eastAsia="Times New Roman" w:hAnsi="Times New Roman" w:cs="Times New Roman"/>
            <w:b/>
            <w:sz w:val="24"/>
            <w:szCs w:val="24"/>
            <w:rPrChange w:id="838" w:author="Du-rush Writing Studio" w:date="2019-06-14T06:55:00Z">
              <w:rPr>
                <w:rFonts w:ascii="Courier New" w:eastAsia="Courier New" w:hAnsi="Courier New" w:cs="Courier New"/>
                <w:b/>
                <w:sz w:val="24"/>
                <w:szCs w:val="24"/>
              </w:rPr>
            </w:rPrChange>
          </w:rPr>
          <w:t>sitting on a plate in the</w:t>
        </w:r>
      </w:ins>
      <w:ins w:id="839" w:author="Pinki Nath" w:date="2020-10-03T16:56:00Z">
        <w:r w:rsidRPr="00834337">
          <w:rPr>
            <w:rFonts w:ascii="Times New Roman" w:eastAsia="Times New Roman" w:hAnsi="Times New Roman" w:cs="Times New Roman"/>
            <w:b/>
            <w:sz w:val="24"/>
            <w:szCs w:val="24"/>
            <w:rPrChange w:id="840" w:author="Du-rush Writing Studio" w:date="2019-06-14T06:55:00Z">
              <w:rPr>
                <w:rFonts w:ascii="Courier New" w:eastAsia="Courier New" w:hAnsi="Courier New" w:cs="Courier New"/>
                <w:b/>
                <w:sz w:val="24"/>
                <w:szCs w:val="24"/>
              </w:rPr>
            </w:rPrChange>
          </w:rPr>
          <w:t xml:space="preserve"> </w:t>
        </w:r>
      </w:ins>
      <w:ins w:id="841" w:author="Pavithra loganathan" w:date="2020-10-20T06:43:00Z">
        <w:r w:rsidRPr="00834337">
          <w:rPr>
            <w:rFonts w:ascii="Times New Roman" w:eastAsia="Times New Roman" w:hAnsi="Times New Roman" w:cs="Times New Roman"/>
            <w:b/>
            <w:sz w:val="24"/>
            <w:szCs w:val="24"/>
            <w:rPrChange w:id="842" w:author="Du-rush Writing Studio" w:date="2019-06-14T06:55:00Z">
              <w:rPr>
                <w:rFonts w:ascii="Courier New" w:eastAsia="Courier New" w:hAnsi="Courier New" w:cs="Courier New"/>
                <w:b/>
                <w:sz w:val="24"/>
                <w:szCs w:val="24"/>
              </w:rPr>
            </w:rPrChange>
          </w:rPr>
          <w:t xml:space="preserve">serving </w:t>
        </w:r>
      </w:ins>
      <w:ins w:id="843" w:author="Pinki Nath" w:date="2020-10-03T16:56:00Z">
        <w:del w:id="844" w:author="Pavithra loganathan" w:date="2020-10-20T06:43:00Z">
          <w:r w:rsidRPr="00834337">
            <w:rPr>
              <w:rFonts w:ascii="Times New Roman" w:eastAsia="Times New Roman" w:hAnsi="Times New Roman" w:cs="Times New Roman"/>
              <w:b/>
              <w:sz w:val="24"/>
              <w:szCs w:val="24"/>
              <w:rPrChange w:id="845" w:author="Du-rush Writing Studio" w:date="2019-06-14T06:55:00Z">
                <w:rPr>
                  <w:rFonts w:ascii="Courier New" w:eastAsia="Courier New" w:hAnsi="Courier New" w:cs="Courier New"/>
                  <w:b/>
                  <w:sz w:val="24"/>
                  <w:szCs w:val="24"/>
                </w:rPr>
              </w:rPrChange>
            </w:rPr>
            <w:delText>shivering</w:delText>
          </w:r>
        </w:del>
      </w:ins>
      <w:ins w:id="846" w:author="anupam yadav" w:date="2019-07-05T12:16:00Z">
        <w:r w:rsidRPr="00834337">
          <w:rPr>
            <w:rFonts w:ascii="Times New Roman" w:eastAsia="Times New Roman" w:hAnsi="Times New Roman" w:cs="Times New Roman"/>
            <w:b/>
            <w:sz w:val="24"/>
            <w:szCs w:val="24"/>
            <w:rPrChange w:id="847" w:author="Du-rush Writing Studio" w:date="2019-06-14T06:55:00Z">
              <w:rPr>
                <w:rFonts w:ascii="Courier New" w:eastAsia="Courier New" w:hAnsi="Courier New" w:cs="Courier New"/>
                <w:b/>
                <w:sz w:val="24"/>
                <w:szCs w:val="24"/>
              </w:rPr>
            </w:rPrChange>
          </w:rPr>
          <w:t xml:space="preserve"> </w:t>
        </w:r>
        <w:del w:id="848" w:author="Pinki Nath" w:date="2020-10-03T16:56:00Z">
          <w:r w:rsidRPr="00834337">
            <w:rPr>
              <w:rFonts w:ascii="Times New Roman" w:eastAsia="Times New Roman" w:hAnsi="Times New Roman" w:cs="Times New Roman"/>
              <w:b/>
              <w:sz w:val="24"/>
              <w:szCs w:val="24"/>
              <w:rPrChange w:id="849" w:author="Du-rush Writing Studio" w:date="2019-06-14T06:55:00Z">
                <w:rPr>
                  <w:rFonts w:ascii="Courier New" w:eastAsia="Courier New" w:hAnsi="Courier New" w:cs="Courier New"/>
                  <w:b/>
                  <w:sz w:val="24"/>
                  <w:szCs w:val="24"/>
                </w:rPr>
              </w:rPrChange>
            </w:rPr>
            <w:delText>‘serving’</w:delText>
          </w:r>
        </w:del>
        <w:r w:rsidRPr="00834337">
          <w:rPr>
            <w:rFonts w:ascii="Times New Roman" w:eastAsia="Times New Roman" w:hAnsi="Times New Roman" w:cs="Times New Roman"/>
            <w:b/>
            <w:sz w:val="24"/>
            <w:szCs w:val="24"/>
            <w:rPrChange w:id="850" w:author="Du-rush Writing Studio" w:date="2019-06-14T06:55:00Z">
              <w:rPr>
                <w:rFonts w:ascii="Courier New" w:eastAsia="Courier New" w:hAnsi="Courier New" w:cs="Courier New"/>
                <w:b/>
                <w:sz w:val="24"/>
                <w:szCs w:val="24"/>
              </w:rPr>
            </w:rPrChange>
          </w:rPr>
          <w:t xml:space="preserve"> position</w:t>
        </w:r>
      </w:ins>
      <w:ins w:id="851" w:author="Pavithra loganathan" w:date="2020-10-20T06:43:00Z">
        <w:r w:rsidRPr="00834337">
          <w:rPr>
            <w:rFonts w:ascii="Times New Roman" w:eastAsia="Times New Roman" w:hAnsi="Times New Roman" w:cs="Times New Roman"/>
            <w:b/>
            <w:sz w:val="24"/>
            <w:szCs w:val="24"/>
            <w:rPrChange w:id="852" w:author="Du-rush Writing Studio" w:date="2019-06-14T06:55:00Z">
              <w:rPr>
                <w:rFonts w:ascii="Courier New" w:eastAsia="Courier New" w:hAnsi="Courier New" w:cs="Courier New"/>
                <w:b/>
                <w:sz w:val="24"/>
                <w:szCs w:val="24"/>
              </w:rPr>
            </w:rPrChange>
          </w:rPr>
          <w:t>,</w:t>
        </w:r>
      </w:ins>
      <w:ins w:id="853" w:author="anupam yadav" w:date="2019-07-05T12:16:00Z">
        <w:del w:id="854" w:author="Pavithra loganathan" w:date="2020-10-20T06:43:00Z">
          <w:r w:rsidRPr="00834337">
            <w:rPr>
              <w:rFonts w:ascii="Times New Roman" w:eastAsia="Times New Roman" w:hAnsi="Times New Roman" w:cs="Times New Roman"/>
              <w:b/>
              <w:sz w:val="24"/>
              <w:szCs w:val="24"/>
              <w:rPrChange w:id="855" w:author="Du-rush Writing Studio" w:date="2019-06-14T06:55:00Z">
                <w:rPr>
                  <w:rFonts w:ascii="Courier New" w:eastAsia="Courier New" w:hAnsi="Courier New" w:cs="Courier New"/>
                  <w:b/>
                  <w:sz w:val="24"/>
                  <w:szCs w:val="24"/>
                </w:rPr>
              </w:rPrChange>
            </w:rPr>
            <w:delText>. An</w:delText>
          </w:r>
        </w:del>
      </w:ins>
      <w:ins w:id="856" w:author="Pinki Nath" w:date="2020-10-03T16:57:00Z">
        <w:r w:rsidRPr="00834337">
          <w:rPr>
            <w:rFonts w:ascii="Times New Roman" w:eastAsia="Times New Roman" w:hAnsi="Times New Roman" w:cs="Times New Roman"/>
            <w:b/>
            <w:sz w:val="24"/>
            <w:szCs w:val="24"/>
            <w:rPrChange w:id="857" w:author="Du-rush Writing Studio" w:date="2019-06-14T06:55:00Z">
              <w:rPr>
                <w:rFonts w:ascii="Courier New" w:eastAsia="Courier New" w:hAnsi="Courier New" w:cs="Courier New"/>
                <w:b/>
                <w:sz w:val="24"/>
                <w:szCs w:val="24"/>
              </w:rPr>
            </w:rPrChange>
          </w:rPr>
          <w:t xml:space="preserve"> with an apple</w:t>
        </w:r>
        <w:del w:id="858" w:author="Pinki Nath" w:date="2020-10-03T16:57:00Z">
          <w:r w:rsidRPr="00834337">
            <w:rPr>
              <w:rFonts w:ascii="Times New Roman" w:eastAsia="Times New Roman" w:hAnsi="Times New Roman" w:cs="Times New Roman"/>
              <w:b/>
              <w:sz w:val="24"/>
              <w:szCs w:val="24"/>
              <w:rPrChange w:id="859" w:author="Du-rush Writing Studio" w:date="2019-06-14T06:55:00Z">
                <w:rPr>
                  <w:rFonts w:ascii="Courier New" w:eastAsia="Courier New" w:hAnsi="Courier New" w:cs="Courier New"/>
                  <w:b/>
                  <w:sz w:val="24"/>
                  <w:szCs w:val="24"/>
                </w:rPr>
              </w:rPrChange>
            </w:rPr>
            <w:delText>with</w:delText>
          </w:r>
        </w:del>
      </w:ins>
      <w:ins w:id="860" w:author="anupam yadav" w:date="2019-07-05T12:16:00Z">
        <w:del w:id="861" w:author="Pinki Nath" w:date="2020-10-03T16:57:00Z">
          <w:r w:rsidRPr="00834337">
            <w:rPr>
              <w:rFonts w:ascii="Times New Roman" w:eastAsia="Times New Roman" w:hAnsi="Times New Roman" w:cs="Times New Roman"/>
              <w:b/>
              <w:sz w:val="24"/>
              <w:szCs w:val="24"/>
              <w:rPrChange w:id="862" w:author="Du-rush Writing Studio" w:date="2019-06-14T06:55:00Z">
                <w:rPr>
                  <w:rFonts w:ascii="Courier New" w:eastAsia="Courier New" w:hAnsi="Courier New" w:cs="Courier New"/>
                  <w:b/>
                  <w:sz w:val="24"/>
                  <w:szCs w:val="24"/>
                </w:rPr>
              </w:rPrChange>
            </w:rPr>
            <w:delText xml:space="preserve"> apple</w:delText>
          </w:r>
        </w:del>
        <w:r w:rsidRPr="00834337">
          <w:rPr>
            <w:rFonts w:ascii="Times New Roman" w:eastAsia="Times New Roman" w:hAnsi="Times New Roman" w:cs="Times New Roman"/>
            <w:b/>
            <w:sz w:val="24"/>
            <w:szCs w:val="24"/>
            <w:rPrChange w:id="863" w:author="Du-rush Writing Studio" w:date="2019-06-14T06:55:00Z">
              <w:rPr>
                <w:rFonts w:ascii="Courier New" w:eastAsia="Courier New" w:hAnsi="Courier New" w:cs="Courier New"/>
                <w:b/>
                <w:sz w:val="24"/>
                <w:szCs w:val="24"/>
              </w:rPr>
            </w:rPrChange>
          </w:rPr>
          <w:t xml:space="preserve"> in its mouth. The goat blink</w:t>
        </w:r>
      </w:ins>
      <w:ins w:id="864" w:author="Pavithra loganathan" w:date="2020-10-20T06:43:00Z">
        <w:r w:rsidRPr="00834337">
          <w:rPr>
            <w:rFonts w:ascii="Times New Roman" w:eastAsia="Times New Roman" w:hAnsi="Times New Roman" w:cs="Times New Roman"/>
            <w:b/>
            <w:sz w:val="24"/>
            <w:szCs w:val="24"/>
            <w:rPrChange w:id="865" w:author="Du-rush Writing Studio" w:date="2019-06-14T06:55:00Z">
              <w:rPr>
                <w:rFonts w:ascii="Courier New" w:eastAsia="Courier New" w:hAnsi="Courier New" w:cs="Courier New"/>
                <w:b/>
                <w:sz w:val="24"/>
                <w:szCs w:val="24"/>
              </w:rPr>
            </w:rPrChange>
          </w:rPr>
          <w:t>ed</w:t>
        </w:r>
      </w:ins>
      <w:ins w:id="866" w:author="anupam yadav" w:date="2019-07-05T12:16:00Z">
        <w:del w:id="867" w:author="Pavithra loganathan" w:date="2020-10-20T06:43:00Z">
          <w:r w:rsidRPr="00834337">
            <w:rPr>
              <w:rFonts w:ascii="Times New Roman" w:eastAsia="Times New Roman" w:hAnsi="Times New Roman" w:cs="Times New Roman"/>
              <w:b/>
              <w:sz w:val="24"/>
              <w:szCs w:val="24"/>
              <w:rPrChange w:id="868"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869" w:author="Du-rush Writing Studio" w:date="2019-06-14T06:55:00Z">
              <w:rPr>
                <w:rFonts w:ascii="Courier New" w:eastAsia="Courier New" w:hAnsi="Courier New" w:cs="Courier New"/>
                <w:b/>
                <w:sz w:val="24"/>
                <w:szCs w:val="24"/>
              </w:rPr>
            </w:rPrChange>
          </w:rPr>
          <w:t xml:space="preserve"> twice comically. Jinx </w:t>
        </w:r>
      </w:ins>
      <w:ins w:id="870" w:author="Pavithra loganathan" w:date="2020-10-20T06:43:00Z">
        <w:r w:rsidRPr="00834337">
          <w:rPr>
            <w:rFonts w:ascii="Times New Roman" w:eastAsia="Times New Roman" w:hAnsi="Times New Roman" w:cs="Times New Roman"/>
            <w:b/>
            <w:sz w:val="24"/>
            <w:szCs w:val="24"/>
            <w:rPrChange w:id="871" w:author="Du-rush Writing Studio" w:date="2019-06-14T06:55:00Z">
              <w:rPr>
                <w:rFonts w:ascii="Courier New" w:eastAsia="Courier New" w:hAnsi="Courier New" w:cs="Courier New"/>
                <w:b/>
                <w:sz w:val="24"/>
                <w:szCs w:val="24"/>
              </w:rPr>
            </w:rPrChange>
          </w:rPr>
          <w:t>wa</w:t>
        </w:r>
      </w:ins>
      <w:ins w:id="872" w:author="anupam yadav" w:date="2019-07-05T12:16:00Z">
        <w:del w:id="873" w:author="Pavithra loganathan" w:date="2020-10-20T06:43:00Z">
          <w:r w:rsidRPr="00834337">
            <w:rPr>
              <w:rFonts w:ascii="Times New Roman" w:eastAsia="Times New Roman" w:hAnsi="Times New Roman" w:cs="Times New Roman"/>
              <w:b/>
              <w:sz w:val="24"/>
              <w:szCs w:val="24"/>
              <w:rPrChange w:id="874" w:author="Du-rush Writing Studio" w:date="2019-06-14T06:55:00Z">
                <w:rPr>
                  <w:rFonts w:ascii="Courier New" w:eastAsia="Courier New" w:hAnsi="Courier New" w:cs="Courier New"/>
                  <w:b/>
                  <w:sz w:val="24"/>
                  <w:szCs w:val="24"/>
                </w:rPr>
              </w:rPrChange>
            </w:rPr>
            <w:delText>i</w:delText>
          </w:r>
        </w:del>
        <w:r w:rsidRPr="00834337">
          <w:rPr>
            <w:rFonts w:ascii="Times New Roman" w:eastAsia="Times New Roman" w:hAnsi="Times New Roman" w:cs="Times New Roman"/>
            <w:b/>
            <w:sz w:val="24"/>
            <w:szCs w:val="24"/>
            <w:rPrChange w:id="875" w:author="Du-rush Writing Studio" w:date="2019-06-14T06:55:00Z">
              <w:rPr>
                <w:rFonts w:ascii="Courier New" w:eastAsia="Courier New" w:hAnsi="Courier New" w:cs="Courier New"/>
                <w:b/>
                <w:sz w:val="24"/>
                <w:szCs w:val="24"/>
              </w:rPr>
            </w:rPrChange>
          </w:rPr>
          <w:t xml:space="preserve">s standing beside the goat, </w:t>
        </w:r>
      </w:ins>
      <w:ins w:id="876" w:author="Pavithra loganathan" w:date="2020-10-20T06:44:00Z">
        <w:r w:rsidRPr="00834337">
          <w:rPr>
            <w:rFonts w:ascii="Times New Roman" w:eastAsia="Times New Roman" w:hAnsi="Times New Roman" w:cs="Times New Roman"/>
            <w:b/>
            <w:sz w:val="24"/>
            <w:szCs w:val="24"/>
            <w:rPrChange w:id="877" w:author="Du-rush Writing Studio" w:date="2019-06-14T06:55:00Z">
              <w:rPr>
                <w:rFonts w:ascii="Courier New" w:eastAsia="Courier New" w:hAnsi="Courier New" w:cs="Courier New"/>
                <w:b/>
                <w:sz w:val="24"/>
                <w:szCs w:val="24"/>
              </w:rPr>
            </w:rPrChange>
          </w:rPr>
          <w:t>with</w:t>
        </w:r>
      </w:ins>
      <w:ins w:id="878" w:author="anupam yadav" w:date="2019-07-05T12:16:00Z">
        <w:r w:rsidRPr="00834337">
          <w:rPr>
            <w:rFonts w:ascii="Times New Roman" w:eastAsia="Times New Roman" w:hAnsi="Times New Roman" w:cs="Times New Roman"/>
            <w:b/>
            <w:sz w:val="24"/>
            <w:szCs w:val="24"/>
            <w:rPrChange w:id="879" w:author="Du-rush Writing Studio" w:date="2019-06-14T06:55:00Z">
              <w:rPr>
                <w:rFonts w:ascii="Courier New" w:eastAsia="Courier New" w:hAnsi="Courier New" w:cs="Courier New"/>
                <w:b/>
                <w:sz w:val="24"/>
                <w:szCs w:val="24"/>
              </w:rPr>
            </w:rPrChange>
          </w:rPr>
          <w:t xml:space="preserve">her hands glowing </w:t>
        </w:r>
        <w:del w:id="880" w:author="Pinki Nath" w:date="2020-10-03T16:58:00Z">
          <w:r w:rsidRPr="00834337">
            <w:rPr>
              <w:rFonts w:ascii="Times New Roman" w:eastAsia="Times New Roman" w:hAnsi="Times New Roman" w:cs="Times New Roman"/>
              <w:b/>
              <w:sz w:val="24"/>
              <w:szCs w:val="24"/>
              <w:rPrChange w:id="881" w:author="Du-rush Writing Studio" w:date="2019-06-14T06:55:00Z">
                <w:rPr>
                  <w:rFonts w:ascii="Courier New" w:eastAsia="Courier New" w:hAnsi="Courier New" w:cs="Courier New"/>
                  <w:b/>
                  <w:sz w:val="24"/>
                  <w:szCs w:val="24"/>
                </w:rPr>
              </w:rPrChange>
            </w:rPr>
            <w:delText>by</w:delText>
          </w:r>
        </w:del>
      </w:ins>
      <w:ins w:id="882" w:author="Pavithra loganathan" w:date="2020-10-20T06:44:00Z">
        <w:r w:rsidRPr="00834337">
          <w:rPr>
            <w:rFonts w:ascii="Times New Roman" w:eastAsia="Times New Roman" w:hAnsi="Times New Roman" w:cs="Times New Roman"/>
            <w:b/>
            <w:sz w:val="24"/>
            <w:szCs w:val="24"/>
            <w:rPrChange w:id="883" w:author="Du-rush Writing Studio" w:date="2019-06-14T06:55:00Z">
              <w:rPr>
                <w:rFonts w:ascii="Courier New" w:eastAsia="Courier New" w:hAnsi="Courier New" w:cs="Courier New"/>
                <w:b/>
                <w:sz w:val="24"/>
                <w:szCs w:val="24"/>
              </w:rPr>
            </w:rPrChange>
          </w:rPr>
          <w:t xml:space="preserve">because of </w:t>
        </w:r>
      </w:ins>
      <w:ins w:id="884" w:author="anupam yadav" w:date="2019-07-05T12:16:00Z">
        <w:r w:rsidRPr="00834337">
          <w:rPr>
            <w:rFonts w:ascii="Times New Roman" w:eastAsia="Times New Roman" w:hAnsi="Times New Roman" w:cs="Times New Roman"/>
            <w:b/>
            <w:sz w:val="24"/>
            <w:szCs w:val="24"/>
            <w:rPrChange w:id="885" w:author="Du-rush Writing Studio" w:date="2019-06-14T06:55:00Z">
              <w:rPr>
                <w:rFonts w:ascii="Courier New" w:eastAsia="Courier New" w:hAnsi="Courier New" w:cs="Courier New"/>
                <w:b/>
                <w:sz w:val="24"/>
                <w:szCs w:val="24"/>
              </w:rPr>
            </w:rPrChange>
          </w:rPr>
          <w:t xml:space="preserve"> </w:t>
        </w:r>
        <w:del w:id="886" w:author="Pavithra loganathan" w:date="2020-10-20T06:44:00Z">
          <w:r w:rsidRPr="00834337">
            <w:rPr>
              <w:rFonts w:ascii="Times New Roman" w:eastAsia="Times New Roman" w:hAnsi="Times New Roman" w:cs="Times New Roman"/>
              <w:b/>
              <w:sz w:val="24"/>
              <w:szCs w:val="24"/>
              <w:rPrChange w:id="887" w:author="Du-rush Writing Studio" w:date="2019-06-14T06:55:00Z">
                <w:rPr>
                  <w:rFonts w:ascii="Courier New" w:eastAsia="Courier New" w:hAnsi="Courier New" w:cs="Courier New"/>
                  <w:b/>
                  <w:sz w:val="24"/>
                  <w:szCs w:val="24"/>
                </w:rPr>
              </w:rPrChange>
            </w:rPr>
            <w:delText>with</w:delText>
          </w:r>
        </w:del>
        <w:r w:rsidRPr="00834337">
          <w:rPr>
            <w:rFonts w:ascii="Times New Roman" w:eastAsia="Times New Roman" w:hAnsi="Times New Roman" w:cs="Times New Roman"/>
            <w:b/>
            <w:sz w:val="24"/>
            <w:szCs w:val="24"/>
            <w:rPrChange w:id="888" w:author="Du-rush Writing Studio" w:date="2019-06-14T06:55:00Z">
              <w:rPr>
                <w:rFonts w:ascii="Courier New" w:eastAsia="Courier New" w:hAnsi="Courier New" w:cs="Courier New"/>
                <w:b/>
                <w:sz w:val="24"/>
                <w:szCs w:val="24"/>
              </w:rPr>
            </w:rPrChange>
          </w:rPr>
          <w:t xml:space="preserve"> the magic she just used. She then picks up the </w:t>
        </w:r>
      </w:ins>
      <w:ins w:id="889" w:author="Raj iv Sharma" w:date="2020-10-05T06:53:00Z">
        <w:r w:rsidRPr="00834337">
          <w:rPr>
            <w:rFonts w:ascii="Times New Roman" w:eastAsia="Times New Roman" w:hAnsi="Times New Roman" w:cs="Times New Roman"/>
            <w:b/>
            <w:sz w:val="24"/>
            <w:szCs w:val="24"/>
            <w:rPrChange w:id="890" w:author="Du-rush Writing Studio" w:date="2019-06-14T06:55:00Z">
              <w:rPr>
                <w:rFonts w:ascii="Courier New" w:eastAsia="Courier New" w:hAnsi="Courier New" w:cs="Courier New"/>
                <w:b/>
                <w:sz w:val="24"/>
                <w:szCs w:val="24"/>
              </w:rPr>
            </w:rPrChange>
          </w:rPr>
          <w:t>V</w:t>
        </w:r>
      </w:ins>
      <w:ins w:id="891" w:author="anupam yadav" w:date="2019-07-05T12:16:00Z">
        <w:del w:id="892" w:author="Raj iv Sharma" w:date="2020-10-05T06:53:00Z">
          <w:r w:rsidRPr="00834337">
            <w:rPr>
              <w:rFonts w:ascii="Times New Roman" w:eastAsia="Times New Roman" w:hAnsi="Times New Roman" w:cs="Times New Roman"/>
              <w:b/>
              <w:sz w:val="24"/>
              <w:szCs w:val="24"/>
              <w:rPrChange w:id="893" w:author="Du-rush Writing Studio" w:date="2019-06-14T06:55:00Z">
                <w:rPr>
                  <w:rFonts w:ascii="Courier New" w:eastAsia="Courier New" w:hAnsi="Courier New" w:cs="Courier New"/>
                  <w:b/>
                  <w:sz w:val="24"/>
                  <w:szCs w:val="24"/>
                </w:rPr>
              </w:rPrChange>
            </w:rPr>
            <w:delText>v</w:delText>
          </w:r>
        </w:del>
        <w:r w:rsidRPr="00834337">
          <w:rPr>
            <w:rFonts w:ascii="Times New Roman" w:eastAsia="Times New Roman" w:hAnsi="Times New Roman" w:cs="Times New Roman"/>
            <w:b/>
            <w:sz w:val="24"/>
            <w:szCs w:val="24"/>
            <w:rPrChange w:id="894" w:author="Du-rush Writing Studio" w:date="2019-06-14T06:55:00Z">
              <w:rPr>
                <w:rFonts w:ascii="Courier New" w:eastAsia="Courier New" w:hAnsi="Courier New" w:cs="Courier New"/>
                <w:b/>
                <w:sz w:val="24"/>
                <w:szCs w:val="24"/>
              </w:rPr>
            </w:rPrChange>
          </w:rPr>
          <w:t>enus fly</w:t>
        </w:r>
        <w:del w:id="895" w:author="Raj iv Sharma" w:date="2020-10-05T07:13:00Z">
          <w:r w:rsidRPr="00834337">
            <w:rPr>
              <w:rFonts w:ascii="Times New Roman" w:eastAsia="Times New Roman" w:hAnsi="Times New Roman" w:cs="Times New Roman"/>
              <w:b/>
              <w:sz w:val="24"/>
              <w:szCs w:val="24"/>
              <w:rPrChange w:id="896"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897" w:author="Du-rush Writing Studio" w:date="2019-06-14T06:55:00Z">
              <w:rPr>
                <w:rFonts w:ascii="Courier New" w:eastAsia="Courier New" w:hAnsi="Courier New" w:cs="Courier New"/>
                <w:b/>
                <w:sz w:val="24"/>
                <w:szCs w:val="24"/>
              </w:rPr>
            </w:rPrChange>
          </w:rPr>
          <w:t>trap and caresse</w:t>
        </w:r>
      </w:ins>
      <w:ins w:id="898" w:author="Pavithra loganathan" w:date="2020-10-20T06:45:00Z">
        <w:r w:rsidRPr="00834337">
          <w:rPr>
            <w:rFonts w:ascii="Times New Roman" w:eastAsia="Times New Roman" w:hAnsi="Times New Roman" w:cs="Times New Roman"/>
            <w:b/>
            <w:sz w:val="24"/>
            <w:szCs w:val="24"/>
            <w:rPrChange w:id="899" w:author="Du-rush Writing Studio" w:date="2019-06-14T06:55:00Z">
              <w:rPr>
                <w:rFonts w:ascii="Courier New" w:eastAsia="Courier New" w:hAnsi="Courier New" w:cs="Courier New"/>
                <w:b/>
                <w:sz w:val="24"/>
                <w:szCs w:val="24"/>
              </w:rPr>
            </w:rPrChange>
          </w:rPr>
          <w:t>d</w:t>
        </w:r>
      </w:ins>
      <w:ins w:id="900" w:author="anupam yadav" w:date="2019-07-05T12:16:00Z">
        <w:del w:id="901" w:author="Pavithra loganathan" w:date="2020-10-20T06:45:00Z">
          <w:r w:rsidRPr="00834337">
            <w:rPr>
              <w:rFonts w:ascii="Times New Roman" w:eastAsia="Times New Roman" w:hAnsi="Times New Roman" w:cs="Times New Roman"/>
              <w:b/>
              <w:sz w:val="24"/>
              <w:szCs w:val="24"/>
              <w:rPrChange w:id="902"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903" w:author="Du-rush Writing Studio" w:date="2019-06-14T06:55:00Z">
              <w:rPr>
                <w:rFonts w:ascii="Courier New" w:eastAsia="Courier New" w:hAnsi="Courier New" w:cs="Courier New"/>
                <w:b/>
                <w:sz w:val="24"/>
                <w:szCs w:val="24"/>
              </w:rPr>
            </w:rPrChange>
          </w:rPr>
          <w:t xml:space="preserve"> it. The fly</w:t>
        </w:r>
        <w:del w:id="904" w:author="Raj iv Sharma" w:date="2020-10-05T07:13:00Z">
          <w:r w:rsidRPr="00834337">
            <w:rPr>
              <w:rFonts w:ascii="Times New Roman" w:eastAsia="Times New Roman" w:hAnsi="Times New Roman" w:cs="Times New Roman"/>
              <w:b/>
              <w:sz w:val="24"/>
              <w:szCs w:val="24"/>
              <w:rPrChange w:id="905"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906" w:author="Du-rush Writing Studio" w:date="2019-06-14T06:55:00Z">
              <w:rPr>
                <w:rFonts w:ascii="Courier New" w:eastAsia="Courier New" w:hAnsi="Courier New" w:cs="Courier New"/>
                <w:b/>
                <w:sz w:val="24"/>
                <w:szCs w:val="24"/>
              </w:rPr>
            </w:rPrChange>
          </w:rPr>
          <w:t>trap smile</w:t>
        </w:r>
      </w:ins>
      <w:ins w:id="907" w:author="Pavithra loganathan" w:date="2020-10-20T06:45:00Z">
        <w:r w:rsidRPr="00834337">
          <w:rPr>
            <w:rFonts w:ascii="Times New Roman" w:eastAsia="Times New Roman" w:hAnsi="Times New Roman" w:cs="Times New Roman"/>
            <w:b/>
            <w:sz w:val="24"/>
            <w:szCs w:val="24"/>
            <w:rPrChange w:id="908" w:author="Du-rush Writing Studio" w:date="2019-06-14T06:55:00Z">
              <w:rPr>
                <w:rFonts w:ascii="Courier New" w:eastAsia="Courier New" w:hAnsi="Courier New" w:cs="Courier New"/>
                <w:b/>
                <w:sz w:val="24"/>
                <w:szCs w:val="24"/>
              </w:rPr>
            </w:rPrChange>
          </w:rPr>
          <w:t>d</w:t>
        </w:r>
      </w:ins>
      <w:ins w:id="909" w:author="anupam yadav" w:date="2019-07-05T12:16:00Z">
        <w:del w:id="910" w:author="Pavithra loganathan" w:date="2020-10-20T06:45:00Z">
          <w:r w:rsidRPr="00834337">
            <w:rPr>
              <w:rFonts w:ascii="Times New Roman" w:eastAsia="Times New Roman" w:hAnsi="Times New Roman" w:cs="Times New Roman"/>
              <w:b/>
              <w:sz w:val="24"/>
              <w:szCs w:val="24"/>
              <w:rPrChange w:id="911"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912" w:author="Du-rush Writing Studio" w:date="2019-06-14T06:55:00Z">
              <w:rPr>
                <w:rFonts w:ascii="Courier New" w:eastAsia="Courier New" w:hAnsi="Courier New" w:cs="Courier New"/>
                <w:b/>
                <w:sz w:val="24"/>
                <w:szCs w:val="24"/>
              </w:rPr>
            </w:rPrChange>
          </w:rPr>
          <w:t xml:space="preserve"> back.</w:t>
        </w:r>
      </w:ins>
    </w:p>
    <w:p w:rsidR="00834337" w:rsidRPr="00834337" w:rsidRDefault="00834337" w:rsidP="00834337">
      <w:pPr>
        <w:pStyle w:val="normal0"/>
        <w:jc w:val="both"/>
        <w:rPr>
          <w:ins w:id="913" w:author="anupam yadav" w:date="2019-07-05T12:16:00Z"/>
          <w:rFonts w:ascii="Times New Roman" w:eastAsia="Times New Roman" w:hAnsi="Times New Roman" w:cs="Times New Roman"/>
          <w:b/>
          <w:sz w:val="24"/>
          <w:szCs w:val="24"/>
          <w:rPrChange w:id="914" w:author="Du-rush Writing Studio" w:date="2019-06-14T06:55:00Z">
            <w:rPr>
              <w:ins w:id="915" w:author="anupam yadav" w:date="2019-07-05T12:16:00Z"/>
              <w:rFonts w:ascii="Courier New" w:eastAsia="Courier New" w:hAnsi="Courier New" w:cs="Courier New"/>
              <w:b/>
              <w:sz w:val="24"/>
              <w:szCs w:val="24"/>
            </w:rPr>
          </w:rPrChange>
        </w:rPr>
        <w:pPrChange w:id="916" w:author="Divya Raja" w:date="2020-10-13T14:29:00Z">
          <w:pPr>
            <w:pStyle w:val="normal0"/>
            <w:jc w:val="center"/>
          </w:pPr>
        </w:pPrChange>
      </w:pPr>
    </w:p>
    <w:p w:rsidR="00834337" w:rsidRPr="00834337" w:rsidRDefault="00834337" w:rsidP="00834337">
      <w:pPr>
        <w:pStyle w:val="normal0"/>
        <w:jc w:val="both"/>
        <w:rPr>
          <w:ins w:id="917" w:author="anupam yadav" w:date="2019-07-05T12:16:00Z"/>
          <w:rFonts w:ascii="Times New Roman" w:eastAsia="Times New Roman" w:hAnsi="Times New Roman" w:cs="Times New Roman"/>
          <w:b/>
          <w:sz w:val="24"/>
          <w:szCs w:val="24"/>
          <w:rPrChange w:id="918" w:author="Du-rush Writing Studio" w:date="2019-06-14T06:55:00Z">
            <w:rPr>
              <w:ins w:id="919" w:author="anupam yadav" w:date="2019-07-05T12:16:00Z"/>
              <w:rFonts w:ascii="Courier New" w:eastAsia="Courier New" w:hAnsi="Courier New" w:cs="Courier New"/>
              <w:b/>
              <w:sz w:val="24"/>
              <w:szCs w:val="24"/>
            </w:rPr>
          </w:rPrChange>
        </w:rPr>
        <w:pPrChange w:id="920" w:author="Divya Raja" w:date="2020-10-13T14:29:00Z">
          <w:pPr>
            <w:pStyle w:val="normal0"/>
            <w:jc w:val="center"/>
          </w:pPr>
        </w:pPrChange>
      </w:pPr>
      <w:ins w:id="921" w:author="anupam yadav" w:date="2019-07-05T12:16:00Z">
        <w:r w:rsidRPr="00834337">
          <w:rPr>
            <w:rFonts w:ascii="Times New Roman" w:eastAsia="Times New Roman" w:hAnsi="Times New Roman" w:cs="Times New Roman"/>
            <w:b/>
            <w:sz w:val="24"/>
            <w:szCs w:val="24"/>
            <w:rPrChange w:id="922" w:author="Du-rush Writing Studio" w:date="2019-06-14T06:55:00Z">
              <w:rPr>
                <w:rFonts w:ascii="Courier New" w:eastAsia="Courier New" w:hAnsi="Courier New" w:cs="Courier New"/>
                <w:b/>
                <w:sz w:val="24"/>
                <w:szCs w:val="24"/>
              </w:rPr>
            </w:rPrChange>
          </w:rPr>
          <w:t xml:space="preserve">                                        DIP TO BLACK:</w:t>
        </w:r>
      </w:ins>
    </w:p>
    <w:p w:rsidR="00834337" w:rsidRPr="00834337" w:rsidRDefault="00834337" w:rsidP="00834337">
      <w:pPr>
        <w:pStyle w:val="normal0"/>
        <w:jc w:val="both"/>
        <w:rPr>
          <w:ins w:id="923" w:author="anupam yadav" w:date="2019-07-05T12:16:00Z"/>
          <w:rFonts w:ascii="Times New Roman" w:eastAsia="Times New Roman" w:hAnsi="Times New Roman" w:cs="Times New Roman"/>
          <w:b/>
          <w:sz w:val="24"/>
          <w:szCs w:val="24"/>
          <w:rPrChange w:id="924" w:author="Du-rush Writing Studio" w:date="2019-06-14T06:55:00Z">
            <w:rPr>
              <w:ins w:id="925" w:author="anupam yadav" w:date="2019-07-05T12:16:00Z"/>
              <w:rFonts w:ascii="Courier New" w:eastAsia="Courier New" w:hAnsi="Courier New" w:cs="Courier New"/>
              <w:b/>
              <w:sz w:val="24"/>
              <w:szCs w:val="24"/>
            </w:rPr>
          </w:rPrChange>
        </w:rPr>
        <w:pPrChange w:id="926" w:author="Divya Raja" w:date="2020-10-13T14:29:00Z">
          <w:pPr>
            <w:pStyle w:val="normal0"/>
            <w:jc w:val="center"/>
          </w:pPr>
        </w:pPrChange>
      </w:pPr>
      <w:ins w:id="927" w:author="anupam yadav" w:date="2019-07-05T12:16:00Z">
        <w:r w:rsidRPr="00834337">
          <w:rPr>
            <w:rFonts w:ascii="Times New Roman" w:eastAsia="Times New Roman" w:hAnsi="Times New Roman" w:cs="Times New Roman"/>
            <w:b/>
            <w:sz w:val="24"/>
            <w:szCs w:val="24"/>
            <w:rPrChange w:id="928" w:author="Du-rush Writing Studio" w:date="2019-06-14T06:55:00Z">
              <w:rPr>
                <w:rFonts w:ascii="Courier New" w:eastAsia="Courier New" w:hAnsi="Courier New" w:cs="Courier New"/>
                <w:b/>
                <w:sz w:val="24"/>
                <w:szCs w:val="24"/>
              </w:rPr>
            </w:rPrChange>
          </w:rPr>
          <w:t xml:space="preserve">                                   </w:t>
        </w:r>
      </w:ins>
      <w:ins w:id="929" w:author="Pinki Nath" w:date="2020-10-03T16:59:00Z">
        <w:r w:rsidRPr="00834337">
          <w:rPr>
            <w:rFonts w:ascii="Times New Roman" w:eastAsia="Times New Roman" w:hAnsi="Times New Roman" w:cs="Times New Roman"/>
            <w:b/>
            <w:sz w:val="24"/>
            <w:szCs w:val="24"/>
            <w:rPrChange w:id="930" w:author="Du-rush Writing Studio" w:date="2019-06-14T06:55:00Z">
              <w:rPr>
                <w:rFonts w:ascii="Courier New" w:eastAsia="Courier New" w:hAnsi="Courier New" w:cs="Courier New"/>
                <w:b/>
                <w:sz w:val="24"/>
                <w:szCs w:val="24"/>
              </w:rPr>
            </w:rPrChange>
          </w:rPr>
          <w:t xml:space="preserve">          </w:t>
        </w:r>
      </w:ins>
      <w:ins w:id="931" w:author="anupam yadav" w:date="2019-07-05T12:16:00Z">
        <w:r w:rsidRPr="00834337">
          <w:rPr>
            <w:rFonts w:ascii="Times New Roman" w:eastAsia="Times New Roman" w:hAnsi="Times New Roman" w:cs="Times New Roman"/>
            <w:b/>
            <w:sz w:val="24"/>
            <w:szCs w:val="24"/>
            <w:rPrChange w:id="932" w:author="Du-rush Writing Studio" w:date="2019-06-14T06:55:00Z">
              <w:rPr>
                <w:rFonts w:ascii="Courier New" w:eastAsia="Courier New" w:hAnsi="Courier New" w:cs="Courier New"/>
                <w:b/>
                <w:sz w:val="24"/>
                <w:szCs w:val="24"/>
              </w:rPr>
            </w:rPrChange>
          </w:rPr>
          <w:t xml:space="preserve">         FADE IN:                                        </w:t>
        </w:r>
      </w:ins>
    </w:p>
    <w:p w:rsidR="00834337" w:rsidRPr="00834337" w:rsidRDefault="00834337" w:rsidP="00834337">
      <w:pPr>
        <w:pStyle w:val="normal0"/>
        <w:jc w:val="both"/>
        <w:rPr>
          <w:ins w:id="933" w:author="anupam yadav" w:date="2019-07-05T12:16:00Z"/>
          <w:rFonts w:ascii="Times New Roman" w:eastAsia="Times New Roman" w:hAnsi="Times New Roman" w:cs="Times New Roman"/>
          <w:b/>
          <w:sz w:val="24"/>
          <w:szCs w:val="24"/>
          <w:rPrChange w:id="934" w:author="Du-rush Writing Studio" w:date="2019-06-14T06:55:00Z">
            <w:rPr>
              <w:ins w:id="935" w:author="anupam yadav" w:date="2019-07-05T12:16:00Z"/>
              <w:rFonts w:ascii="Courier New" w:eastAsia="Courier New" w:hAnsi="Courier New" w:cs="Courier New"/>
              <w:b/>
              <w:sz w:val="24"/>
              <w:szCs w:val="24"/>
            </w:rPr>
          </w:rPrChange>
        </w:rPr>
        <w:pPrChange w:id="936" w:author="Divya Raja" w:date="2020-10-13T14:29:00Z">
          <w:pPr>
            <w:pStyle w:val="normal0"/>
            <w:jc w:val="center"/>
          </w:pPr>
        </w:pPrChange>
      </w:pPr>
      <w:ins w:id="937" w:author="Pinki Nath" w:date="2020-10-03T16:59:00Z">
        <w:r w:rsidRPr="00834337">
          <w:rPr>
            <w:rFonts w:ascii="Times New Roman" w:eastAsia="Times New Roman" w:hAnsi="Times New Roman" w:cs="Times New Roman"/>
            <w:b/>
            <w:sz w:val="24"/>
            <w:szCs w:val="24"/>
            <w:rPrChange w:id="938" w:author="Du-rush Writing Studio" w:date="2019-06-14T06:55:00Z">
              <w:rPr>
                <w:rFonts w:ascii="Courier New" w:eastAsia="Courier New" w:hAnsi="Courier New" w:cs="Courier New"/>
                <w:b/>
                <w:sz w:val="24"/>
                <w:szCs w:val="24"/>
              </w:rPr>
            </w:rPrChange>
          </w:rPr>
          <w:t xml:space="preserve">          </w:t>
        </w:r>
      </w:ins>
      <w:ins w:id="939" w:author="anupam yadav" w:date="2019-07-05T12:16:00Z">
        <w:r w:rsidRPr="00834337">
          <w:rPr>
            <w:rFonts w:ascii="Times New Roman" w:eastAsia="Times New Roman" w:hAnsi="Times New Roman" w:cs="Times New Roman"/>
            <w:b/>
            <w:sz w:val="24"/>
            <w:szCs w:val="24"/>
            <w:rPrChange w:id="940" w:author="Du-rush Writing Studio" w:date="2019-06-14T06:55:00Z">
              <w:rPr>
                <w:rFonts w:ascii="Courier New" w:eastAsia="Courier New" w:hAnsi="Courier New" w:cs="Courier New"/>
                <w:b/>
                <w:sz w:val="24"/>
                <w:szCs w:val="24"/>
              </w:rPr>
            </w:rPrChange>
          </w:rPr>
          <w:t>INT. TENT - CAMPSITE - NIGHT</w:t>
        </w:r>
      </w:ins>
    </w:p>
    <w:p w:rsidR="00834337" w:rsidRPr="00834337" w:rsidRDefault="00834337" w:rsidP="00834337">
      <w:pPr>
        <w:pStyle w:val="normal0"/>
        <w:jc w:val="both"/>
        <w:rPr>
          <w:ins w:id="941" w:author="anupam yadav" w:date="2019-07-05T12:16:00Z"/>
          <w:rFonts w:ascii="Times New Roman" w:eastAsia="Times New Roman" w:hAnsi="Times New Roman" w:cs="Times New Roman"/>
          <w:b/>
          <w:sz w:val="24"/>
          <w:szCs w:val="24"/>
          <w:rPrChange w:id="942" w:author="Du-rush Writing Studio" w:date="2019-06-14T06:55:00Z">
            <w:rPr>
              <w:ins w:id="943" w:author="anupam yadav" w:date="2019-07-05T12:16:00Z"/>
              <w:rFonts w:ascii="Courier New" w:eastAsia="Courier New" w:hAnsi="Courier New" w:cs="Courier New"/>
              <w:b/>
              <w:sz w:val="24"/>
              <w:szCs w:val="24"/>
            </w:rPr>
          </w:rPrChange>
        </w:rPr>
        <w:pPrChange w:id="944" w:author="Divya Raja" w:date="2020-10-13T14:29:00Z">
          <w:pPr>
            <w:pStyle w:val="normal0"/>
            <w:jc w:val="center"/>
          </w:pPr>
        </w:pPrChange>
      </w:pPr>
      <w:ins w:id="945" w:author="Pinki Nath" w:date="2020-10-03T16:59:00Z">
        <w:r w:rsidRPr="00834337">
          <w:rPr>
            <w:rFonts w:ascii="Times New Roman" w:eastAsia="Times New Roman" w:hAnsi="Times New Roman" w:cs="Times New Roman"/>
            <w:b/>
            <w:sz w:val="24"/>
            <w:szCs w:val="24"/>
            <w:rPrChange w:id="946" w:author="Du-rush Writing Studio" w:date="2019-06-14T06:55:00Z">
              <w:rPr>
                <w:rFonts w:ascii="Courier New" w:eastAsia="Courier New" w:hAnsi="Courier New" w:cs="Courier New"/>
                <w:b/>
                <w:sz w:val="24"/>
                <w:szCs w:val="24"/>
              </w:rPr>
            </w:rPrChange>
          </w:rPr>
          <w:t xml:space="preserve"> </w:t>
        </w:r>
      </w:ins>
      <w:ins w:id="947" w:author="anupam yadav" w:date="2019-07-05T12:16:00Z">
        <w:r w:rsidRPr="00834337">
          <w:rPr>
            <w:rFonts w:ascii="Times New Roman" w:eastAsia="Times New Roman" w:hAnsi="Times New Roman" w:cs="Times New Roman"/>
            <w:b/>
            <w:sz w:val="24"/>
            <w:szCs w:val="24"/>
            <w:rPrChange w:id="948" w:author="Du-rush Writing Studio" w:date="2019-06-14T06:55:00Z">
              <w:rPr>
                <w:rFonts w:ascii="Courier New" w:eastAsia="Courier New" w:hAnsi="Courier New" w:cs="Courier New"/>
                <w:b/>
                <w:sz w:val="24"/>
                <w:szCs w:val="24"/>
              </w:rPr>
            </w:rPrChange>
          </w:rPr>
          <w:t xml:space="preserve">The rain </w:t>
        </w:r>
      </w:ins>
      <w:ins w:id="949" w:author="Pavithra loganathan" w:date="2020-10-20T07:08:00Z">
        <w:r w:rsidRPr="00834337">
          <w:rPr>
            <w:rFonts w:ascii="Times New Roman" w:eastAsia="Times New Roman" w:hAnsi="Times New Roman" w:cs="Times New Roman"/>
            <w:b/>
            <w:sz w:val="24"/>
            <w:szCs w:val="24"/>
            <w:rPrChange w:id="950" w:author="Du-rush Writing Studio" w:date="2019-06-14T06:55:00Z">
              <w:rPr>
                <w:rFonts w:ascii="Courier New" w:eastAsia="Courier New" w:hAnsi="Courier New" w:cs="Courier New"/>
                <w:b/>
                <w:sz w:val="24"/>
                <w:szCs w:val="24"/>
              </w:rPr>
            </w:rPrChange>
          </w:rPr>
          <w:t>was</w:t>
        </w:r>
      </w:ins>
      <w:ins w:id="951" w:author="anupam yadav" w:date="2019-07-05T12:16:00Z">
        <w:del w:id="952" w:author="Pavithra loganathan" w:date="2020-10-20T07:08:00Z">
          <w:r w:rsidRPr="00834337">
            <w:rPr>
              <w:rFonts w:ascii="Times New Roman" w:eastAsia="Times New Roman" w:hAnsi="Times New Roman" w:cs="Times New Roman"/>
              <w:b/>
              <w:sz w:val="24"/>
              <w:szCs w:val="24"/>
              <w:rPrChange w:id="953" w:author="Du-rush Writing Studio" w:date="2019-06-14T06:55:00Z">
                <w:rPr>
                  <w:rFonts w:ascii="Courier New" w:eastAsia="Courier New" w:hAnsi="Courier New" w:cs="Courier New"/>
                  <w:b/>
                  <w:sz w:val="24"/>
                  <w:szCs w:val="24"/>
                </w:rPr>
              </w:rPrChange>
            </w:rPr>
            <w:delText>is</w:delText>
          </w:r>
        </w:del>
        <w:r w:rsidRPr="00834337">
          <w:rPr>
            <w:rFonts w:ascii="Times New Roman" w:eastAsia="Times New Roman" w:hAnsi="Times New Roman" w:cs="Times New Roman"/>
            <w:b/>
            <w:sz w:val="24"/>
            <w:szCs w:val="24"/>
            <w:rPrChange w:id="954" w:author="Du-rush Writing Studio" w:date="2019-06-14T06:55:00Z">
              <w:rPr>
                <w:rFonts w:ascii="Courier New" w:eastAsia="Courier New" w:hAnsi="Courier New" w:cs="Courier New"/>
                <w:b/>
                <w:sz w:val="24"/>
                <w:szCs w:val="24"/>
              </w:rPr>
            </w:rPrChange>
          </w:rPr>
          <w:t xml:space="preserve"> over. Jinx ke</w:t>
        </w:r>
        <w:del w:id="955" w:author="Pavithra loganathan" w:date="2020-10-20T07:08:00Z">
          <w:r w:rsidRPr="00834337">
            <w:rPr>
              <w:rFonts w:ascii="Times New Roman" w:eastAsia="Times New Roman" w:hAnsi="Times New Roman" w:cs="Times New Roman"/>
              <w:b/>
              <w:sz w:val="24"/>
              <w:szCs w:val="24"/>
              <w:rPrChange w:id="956" w:author="Du-rush Writing Studio" w:date="2019-06-14T06:55:00Z">
                <w:rPr>
                  <w:rFonts w:ascii="Courier New" w:eastAsia="Courier New" w:hAnsi="Courier New" w:cs="Courier New"/>
                  <w:b/>
                  <w:sz w:val="24"/>
                  <w:szCs w:val="24"/>
                </w:rPr>
              </w:rPrChange>
            </w:rPr>
            <w:delText>e</w:delText>
          </w:r>
        </w:del>
        <w:r w:rsidRPr="00834337">
          <w:rPr>
            <w:rFonts w:ascii="Times New Roman" w:eastAsia="Times New Roman" w:hAnsi="Times New Roman" w:cs="Times New Roman"/>
            <w:b/>
            <w:sz w:val="24"/>
            <w:szCs w:val="24"/>
            <w:rPrChange w:id="957" w:author="Du-rush Writing Studio" w:date="2019-06-14T06:55:00Z">
              <w:rPr>
                <w:rFonts w:ascii="Courier New" w:eastAsia="Courier New" w:hAnsi="Courier New" w:cs="Courier New"/>
                <w:b/>
                <w:sz w:val="24"/>
                <w:szCs w:val="24"/>
              </w:rPr>
            </w:rPrChange>
          </w:rPr>
          <w:t>p</w:t>
        </w:r>
      </w:ins>
      <w:ins w:id="958" w:author="Pavithra loganathan" w:date="2020-10-20T07:08:00Z">
        <w:r w:rsidRPr="00834337">
          <w:rPr>
            <w:rFonts w:ascii="Times New Roman" w:eastAsia="Times New Roman" w:hAnsi="Times New Roman" w:cs="Times New Roman"/>
            <w:b/>
            <w:sz w:val="24"/>
            <w:szCs w:val="24"/>
            <w:rPrChange w:id="959" w:author="Du-rush Writing Studio" w:date="2019-06-14T06:55:00Z">
              <w:rPr>
                <w:rFonts w:ascii="Courier New" w:eastAsia="Courier New" w:hAnsi="Courier New" w:cs="Courier New"/>
                <w:b/>
                <w:sz w:val="24"/>
                <w:szCs w:val="24"/>
              </w:rPr>
            </w:rPrChange>
          </w:rPr>
          <w:t>t</w:t>
        </w:r>
      </w:ins>
      <w:ins w:id="960" w:author="anupam yadav" w:date="2019-07-05T12:16:00Z">
        <w:del w:id="961" w:author="Pavithra loganathan" w:date="2020-10-20T07:08:00Z">
          <w:r w:rsidRPr="00834337">
            <w:rPr>
              <w:rFonts w:ascii="Times New Roman" w:eastAsia="Times New Roman" w:hAnsi="Times New Roman" w:cs="Times New Roman"/>
              <w:b/>
              <w:sz w:val="24"/>
              <w:szCs w:val="24"/>
              <w:rPrChange w:id="962"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963" w:author="Du-rush Writing Studio" w:date="2019-06-14T06:55:00Z">
              <w:rPr>
                <w:rFonts w:ascii="Courier New" w:eastAsia="Courier New" w:hAnsi="Courier New" w:cs="Courier New"/>
                <w:b/>
                <w:sz w:val="24"/>
                <w:szCs w:val="24"/>
              </w:rPr>
            </w:rPrChange>
          </w:rPr>
          <w:t xml:space="preserve"> the plant beside her bed. </w:t>
        </w:r>
      </w:ins>
    </w:p>
    <w:p w:rsidR="00834337" w:rsidRPr="00834337" w:rsidRDefault="00834337" w:rsidP="00834337">
      <w:pPr>
        <w:pStyle w:val="normal0"/>
        <w:jc w:val="both"/>
        <w:rPr>
          <w:ins w:id="964" w:author="anupam yadav" w:date="2019-07-05T12:16:00Z"/>
          <w:rFonts w:ascii="Times New Roman" w:eastAsia="Times New Roman" w:hAnsi="Times New Roman" w:cs="Times New Roman"/>
          <w:b/>
          <w:sz w:val="24"/>
          <w:szCs w:val="24"/>
          <w:rPrChange w:id="965" w:author="Du-rush Writing Studio" w:date="2019-06-14T06:55:00Z">
            <w:rPr>
              <w:ins w:id="966" w:author="anupam yadav" w:date="2019-07-05T12:16:00Z"/>
              <w:rFonts w:ascii="Courier New" w:eastAsia="Courier New" w:hAnsi="Courier New" w:cs="Courier New"/>
              <w:b/>
              <w:sz w:val="24"/>
              <w:szCs w:val="24"/>
            </w:rPr>
          </w:rPrChange>
        </w:rPr>
        <w:pPrChange w:id="967" w:author="Divya Raja" w:date="2020-10-13T14:29:00Z">
          <w:pPr>
            <w:pStyle w:val="normal0"/>
            <w:jc w:val="center"/>
          </w:pPr>
        </w:pPrChange>
      </w:pPr>
    </w:p>
    <w:p w:rsidR="00834337" w:rsidRPr="00834337" w:rsidRDefault="00834337" w:rsidP="00834337">
      <w:pPr>
        <w:pStyle w:val="normal0"/>
        <w:jc w:val="both"/>
        <w:rPr>
          <w:ins w:id="968" w:author="anupam yadav" w:date="2019-07-05T12:16:00Z"/>
          <w:rFonts w:ascii="Times New Roman" w:eastAsia="Times New Roman" w:hAnsi="Times New Roman" w:cs="Times New Roman"/>
          <w:b/>
          <w:sz w:val="24"/>
          <w:szCs w:val="24"/>
          <w:rPrChange w:id="969" w:author="Du-rush Writing Studio" w:date="2019-06-14T06:55:00Z">
            <w:rPr>
              <w:ins w:id="970" w:author="anupam yadav" w:date="2019-07-05T12:16:00Z"/>
              <w:rFonts w:ascii="Courier New" w:eastAsia="Courier New" w:hAnsi="Courier New" w:cs="Courier New"/>
              <w:b/>
              <w:sz w:val="24"/>
              <w:szCs w:val="24"/>
            </w:rPr>
          </w:rPrChange>
        </w:rPr>
        <w:pPrChange w:id="971" w:author="Divya Raja" w:date="2020-10-13T14:29:00Z">
          <w:pPr>
            <w:pStyle w:val="normal0"/>
            <w:jc w:val="center"/>
          </w:pPr>
        </w:pPrChange>
      </w:pPr>
      <w:ins w:id="972" w:author="anupam yadav" w:date="2019-07-05T12:16:00Z">
        <w:r w:rsidRPr="00834337">
          <w:rPr>
            <w:rFonts w:ascii="Times New Roman" w:eastAsia="Times New Roman" w:hAnsi="Times New Roman" w:cs="Times New Roman"/>
            <w:b/>
            <w:sz w:val="24"/>
            <w:szCs w:val="24"/>
            <w:rPrChange w:id="973" w:author="Du-rush Writing Studio" w:date="2019-06-14T06:55:00Z">
              <w:rPr>
                <w:rFonts w:ascii="Courier New" w:eastAsia="Courier New" w:hAnsi="Courier New" w:cs="Courier New"/>
                <w:b/>
                <w:sz w:val="24"/>
                <w:szCs w:val="24"/>
              </w:rPr>
            </w:rPrChange>
          </w:rPr>
          <w:t xml:space="preserve">CUT TO close </w:t>
        </w:r>
      </w:ins>
      <w:ins w:id="974" w:author="Pinki Nath" w:date="2020-10-03T16:59:00Z">
        <w:r w:rsidRPr="00834337">
          <w:rPr>
            <w:rFonts w:ascii="Times New Roman" w:eastAsia="Times New Roman" w:hAnsi="Times New Roman" w:cs="Times New Roman"/>
            <w:b/>
            <w:sz w:val="24"/>
            <w:szCs w:val="24"/>
            <w:rPrChange w:id="975" w:author="Du-rush Writing Studio" w:date="2019-06-14T06:55:00Z">
              <w:rPr>
                <w:rFonts w:ascii="Courier New" w:eastAsia="Courier New" w:hAnsi="Courier New" w:cs="Courier New"/>
                <w:b/>
                <w:sz w:val="24"/>
                <w:szCs w:val="24"/>
              </w:rPr>
            </w:rPrChange>
          </w:rPr>
          <w:t xml:space="preserve">up </w:t>
        </w:r>
      </w:ins>
      <w:ins w:id="976" w:author="Pavithra loganathan" w:date="2020-10-20T07:08:00Z">
        <w:r w:rsidRPr="00834337">
          <w:rPr>
            <w:rFonts w:ascii="Times New Roman" w:eastAsia="Times New Roman" w:hAnsi="Times New Roman" w:cs="Times New Roman"/>
            <w:b/>
            <w:sz w:val="24"/>
            <w:szCs w:val="24"/>
            <w:rPrChange w:id="977" w:author="Du-rush Writing Studio" w:date="2019-06-14T06:55:00Z">
              <w:rPr>
                <w:rFonts w:ascii="Courier New" w:eastAsia="Courier New" w:hAnsi="Courier New" w:cs="Courier New"/>
                <w:b/>
                <w:sz w:val="24"/>
                <w:szCs w:val="24"/>
              </w:rPr>
            </w:rPrChange>
          </w:rPr>
          <w:t xml:space="preserve">of </w:t>
        </w:r>
      </w:ins>
      <w:ins w:id="978" w:author="Pinki Nath" w:date="2020-10-03T16:59:00Z">
        <w:r w:rsidRPr="00834337">
          <w:rPr>
            <w:rFonts w:ascii="Times New Roman" w:eastAsia="Times New Roman" w:hAnsi="Times New Roman" w:cs="Times New Roman"/>
            <w:b/>
            <w:sz w:val="24"/>
            <w:szCs w:val="24"/>
            <w:rPrChange w:id="979" w:author="Du-rush Writing Studio" w:date="2019-06-14T06:55:00Z">
              <w:rPr>
                <w:rFonts w:ascii="Courier New" w:eastAsia="Courier New" w:hAnsi="Courier New" w:cs="Courier New"/>
                <w:b/>
                <w:sz w:val="24"/>
                <w:szCs w:val="24"/>
              </w:rPr>
            </w:rPrChange>
          </w:rPr>
          <w:t>the</w:t>
        </w:r>
      </w:ins>
      <w:ins w:id="980" w:author="anupam yadav" w:date="2019-07-05T12:16:00Z">
        <w:del w:id="981" w:author="Pinki Nath" w:date="2020-10-03T16:59:00Z">
          <w:r w:rsidRPr="00834337">
            <w:rPr>
              <w:rFonts w:ascii="Times New Roman" w:eastAsia="Times New Roman" w:hAnsi="Times New Roman" w:cs="Times New Roman"/>
              <w:b/>
              <w:sz w:val="24"/>
              <w:szCs w:val="24"/>
              <w:rPrChange w:id="982" w:author="Du-rush Writing Studio" w:date="2019-06-14T06:55:00Z">
                <w:rPr>
                  <w:rFonts w:ascii="Courier New" w:eastAsia="Courier New" w:hAnsi="Courier New" w:cs="Courier New"/>
                  <w:b/>
                  <w:sz w:val="24"/>
                  <w:szCs w:val="24"/>
                </w:rPr>
              </w:rPrChange>
            </w:rPr>
            <w:delText>up of the</w:delText>
          </w:r>
        </w:del>
        <w:r w:rsidRPr="00834337">
          <w:rPr>
            <w:rFonts w:ascii="Times New Roman" w:eastAsia="Times New Roman" w:hAnsi="Times New Roman" w:cs="Times New Roman"/>
            <w:b/>
            <w:sz w:val="24"/>
            <w:szCs w:val="24"/>
            <w:rPrChange w:id="983" w:author="Du-rush Writing Studio" w:date="2019-06-14T06:55:00Z">
              <w:rPr>
                <w:rFonts w:ascii="Courier New" w:eastAsia="Courier New" w:hAnsi="Courier New" w:cs="Courier New"/>
                <w:b/>
                <w:sz w:val="24"/>
                <w:szCs w:val="24"/>
              </w:rPr>
            </w:rPrChange>
          </w:rPr>
          <w:t xml:space="preserve"> plant. </w:t>
        </w:r>
      </w:ins>
    </w:p>
    <w:p w:rsidR="00834337" w:rsidRPr="00834337" w:rsidRDefault="00834337" w:rsidP="00834337">
      <w:pPr>
        <w:pStyle w:val="normal0"/>
        <w:jc w:val="both"/>
        <w:rPr>
          <w:ins w:id="984" w:author="anupam yadav" w:date="2019-07-05T12:16:00Z"/>
          <w:rFonts w:ascii="Times New Roman" w:eastAsia="Times New Roman" w:hAnsi="Times New Roman" w:cs="Times New Roman"/>
          <w:b/>
          <w:sz w:val="24"/>
          <w:szCs w:val="24"/>
          <w:rPrChange w:id="985" w:author="Du-rush Writing Studio" w:date="2019-06-14T06:55:00Z">
            <w:rPr>
              <w:ins w:id="986" w:author="anupam yadav" w:date="2019-07-05T12:16:00Z"/>
              <w:rFonts w:ascii="Courier New" w:eastAsia="Courier New" w:hAnsi="Courier New" w:cs="Courier New"/>
              <w:b/>
              <w:sz w:val="24"/>
              <w:szCs w:val="24"/>
            </w:rPr>
          </w:rPrChange>
        </w:rPr>
        <w:pPrChange w:id="987" w:author="Divya Raja" w:date="2020-10-13T14:29:00Z">
          <w:pPr>
            <w:pStyle w:val="normal0"/>
            <w:jc w:val="center"/>
          </w:pPr>
        </w:pPrChange>
      </w:pPr>
      <w:ins w:id="988" w:author="anupam yadav" w:date="2019-07-05T12:16:00Z">
        <w:r w:rsidRPr="00834337">
          <w:rPr>
            <w:rFonts w:ascii="Times New Roman" w:eastAsia="Times New Roman" w:hAnsi="Times New Roman" w:cs="Times New Roman"/>
            <w:b/>
            <w:sz w:val="24"/>
            <w:szCs w:val="24"/>
            <w:rPrChange w:id="989" w:author="Du-rush Writing Studio" w:date="2019-06-14T06:55:00Z">
              <w:rPr>
                <w:rFonts w:ascii="Courier New" w:eastAsia="Courier New" w:hAnsi="Courier New" w:cs="Courier New"/>
                <w:b/>
                <w:sz w:val="24"/>
                <w:szCs w:val="24"/>
              </w:rPr>
            </w:rPrChange>
          </w:rPr>
          <w:t xml:space="preserve">SFX: tribal drums playing + SFX: Flute playing + SFX: Crickets chirping. </w:t>
        </w:r>
      </w:ins>
    </w:p>
    <w:p w:rsidR="00834337" w:rsidRPr="00834337" w:rsidRDefault="00834337" w:rsidP="00834337">
      <w:pPr>
        <w:pStyle w:val="normal0"/>
        <w:jc w:val="both"/>
        <w:rPr>
          <w:ins w:id="990" w:author="anupam yadav" w:date="2019-07-05T12:16:00Z"/>
          <w:rFonts w:ascii="Times New Roman" w:eastAsia="Times New Roman" w:hAnsi="Times New Roman" w:cs="Times New Roman"/>
          <w:b/>
          <w:sz w:val="24"/>
          <w:szCs w:val="24"/>
          <w:rPrChange w:id="991" w:author="Du-rush Writing Studio" w:date="2019-06-14T06:55:00Z">
            <w:rPr>
              <w:ins w:id="992" w:author="anupam yadav" w:date="2019-07-05T12:16:00Z"/>
              <w:rFonts w:ascii="Courier New" w:eastAsia="Courier New" w:hAnsi="Courier New" w:cs="Courier New"/>
              <w:b/>
              <w:sz w:val="24"/>
              <w:szCs w:val="24"/>
            </w:rPr>
          </w:rPrChange>
        </w:rPr>
        <w:pPrChange w:id="993" w:author="Divya Raja" w:date="2020-10-13T14:29:00Z">
          <w:pPr>
            <w:pStyle w:val="normal0"/>
            <w:jc w:val="center"/>
          </w:pPr>
        </w:pPrChange>
      </w:pPr>
    </w:p>
    <w:p w:rsidR="00834337" w:rsidRPr="00834337" w:rsidRDefault="00834337" w:rsidP="00834337">
      <w:pPr>
        <w:pStyle w:val="normal0"/>
        <w:jc w:val="both"/>
        <w:rPr>
          <w:ins w:id="994" w:author="anupam yadav" w:date="2019-07-05T12:16:00Z"/>
          <w:rFonts w:ascii="Times New Roman" w:eastAsia="Times New Roman" w:hAnsi="Times New Roman" w:cs="Times New Roman"/>
          <w:b/>
          <w:sz w:val="24"/>
          <w:szCs w:val="24"/>
          <w:rPrChange w:id="995" w:author="Du-rush Writing Studio" w:date="2019-06-14T06:55:00Z">
            <w:rPr>
              <w:ins w:id="996" w:author="anupam yadav" w:date="2019-07-05T12:16:00Z"/>
              <w:rFonts w:ascii="Courier New" w:eastAsia="Courier New" w:hAnsi="Courier New" w:cs="Courier New"/>
              <w:b/>
              <w:sz w:val="24"/>
              <w:szCs w:val="24"/>
            </w:rPr>
          </w:rPrChange>
        </w:rPr>
        <w:pPrChange w:id="997" w:author="Divya Raja" w:date="2020-10-13T14:29:00Z">
          <w:pPr>
            <w:pStyle w:val="normal0"/>
            <w:jc w:val="center"/>
          </w:pPr>
        </w:pPrChange>
      </w:pPr>
      <w:ins w:id="998" w:author="anupam yadav" w:date="2019-07-05T12:16:00Z">
        <w:r w:rsidRPr="00834337">
          <w:rPr>
            <w:rFonts w:ascii="Times New Roman" w:eastAsia="Times New Roman" w:hAnsi="Times New Roman" w:cs="Times New Roman"/>
            <w:b/>
            <w:sz w:val="24"/>
            <w:szCs w:val="24"/>
            <w:rPrChange w:id="999" w:author="Du-rush Writing Studio" w:date="2019-06-14T06:55:00Z">
              <w:rPr>
                <w:rFonts w:ascii="Courier New" w:eastAsia="Courier New" w:hAnsi="Courier New" w:cs="Courier New"/>
                <w:b/>
                <w:sz w:val="24"/>
                <w:szCs w:val="24"/>
              </w:rPr>
            </w:rPrChange>
          </w:rPr>
          <w:t xml:space="preserve">At first, the plant </w:t>
        </w:r>
      </w:ins>
      <w:ins w:id="1000" w:author="Pinki Nath" w:date="2020-10-03T17:00:00Z">
        <w:r w:rsidRPr="00834337">
          <w:rPr>
            <w:rFonts w:ascii="Times New Roman" w:eastAsia="Times New Roman" w:hAnsi="Times New Roman" w:cs="Times New Roman"/>
            <w:b/>
            <w:sz w:val="24"/>
            <w:szCs w:val="24"/>
            <w:rPrChange w:id="1001" w:author="Du-rush Writing Studio" w:date="2019-06-14T06:55:00Z">
              <w:rPr>
                <w:rFonts w:ascii="Courier New" w:eastAsia="Courier New" w:hAnsi="Courier New" w:cs="Courier New"/>
                <w:b/>
                <w:sz w:val="24"/>
                <w:szCs w:val="24"/>
              </w:rPr>
            </w:rPrChange>
          </w:rPr>
          <w:t xml:space="preserve">was </w:t>
        </w:r>
      </w:ins>
      <w:ins w:id="1002" w:author="anupam yadav" w:date="2019-07-05T12:16:00Z">
        <w:del w:id="1003" w:author="Pinki Nath" w:date="2020-10-03T17:00:00Z">
          <w:r w:rsidRPr="00834337">
            <w:rPr>
              <w:rFonts w:ascii="Times New Roman" w:eastAsia="Times New Roman" w:hAnsi="Times New Roman" w:cs="Times New Roman"/>
              <w:b/>
              <w:sz w:val="24"/>
              <w:szCs w:val="24"/>
              <w:rPrChange w:id="1004" w:author="Du-rush Writing Studio" w:date="2019-06-14T06:55:00Z">
                <w:rPr>
                  <w:rFonts w:ascii="Courier New" w:eastAsia="Courier New" w:hAnsi="Courier New" w:cs="Courier New"/>
                  <w:b/>
                  <w:sz w:val="24"/>
                  <w:szCs w:val="24"/>
                </w:rPr>
              </w:rPrChange>
            </w:rPr>
            <w:delText>is</w:delText>
          </w:r>
        </w:del>
        <w:r w:rsidRPr="00834337">
          <w:rPr>
            <w:rFonts w:ascii="Times New Roman" w:eastAsia="Times New Roman" w:hAnsi="Times New Roman" w:cs="Times New Roman"/>
            <w:b/>
            <w:sz w:val="24"/>
            <w:szCs w:val="24"/>
            <w:rPrChange w:id="1005" w:author="Du-rush Writing Studio" w:date="2019-06-14T06:55:00Z">
              <w:rPr>
                <w:rFonts w:ascii="Courier New" w:eastAsia="Courier New" w:hAnsi="Courier New" w:cs="Courier New"/>
                <w:b/>
                <w:sz w:val="24"/>
                <w:szCs w:val="24"/>
              </w:rPr>
            </w:rPrChange>
          </w:rPr>
          <w:t xml:space="preserve"> a bit </w:t>
        </w:r>
      </w:ins>
      <w:ins w:id="1006" w:author="Raj iv Sharma" w:date="2020-10-05T06:56:00Z">
        <w:r w:rsidRPr="00834337">
          <w:rPr>
            <w:rFonts w:ascii="Times New Roman" w:eastAsia="Times New Roman" w:hAnsi="Times New Roman" w:cs="Times New Roman"/>
            <w:b/>
            <w:sz w:val="24"/>
            <w:szCs w:val="24"/>
            <w:rPrChange w:id="1007" w:author="Du-rush Writing Studio" w:date="2019-06-14T06:55:00Z">
              <w:rPr>
                <w:rFonts w:ascii="Courier New" w:eastAsia="Courier New" w:hAnsi="Courier New" w:cs="Courier New"/>
                <w:b/>
                <w:sz w:val="24"/>
                <w:szCs w:val="24"/>
              </w:rPr>
            </w:rPrChange>
          </w:rPr>
          <w:t>restless, then</w:t>
        </w:r>
      </w:ins>
      <w:ins w:id="1008" w:author="anupam yadav" w:date="2019-07-05T12:16:00Z">
        <w:del w:id="1009" w:author="Raj iv Sharma" w:date="2020-10-05T06:56:00Z">
          <w:r w:rsidRPr="00834337">
            <w:rPr>
              <w:rFonts w:ascii="Times New Roman" w:eastAsia="Times New Roman" w:hAnsi="Times New Roman" w:cs="Times New Roman"/>
              <w:b/>
              <w:sz w:val="24"/>
              <w:szCs w:val="24"/>
              <w:rPrChange w:id="1010" w:author="Du-rush Writing Studio" w:date="2019-06-14T06:55:00Z">
                <w:rPr>
                  <w:rFonts w:ascii="Courier New" w:eastAsia="Courier New" w:hAnsi="Courier New" w:cs="Courier New"/>
                  <w:b/>
                  <w:sz w:val="24"/>
                  <w:szCs w:val="24"/>
                </w:rPr>
              </w:rPrChange>
            </w:rPr>
            <w:delText>restless then</w:delText>
          </w:r>
        </w:del>
        <w:r w:rsidRPr="00834337">
          <w:rPr>
            <w:rFonts w:ascii="Times New Roman" w:eastAsia="Times New Roman" w:hAnsi="Times New Roman" w:cs="Times New Roman"/>
            <w:b/>
            <w:sz w:val="24"/>
            <w:szCs w:val="24"/>
            <w:rPrChange w:id="1011" w:author="Du-rush Writing Studio" w:date="2019-06-14T06:55:00Z">
              <w:rPr>
                <w:rFonts w:ascii="Courier New" w:eastAsia="Courier New" w:hAnsi="Courier New" w:cs="Courier New"/>
                <w:b/>
                <w:sz w:val="24"/>
                <w:szCs w:val="24"/>
              </w:rPr>
            </w:rPrChange>
          </w:rPr>
          <w:t xml:space="preserve"> he hear</w:t>
        </w:r>
      </w:ins>
      <w:ins w:id="1012" w:author="Raj iv Sharma" w:date="2020-10-05T06:55:00Z">
        <w:r w:rsidRPr="00834337">
          <w:rPr>
            <w:rFonts w:ascii="Times New Roman" w:eastAsia="Times New Roman" w:hAnsi="Times New Roman" w:cs="Times New Roman"/>
            <w:b/>
            <w:sz w:val="24"/>
            <w:szCs w:val="24"/>
            <w:rPrChange w:id="1013" w:author="Du-rush Writing Studio" w:date="2019-06-14T06:55:00Z">
              <w:rPr>
                <w:rFonts w:ascii="Courier New" w:eastAsia="Courier New" w:hAnsi="Courier New" w:cs="Courier New"/>
                <w:b/>
                <w:sz w:val="24"/>
                <w:szCs w:val="24"/>
              </w:rPr>
            </w:rPrChange>
          </w:rPr>
          <w:t>d</w:t>
        </w:r>
      </w:ins>
      <w:ins w:id="1014" w:author="Pinki Nath" w:date="2020-10-03T17:01:00Z">
        <w:del w:id="1015" w:author="Raj iv Sharma" w:date="2020-10-05T06:55:00Z">
          <w:r w:rsidRPr="00834337">
            <w:rPr>
              <w:rFonts w:ascii="Times New Roman" w:eastAsia="Times New Roman" w:hAnsi="Times New Roman" w:cs="Times New Roman"/>
              <w:b/>
              <w:sz w:val="24"/>
              <w:szCs w:val="24"/>
              <w:rPrChange w:id="1016" w:author="Du-rush Writing Studio" w:date="2019-06-14T06:55:00Z">
                <w:rPr>
                  <w:rFonts w:ascii="Courier New" w:eastAsia="Courier New" w:hAnsi="Courier New" w:cs="Courier New"/>
                  <w:b/>
                  <w:sz w:val="24"/>
                  <w:szCs w:val="24"/>
                </w:rPr>
              </w:rPrChange>
            </w:rPr>
            <w:delText>ed</w:delText>
          </w:r>
        </w:del>
      </w:ins>
      <w:ins w:id="1017" w:author="anupam yadav" w:date="2019-07-05T12:16:00Z">
        <w:del w:id="1018" w:author="Pinki Nath" w:date="2020-10-03T17:01:00Z">
          <w:r w:rsidRPr="00834337">
            <w:rPr>
              <w:rFonts w:ascii="Times New Roman" w:eastAsia="Times New Roman" w:hAnsi="Times New Roman" w:cs="Times New Roman"/>
              <w:b/>
              <w:sz w:val="24"/>
              <w:szCs w:val="24"/>
              <w:rPrChange w:id="1019"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1020" w:author="Du-rush Writing Studio" w:date="2019-06-14T06:55:00Z">
              <w:rPr>
                <w:rFonts w:ascii="Courier New" w:eastAsia="Courier New" w:hAnsi="Courier New" w:cs="Courier New"/>
                <w:b/>
                <w:sz w:val="24"/>
                <w:szCs w:val="24"/>
              </w:rPr>
            </w:rPrChange>
          </w:rPr>
          <w:t xml:space="preserve"> the above three sounds and slowly </w:t>
        </w:r>
      </w:ins>
      <w:ins w:id="1021" w:author="Pinki Nath" w:date="2020-10-03T17:01:00Z">
        <w:r w:rsidRPr="00834337">
          <w:rPr>
            <w:rFonts w:ascii="Times New Roman" w:eastAsia="Times New Roman" w:hAnsi="Times New Roman" w:cs="Times New Roman"/>
            <w:b/>
            <w:sz w:val="24"/>
            <w:szCs w:val="24"/>
            <w:rPrChange w:id="1022" w:author="Du-rush Writing Studio" w:date="2019-06-14T06:55:00Z">
              <w:rPr>
                <w:rFonts w:ascii="Courier New" w:eastAsia="Courier New" w:hAnsi="Courier New" w:cs="Courier New"/>
                <w:b/>
                <w:sz w:val="24"/>
                <w:szCs w:val="24"/>
              </w:rPr>
            </w:rPrChange>
          </w:rPr>
          <w:t>went</w:t>
        </w:r>
      </w:ins>
      <w:ins w:id="1023" w:author="anupam yadav" w:date="2019-07-05T12:16:00Z">
        <w:del w:id="1024" w:author="Pinki Nath" w:date="2020-10-03T17:01:00Z">
          <w:r w:rsidRPr="00834337">
            <w:rPr>
              <w:rFonts w:ascii="Times New Roman" w:eastAsia="Times New Roman" w:hAnsi="Times New Roman" w:cs="Times New Roman"/>
              <w:b/>
              <w:sz w:val="24"/>
              <w:szCs w:val="24"/>
              <w:rPrChange w:id="1025" w:author="Du-rush Writing Studio" w:date="2019-06-14T06:55:00Z">
                <w:rPr>
                  <w:rFonts w:ascii="Courier New" w:eastAsia="Courier New" w:hAnsi="Courier New" w:cs="Courier New"/>
                  <w:b/>
                  <w:sz w:val="24"/>
                  <w:szCs w:val="24"/>
                </w:rPr>
              </w:rPrChange>
            </w:rPr>
            <w:delText>goes</w:delText>
          </w:r>
        </w:del>
        <w:r w:rsidRPr="00834337">
          <w:rPr>
            <w:rFonts w:ascii="Times New Roman" w:eastAsia="Times New Roman" w:hAnsi="Times New Roman" w:cs="Times New Roman"/>
            <w:b/>
            <w:sz w:val="24"/>
            <w:szCs w:val="24"/>
            <w:rPrChange w:id="1026" w:author="Du-rush Writing Studio" w:date="2019-06-14T06:55:00Z">
              <w:rPr>
                <w:rFonts w:ascii="Courier New" w:eastAsia="Courier New" w:hAnsi="Courier New" w:cs="Courier New"/>
                <w:b/>
                <w:sz w:val="24"/>
                <w:szCs w:val="24"/>
              </w:rPr>
            </w:rPrChange>
          </w:rPr>
          <w:t xml:space="preserve"> to sleep as Jinx pats its head.</w:t>
        </w:r>
      </w:ins>
    </w:p>
    <w:p w:rsidR="00834337" w:rsidRPr="00834337" w:rsidRDefault="00834337" w:rsidP="00834337">
      <w:pPr>
        <w:pStyle w:val="normal0"/>
        <w:jc w:val="both"/>
        <w:rPr>
          <w:ins w:id="1027" w:author="anupam yadav" w:date="2019-07-05T12:16:00Z"/>
          <w:rFonts w:ascii="Times New Roman" w:eastAsia="Times New Roman" w:hAnsi="Times New Roman" w:cs="Times New Roman"/>
          <w:b/>
          <w:sz w:val="24"/>
          <w:szCs w:val="24"/>
          <w:rPrChange w:id="1028" w:author="Du-rush Writing Studio" w:date="2019-06-14T06:55:00Z">
            <w:rPr>
              <w:ins w:id="1029" w:author="anupam yadav" w:date="2019-07-05T12:16:00Z"/>
              <w:rFonts w:ascii="Courier New" w:eastAsia="Courier New" w:hAnsi="Courier New" w:cs="Courier New"/>
              <w:b/>
              <w:sz w:val="24"/>
              <w:szCs w:val="24"/>
            </w:rPr>
          </w:rPrChange>
        </w:rPr>
        <w:pPrChange w:id="1030" w:author="Divya Raja" w:date="2020-10-13T14:29:00Z">
          <w:pPr>
            <w:pStyle w:val="normal0"/>
            <w:jc w:val="center"/>
          </w:pPr>
        </w:pPrChange>
      </w:pPr>
    </w:p>
    <w:p w:rsidR="00834337" w:rsidRPr="00834337" w:rsidRDefault="00834337" w:rsidP="00834337">
      <w:pPr>
        <w:pStyle w:val="normal0"/>
        <w:jc w:val="both"/>
        <w:rPr>
          <w:ins w:id="1031" w:author="anupam yadav" w:date="2019-07-05T12:16:00Z"/>
          <w:rFonts w:ascii="Times New Roman" w:eastAsia="Times New Roman" w:hAnsi="Times New Roman" w:cs="Times New Roman"/>
          <w:b/>
          <w:sz w:val="24"/>
          <w:szCs w:val="24"/>
          <w:rPrChange w:id="1032" w:author="Du-rush Writing Studio" w:date="2019-06-14T06:55:00Z">
            <w:rPr>
              <w:ins w:id="1033" w:author="anupam yadav" w:date="2019-07-05T12:16:00Z"/>
              <w:rFonts w:ascii="Courier New" w:eastAsia="Courier New" w:hAnsi="Courier New" w:cs="Courier New"/>
              <w:b/>
              <w:sz w:val="24"/>
              <w:szCs w:val="24"/>
            </w:rPr>
          </w:rPrChange>
        </w:rPr>
        <w:pPrChange w:id="1034" w:author="Divya Raja" w:date="2020-10-13T14:29:00Z">
          <w:pPr>
            <w:pStyle w:val="normal0"/>
            <w:jc w:val="center"/>
          </w:pPr>
        </w:pPrChange>
      </w:pPr>
      <w:ins w:id="1035" w:author="anupam yadav" w:date="2019-07-05T12:16:00Z">
        <w:r w:rsidRPr="00834337">
          <w:rPr>
            <w:rFonts w:ascii="Times New Roman" w:eastAsia="Times New Roman" w:hAnsi="Times New Roman" w:cs="Times New Roman"/>
            <w:b/>
            <w:sz w:val="24"/>
            <w:szCs w:val="24"/>
            <w:rPrChange w:id="1036"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1037" w:author="anupam yadav" w:date="2019-07-05T12:16:00Z"/>
          <w:rFonts w:ascii="Times New Roman" w:eastAsia="Times New Roman" w:hAnsi="Times New Roman" w:cs="Times New Roman"/>
          <w:b/>
          <w:sz w:val="24"/>
          <w:szCs w:val="24"/>
          <w:rPrChange w:id="1038" w:author="Du-rush Writing Studio" w:date="2019-06-14T06:55:00Z">
            <w:rPr>
              <w:ins w:id="1039" w:author="anupam yadav" w:date="2019-07-05T12:16:00Z"/>
              <w:rFonts w:ascii="Courier New" w:eastAsia="Courier New" w:hAnsi="Courier New" w:cs="Courier New"/>
              <w:b/>
              <w:sz w:val="24"/>
              <w:szCs w:val="24"/>
            </w:rPr>
          </w:rPrChange>
        </w:rPr>
        <w:pPrChange w:id="1040" w:author="Divya Raja" w:date="2020-10-13T14:29:00Z">
          <w:pPr>
            <w:pStyle w:val="normal0"/>
            <w:jc w:val="center"/>
          </w:pPr>
        </w:pPrChange>
      </w:pPr>
      <w:ins w:id="1041" w:author="anupam yadav" w:date="2019-07-05T12:16:00Z">
        <w:r w:rsidRPr="00834337">
          <w:rPr>
            <w:rFonts w:ascii="Times New Roman" w:eastAsia="Times New Roman" w:hAnsi="Times New Roman" w:cs="Times New Roman"/>
            <w:b/>
            <w:sz w:val="24"/>
            <w:szCs w:val="24"/>
            <w:rPrChange w:id="1042" w:author="Du-rush Writing Studio" w:date="2019-06-14T06:55:00Z">
              <w:rPr>
                <w:rFonts w:ascii="Courier New" w:eastAsia="Courier New" w:hAnsi="Courier New" w:cs="Courier New"/>
                <w:b/>
                <w:sz w:val="24"/>
                <w:szCs w:val="24"/>
              </w:rPr>
            </w:rPrChange>
          </w:rPr>
          <w:t xml:space="preserve">              (whispers)</w:t>
        </w:r>
      </w:ins>
    </w:p>
    <w:p w:rsidR="00834337" w:rsidRPr="00834337" w:rsidRDefault="00834337" w:rsidP="00834337">
      <w:pPr>
        <w:pStyle w:val="normal0"/>
        <w:jc w:val="both"/>
        <w:rPr>
          <w:ins w:id="1043" w:author="anupam yadav" w:date="2019-07-05T12:16:00Z"/>
          <w:rFonts w:ascii="Times New Roman" w:eastAsia="Times New Roman" w:hAnsi="Times New Roman" w:cs="Times New Roman"/>
          <w:b/>
          <w:sz w:val="24"/>
          <w:szCs w:val="24"/>
          <w:rPrChange w:id="1044" w:author="Du-rush Writing Studio" w:date="2019-06-14T06:55:00Z">
            <w:rPr>
              <w:ins w:id="1045" w:author="anupam yadav" w:date="2019-07-05T12:16:00Z"/>
              <w:rFonts w:ascii="Courier New" w:eastAsia="Courier New" w:hAnsi="Courier New" w:cs="Courier New"/>
              <w:b/>
              <w:sz w:val="24"/>
              <w:szCs w:val="24"/>
            </w:rPr>
          </w:rPrChange>
        </w:rPr>
        <w:pPrChange w:id="1046" w:author="Divya Raja" w:date="2020-10-13T14:29:00Z">
          <w:pPr>
            <w:pStyle w:val="normal0"/>
            <w:jc w:val="center"/>
          </w:pPr>
        </w:pPrChange>
      </w:pPr>
      <w:ins w:id="1047" w:author="anupam yadav" w:date="2019-07-05T12:16:00Z">
        <w:r w:rsidRPr="00834337">
          <w:rPr>
            <w:rFonts w:ascii="Times New Roman" w:eastAsia="Times New Roman" w:hAnsi="Times New Roman" w:cs="Times New Roman"/>
            <w:b/>
            <w:sz w:val="24"/>
            <w:szCs w:val="24"/>
            <w:rPrChange w:id="1048" w:author="Du-rush Writing Studio" w:date="2019-06-14T06:55:00Z">
              <w:rPr>
                <w:rFonts w:ascii="Courier New" w:eastAsia="Courier New" w:hAnsi="Courier New" w:cs="Courier New"/>
                <w:b/>
                <w:sz w:val="24"/>
                <w:szCs w:val="24"/>
              </w:rPr>
            </w:rPrChange>
          </w:rPr>
          <w:t>“Go to sleep, little one</w:t>
        </w:r>
      </w:ins>
      <w:ins w:id="1049" w:author="Pinki Nath" w:date="2020-10-03T17:01:00Z">
        <w:r w:rsidRPr="00834337">
          <w:rPr>
            <w:rFonts w:ascii="Times New Roman" w:eastAsia="Times New Roman" w:hAnsi="Times New Roman" w:cs="Times New Roman"/>
            <w:b/>
            <w:sz w:val="24"/>
            <w:szCs w:val="24"/>
            <w:rPrChange w:id="1050" w:author="Du-rush Writing Studio" w:date="2019-06-14T06:55:00Z">
              <w:rPr>
                <w:rFonts w:ascii="Courier New" w:eastAsia="Courier New" w:hAnsi="Courier New" w:cs="Courier New"/>
                <w:b/>
                <w:sz w:val="24"/>
                <w:szCs w:val="24"/>
              </w:rPr>
            </w:rPrChange>
          </w:rPr>
          <w:t>”</w:t>
        </w:r>
      </w:ins>
      <w:ins w:id="1051" w:author="anupam yadav" w:date="2019-07-05T12:16:00Z">
        <w:del w:id="1052" w:author="Pinki Nath" w:date="2020-10-03T17:01:00Z">
          <w:r w:rsidRPr="00834337">
            <w:rPr>
              <w:rFonts w:ascii="Times New Roman" w:eastAsia="Times New Roman" w:hAnsi="Times New Roman" w:cs="Times New Roman"/>
              <w:b/>
              <w:sz w:val="24"/>
              <w:szCs w:val="24"/>
              <w:rPrChange w:id="1053" w:author="Du-rush Writing Studio" w:date="2019-06-14T06:55:00Z">
                <w:rPr>
                  <w:rFonts w:ascii="Courier New" w:eastAsia="Courier New" w:hAnsi="Courier New" w:cs="Courier New"/>
                  <w:b/>
                  <w:sz w:val="24"/>
                  <w:szCs w:val="24"/>
                </w:rPr>
              </w:rPrChange>
            </w:rPr>
            <w:delText>. “</w:delText>
          </w:r>
        </w:del>
      </w:ins>
    </w:p>
    <w:p w:rsidR="00834337" w:rsidRPr="00834337" w:rsidRDefault="00834337" w:rsidP="00834337">
      <w:pPr>
        <w:pStyle w:val="normal0"/>
        <w:jc w:val="both"/>
        <w:rPr>
          <w:ins w:id="1054" w:author="anupam yadav" w:date="2019-07-05T12:16:00Z"/>
          <w:rFonts w:ascii="Times New Roman" w:eastAsia="Times New Roman" w:hAnsi="Times New Roman" w:cs="Times New Roman"/>
          <w:b/>
          <w:sz w:val="24"/>
          <w:szCs w:val="24"/>
          <w:rPrChange w:id="1055" w:author="Du-rush Writing Studio" w:date="2019-06-14T06:55:00Z">
            <w:rPr>
              <w:ins w:id="1056" w:author="anupam yadav" w:date="2019-07-05T12:16:00Z"/>
              <w:rFonts w:ascii="Courier New" w:eastAsia="Courier New" w:hAnsi="Courier New" w:cs="Courier New"/>
              <w:b/>
              <w:sz w:val="24"/>
              <w:szCs w:val="24"/>
            </w:rPr>
          </w:rPrChange>
        </w:rPr>
        <w:pPrChange w:id="1057" w:author="Divya Raja" w:date="2020-10-13T14:29:00Z">
          <w:pPr>
            <w:pStyle w:val="normal0"/>
            <w:jc w:val="center"/>
          </w:pPr>
        </w:pPrChange>
      </w:pPr>
      <w:ins w:id="1058" w:author="anupam yadav" w:date="2019-07-05T12:16:00Z">
        <w:r w:rsidRPr="00834337">
          <w:rPr>
            <w:rFonts w:ascii="Times New Roman" w:eastAsia="Times New Roman" w:hAnsi="Times New Roman" w:cs="Times New Roman"/>
            <w:b/>
            <w:sz w:val="24"/>
            <w:szCs w:val="24"/>
            <w:rPrChange w:id="1059" w:author="Du-rush Writing Studio" w:date="2019-06-14T06:55:00Z">
              <w:rPr>
                <w:rFonts w:ascii="Courier New" w:eastAsia="Courier New" w:hAnsi="Courier New" w:cs="Courier New"/>
                <w:b/>
                <w:sz w:val="24"/>
                <w:szCs w:val="24"/>
              </w:rPr>
            </w:rPrChange>
          </w:rPr>
          <w:t xml:space="preserve">                </w:t>
        </w:r>
      </w:ins>
    </w:p>
    <w:p w:rsidR="00834337" w:rsidRPr="00834337" w:rsidRDefault="00834337" w:rsidP="00834337">
      <w:pPr>
        <w:pStyle w:val="normal0"/>
        <w:jc w:val="both"/>
        <w:rPr>
          <w:ins w:id="1060" w:author="anupam yadav" w:date="2019-07-05T12:16:00Z"/>
          <w:rFonts w:ascii="Times New Roman" w:eastAsia="Times New Roman" w:hAnsi="Times New Roman" w:cs="Times New Roman"/>
          <w:b/>
          <w:sz w:val="24"/>
          <w:szCs w:val="24"/>
          <w:rPrChange w:id="1061" w:author="Du-rush Writing Studio" w:date="2019-06-14T06:55:00Z">
            <w:rPr>
              <w:ins w:id="1062" w:author="anupam yadav" w:date="2019-07-05T12:16:00Z"/>
              <w:rFonts w:ascii="Courier New" w:eastAsia="Courier New" w:hAnsi="Courier New" w:cs="Courier New"/>
              <w:b/>
              <w:sz w:val="24"/>
              <w:szCs w:val="24"/>
            </w:rPr>
          </w:rPrChange>
        </w:rPr>
        <w:pPrChange w:id="1063" w:author="Divya Raja" w:date="2020-10-13T14:29:00Z">
          <w:pPr>
            <w:pStyle w:val="normal0"/>
            <w:jc w:val="center"/>
          </w:pPr>
        </w:pPrChange>
      </w:pPr>
      <w:ins w:id="1064" w:author="anupam yadav" w:date="2019-07-05T12:16:00Z">
        <w:r w:rsidRPr="00834337">
          <w:rPr>
            <w:rFonts w:ascii="Times New Roman" w:eastAsia="Times New Roman" w:hAnsi="Times New Roman" w:cs="Times New Roman"/>
            <w:b/>
            <w:sz w:val="24"/>
            <w:szCs w:val="24"/>
            <w:rPrChange w:id="1065" w:author="Du-rush Writing Studio" w:date="2019-06-14T06:55:00Z">
              <w:rPr>
                <w:rFonts w:ascii="Courier New" w:eastAsia="Courier New" w:hAnsi="Courier New" w:cs="Courier New"/>
                <w:b/>
                <w:sz w:val="24"/>
                <w:szCs w:val="24"/>
              </w:rPr>
            </w:rPrChange>
          </w:rPr>
          <w:t>EXT.PUMPKIN MANSION - DAY</w:t>
        </w:r>
      </w:ins>
    </w:p>
    <w:p w:rsidR="00834337" w:rsidRPr="00834337" w:rsidRDefault="00834337" w:rsidP="00834337">
      <w:pPr>
        <w:pStyle w:val="normal0"/>
        <w:jc w:val="both"/>
        <w:rPr>
          <w:ins w:id="1066" w:author="anupam yadav" w:date="2019-07-05T12:16:00Z"/>
          <w:rFonts w:ascii="Times New Roman" w:eastAsia="Times New Roman" w:hAnsi="Times New Roman" w:cs="Times New Roman"/>
          <w:b/>
          <w:sz w:val="24"/>
          <w:szCs w:val="24"/>
          <w:rPrChange w:id="1067" w:author="Du-rush Writing Studio" w:date="2019-06-14T06:55:00Z">
            <w:rPr>
              <w:ins w:id="1068" w:author="anupam yadav" w:date="2019-07-05T12:16:00Z"/>
              <w:rFonts w:ascii="Courier New" w:eastAsia="Courier New" w:hAnsi="Courier New" w:cs="Courier New"/>
              <w:b/>
              <w:sz w:val="24"/>
              <w:szCs w:val="24"/>
            </w:rPr>
          </w:rPrChange>
        </w:rPr>
        <w:pPrChange w:id="1069" w:author="Divya Raja" w:date="2020-10-13T14:29:00Z">
          <w:pPr>
            <w:pStyle w:val="normal0"/>
            <w:jc w:val="center"/>
          </w:pPr>
        </w:pPrChange>
      </w:pPr>
      <w:ins w:id="1070" w:author="anupam yadav" w:date="2019-07-05T12:16:00Z">
        <w:r w:rsidRPr="00834337">
          <w:rPr>
            <w:rFonts w:ascii="Times New Roman" w:eastAsia="Times New Roman" w:hAnsi="Times New Roman" w:cs="Times New Roman"/>
            <w:b/>
            <w:sz w:val="24"/>
            <w:szCs w:val="24"/>
            <w:rPrChange w:id="1071" w:author="Du-rush Writing Studio" w:date="2019-06-14T06:55:00Z">
              <w:rPr>
                <w:rFonts w:ascii="Courier New" w:eastAsia="Courier New" w:hAnsi="Courier New" w:cs="Courier New"/>
                <w:b/>
                <w:sz w:val="24"/>
                <w:szCs w:val="24"/>
              </w:rPr>
            </w:rPrChange>
          </w:rPr>
          <w:t>Jinx flies into the mansion on her broomstick. She</w:t>
        </w:r>
      </w:ins>
      <w:ins w:id="1072" w:author="Pavithra loganathan" w:date="2020-10-20T07:09:00Z">
        <w:r w:rsidRPr="00834337">
          <w:rPr>
            <w:rFonts w:ascii="Times New Roman" w:eastAsia="Times New Roman" w:hAnsi="Times New Roman" w:cs="Times New Roman"/>
            <w:b/>
            <w:sz w:val="24"/>
            <w:szCs w:val="24"/>
            <w:rPrChange w:id="1073" w:author="Du-rush Writing Studio" w:date="2019-06-14T06:55:00Z">
              <w:rPr>
                <w:rFonts w:ascii="Courier New" w:eastAsia="Courier New" w:hAnsi="Courier New" w:cs="Courier New"/>
                <w:b/>
                <w:sz w:val="24"/>
                <w:szCs w:val="24"/>
              </w:rPr>
            </w:rPrChange>
          </w:rPr>
          <w:t xml:space="preserve"> was </w:t>
        </w:r>
      </w:ins>
      <w:ins w:id="1074" w:author="Aiswarya chandran" w:date="2020-10-17T09:19:00Z">
        <w:r w:rsidRPr="00834337">
          <w:rPr>
            <w:rFonts w:ascii="Times New Roman" w:eastAsia="Times New Roman" w:hAnsi="Times New Roman" w:cs="Times New Roman"/>
            <w:b/>
            <w:sz w:val="24"/>
            <w:szCs w:val="24"/>
            <w:rPrChange w:id="1075" w:author="Du-rush Writing Studio" w:date="2019-06-14T06:55:00Z">
              <w:rPr>
                <w:rFonts w:ascii="Courier New" w:eastAsia="Courier New" w:hAnsi="Courier New" w:cs="Courier New"/>
                <w:b/>
                <w:sz w:val="24"/>
                <w:szCs w:val="24"/>
              </w:rPr>
            </w:rPrChange>
          </w:rPr>
          <w:t xml:space="preserve"> </w:t>
        </w:r>
      </w:ins>
      <w:ins w:id="1076" w:author="anupam yadav" w:date="2019-07-05T12:16:00Z">
        <w:del w:id="1077" w:author="Pavithra loganathan" w:date="2020-10-20T07:09:00Z">
          <w:r w:rsidRPr="00834337">
            <w:rPr>
              <w:rFonts w:ascii="Times New Roman" w:eastAsia="Times New Roman" w:hAnsi="Times New Roman" w:cs="Times New Roman"/>
              <w:b/>
              <w:sz w:val="24"/>
              <w:szCs w:val="24"/>
              <w:rPrChange w:id="1078" w:author="Du-rush Writing Studio" w:date="2019-06-14T06:55:00Z">
                <w:rPr>
                  <w:rFonts w:ascii="Courier New" w:eastAsia="Courier New" w:hAnsi="Courier New" w:cs="Courier New"/>
                  <w:b/>
                  <w:sz w:val="24"/>
                  <w:szCs w:val="24"/>
                </w:rPr>
              </w:rPrChange>
            </w:rPr>
            <w:delText xml:space="preserve"> </w:delText>
          </w:r>
        </w:del>
        <w:del w:id="1079" w:author="Aiswarya chandran" w:date="2020-10-17T09:19:00Z">
          <w:r w:rsidRPr="00834337">
            <w:rPr>
              <w:rFonts w:ascii="Times New Roman" w:eastAsia="Times New Roman" w:hAnsi="Times New Roman" w:cs="Times New Roman"/>
              <w:b/>
              <w:sz w:val="24"/>
              <w:szCs w:val="24"/>
              <w:rPrChange w:id="1080" w:author="Du-rush Writing Studio" w:date="2019-06-14T06:55:00Z">
                <w:rPr>
                  <w:rFonts w:ascii="Courier New" w:eastAsia="Courier New" w:hAnsi="Courier New" w:cs="Courier New"/>
                  <w:b/>
                  <w:sz w:val="24"/>
                  <w:szCs w:val="24"/>
                </w:rPr>
              </w:rPrChange>
            </w:rPr>
            <w:delText>is</w:delText>
          </w:r>
        </w:del>
        <w:r w:rsidRPr="00834337">
          <w:rPr>
            <w:rFonts w:ascii="Times New Roman" w:eastAsia="Times New Roman" w:hAnsi="Times New Roman" w:cs="Times New Roman"/>
            <w:b/>
            <w:sz w:val="24"/>
            <w:szCs w:val="24"/>
            <w:rPrChange w:id="1081" w:author="Du-rush Writing Studio" w:date="2019-06-14T06:55:00Z">
              <w:rPr>
                <w:rFonts w:ascii="Courier New" w:eastAsia="Courier New" w:hAnsi="Courier New" w:cs="Courier New"/>
                <w:b/>
                <w:sz w:val="24"/>
                <w:szCs w:val="24"/>
              </w:rPr>
            </w:rPrChange>
          </w:rPr>
          <w:t xml:space="preserve"> </w:t>
        </w:r>
      </w:ins>
      <w:ins w:id="1082" w:author="Aiswarya chandran" w:date="2020-10-17T09:20:00Z">
        <w:r w:rsidRPr="00834337">
          <w:rPr>
            <w:rFonts w:ascii="Times New Roman" w:eastAsia="Times New Roman" w:hAnsi="Times New Roman" w:cs="Times New Roman"/>
            <w:b/>
            <w:sz w:val="24"/>
            <w:szCs w:val="24"/>
            <w:rPrChange w:id="1083" w:author="Du-rush Writing Studio" w:date="2019-06-14T06:55:00Z">
              <w:rPr>
                <w:rFonts w:ascii="Courier New" w:eastAsia="Courier New" w:hAnsi="Courier New" w:cs="Courier New"/>
                <w:b/>
                <w:sz w:val="24"/>
                <w:szCs w:val="24"/>
              </w:rPr>
            </w:rPrChange>
          </w:rPr>
          <w:t>hold</w:t>
        </w:r>
      </w:ins>
      <w:ins w:id="1084" w:author="Pavithra loganathan" w:date="2020-10-20T07:09:00Z">
        <w:r w:rsidRPr="00834337">
          <w:rPr>
            <w:rFonts w:ascii="Times New Roman" w:eastAsia="Times New Roman" w:hAnsi="Times New Roman" w:cs="Times New Roman"/>
            <w:b/>
            <w:sz w:val="24"/>
            <w:szCs w:val="24"/>
            <w:rPrChange w:id="1085" w:author="Du-rush Writing Studio" w:date="2019-06-14T06:55:00Z">
              <w:rPr>
                <w:rFonts w:ascii="Courier New" w:eastAsia="Courier New" w:hAnsi="Courier New" w:cs="Courier New"/>
                <w:b/>
                <w:sz w:val="24"/>
                <w:szCs w:val="24"/>
              </w:rPr>
            </w:rPrChange>
          </w:rPr>
          <w:t>ing</w:t>
        </w:r>
      </w:ins>
      <w:ins w:id="1086" w:author="Aiswarya chandran" w:date="2020-10-17T09:20:00Z">
        <w:del w:id="1087" w:author="Pavithra loganathan" w:date="2020-10-20T07:09:00Z">
          <w:r w:rsidRPr="00834337">
            <w:rPr>
              <w:rFonts w:ascii="Times New Roman" w:eastAsia="Times New Roman" w:hAnsi="Times New Roman" w:cs="Times New Roman"/>
              <w:b/>
              <w:sz w:val="24"/>
              <w:szCs w:val="24"/>
              <w:rPrChange w:id="1088" w:author="Du-rush Writing Studio" w:date="2019-06-14T06:55:00Z">
                <w:rPr>
                  <w:rFonts w:ascii="Courier New" w:eastAsia="Courier New" w:hAnsi="Courier New" w:cs="Courier New"/>
                  <w:b/>
                  <w:sz w:val="24"/>
                  <w:szCs w:val="24"/>
                </w:rPr>
              </w:rPrChange>
            </w:rPr>
            <w:delText>s</w:delText>
          </w:r>
        </w:del>
      </w:ins>
      <w:ins w:id="1089" w:author="anupam yadav" w:date="2019-07-05T12:16:00Z">
        <w:del w:id="1090" w:author="Aiswarya chandran" w:date="2020-10-17T09:20:00Z">
          <w:r w:rsidRPr="00834337">
            <w:rPr>
              <w:rFonts w:ascii="Times New Roman" w:eastAsia="Times New Roman" w:hAnsi="Times New Roman" w:cs="Times New Roman"/>
              <w:b/>
              <w:sz w:val="24"/>
              <w:szCs w:val="24"/>
              <w:rPrChange w:id="1091" w:author="Du-rush Writing Studio" w:date="2019-06-14T06:55:00Z">
                <w:rPr>
                  <w:rFonts w:ascii="Courier New" w:eastAsia="Courier New" w:hAnsi="Courier New" w:cs="Courier New"/>
                  <w:b/>
                  <w:sz w:val="24"/>
                  <w:szCs w:val="24"/>
                </w:rPr>
              </w:rPrChange>
            </w:rPr>
            <w:delText>holding</w:delText>
          </w:r>
        </w:del>
        <w:r w:rsidRPr="00834337">
          <w:rPr>
            <w:rFonts w:ascii="Times New Roman" w:eastAsia="Times New Roman" w:hAnsi="Times New Roman" w:cs="Times New Roman"/>
            <w:b/>
            <w:sz w:val="24"/>
            <w:szCs w:val="24"/>
            <w:rPrChange w:id="1092" w:author="Du-rush Writing Studio" w:date="2019-06-14T06:55:00Z">
              <w:rPr>
                <w:rFonts w:ascii="Courier New" w:eastAsia="Courier New" w:hAnsi="Courier New" w:cs="Courier New"/>
                <w:b/>
                <w:sz w:val="24"/>
                <w:szCs w:val="24"/>
              </w:rPr>
            </w:rPrChange>
          </w:rPr>
          <w:t xml:space="preserve"> the plant in her hand. The plant </w:t>
        </w:r>
      </w:ins>
      <w:ins w:id="1093" w:author="Pavithra loganathan" w:date="2020-10-20T07:10:00Z">
        <w:r w:rsidRPr="00834337">
          <w:rPr>
            <w:rFonts w:ascii="Times New Roman" w:eastAsia="Times New Roman" w:hAnsi="Times New Roman" w:cs="Times New Roman"/>
            <w:b/>
            <w:sz w:val="24"/>
            <w:szCs w:val="24"/>
            <w:rPrChange w:id="1094" w:author="Du-rush Writing Studio" w:date="2019-06-14T06:55:00Z">
              <w:rPr>
                <w:rFonts w:ascii="Courier New" w:eastAsia="Courier New" w:hAnsi="Courier New" w:cs="Courier New"/>
                <w:b/>
                <w:sz w:val="24"/>
                <w:szCs w:val="24"/>
              </w:rPr>
            </w:rPrChange>
          </w:rPr>
          <w:t xml:space="preserve">was </w:t>
        </w:r>
      </w:ins>
      <w:ins w:id="1095" w:author="anupam yadav" w:date="2019-07-05T12:16:00Z">
        <w:r w:rsidRPr="00834337">
          <w:rPr>
            <w:rFonts w:ascii="Times New Roman" w:eastAsia="Times New Roman" w:hAnsi="Times New Roman" w:cs="Times New Roman"/>
            <w:b/>
            <w:sz w:val="24"/>
            <w:szCs w:val="24"/>
            <w:rPrChange w:id="1096" w:author="Du-rush Writing Studio" w:date="2019-06-14T06:55:00Z">
              <w:rPr>
                <w:rFonts w:ascii="Courier New" w:eastAsia="Courier New" w:hAnsi="Courier New" w:cs="Courier New"/>
                <w:b/>
                <w:sz w:val="24"/>
                <w:szCs w:val="24"/>
              </w:rPr>
            </w:rPrChange>
          </w:rPr>
          <w:t>look</w:t>
        </w:r>
      </w:ins>
      <w:ins w:id="1097" w:author="Pavithra loganathan" w:date="2020-10-20T07:09:00Z">
        <w:r w:rsidRPr="00834337">
          <w:rPr>
            <w:rFonts w:ascii="Times New Roman" w:eastAsia="Times New Roman" w:hAnsi="Times New Roman" w:cs="Times New Roman"/>
            <w:b/>
            <w:sz w:val="24"/>
            <w:szCs w:val="24"/>
            <w:rPrChange w:id="1098" w:author="Du-rush Writing Studio" w:date="2019-06-14T06:55:00Z">
              <w:rPr>
                <w:rFonts w:ascii="Courier New" w:eastAsia="Courier New" w:hAnsi="Courier New" w:cs="Courier New"/>
                <w:b/>
                <w:sz w:val="24"/>
                <w:szCs w:val="24"/>
              </w:rPr>
            </w:rPrChange>
          </w:rPr>
          <w:t>ing around</w:t>
        </w:r>
      </w:ins>
      <w:ins w:id="1099" w:author="anupam yadav" w:date="2019-07-05T12:16:00Z">
        <w:del w:id="1100" w:author="Pavithra loganathan" w:date="2020-10-20T07:09:00Z">
          <w:r w:rsidRPr="00834337">
            <w:rPr>
              <w:rFonts w:ascii="Times New Roman" w:eastAsia="Times New Roman" w:hAnsi="Times New Roman" w:cs="Times New Roman"/>
              <w:b/>
              <w:sz w:val="24"/>
              <w:szCs w:val="24"/>
              <w:rPrChange w:id="1101"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1102" w:author="Du-rush Writing Studio" w:date="2019-06-14T06:55:00Z">
              <w:rPr>
                <w:rFonts w:ascii="Courier New" w:eastAsia="Courier New" w:hAnsi="Courier New" w:cs="Courier New"/>
                <w:b/>
                <w:sz w:val="24"/>
                <w:szCs w:val="24"/>
              </w:rPr>
            </w:rPrChange>
          </w:rPr>
          <w:t xml:space="preserve"> curiously </w:t>
        </w:r>
        <w:del w:id="1103" w:author="Pavithra loganathan" w:date="2020-10-20T07:11:00Z">
          <w:r w:rsidRPr="00834337">
            <w:rPr>
              <w:rFonts w:ascii="Times New Roman" w:eastAsia="Times New Roman" w:hAnsi="Times New Roman" w:cs="Times New Roman"/>
              <w:b/>
              <w:sz w:val="24"/>
              <w:szCs w:val="24"/>
              <w:rPrChange w:id="1104" w:author="Du-rush Writing Studio" w:date="2019-06-14T06:55:00Z">
                <w:rPr>
                  <w:rFonts w:ascii="Courier New" w:eastAsia="Courier New" w:hAnsi="Courier New" w:cs="Courier New"/>
                  <w:b/>
                  <w:sz w:val="24"/>
                  <w:szCs w:val="24"/>
                </w:rPr>
              </w:rPrChange>
            </w:rPr>
            <w:delText>around</w:delText>
          </w:r>
        </w:del>
        <w:r w:rsidRPr="00834337">
          <w:rPr>
            <w:rFonts w:ascii="Times New Roman" w:eastAsia="Times New Roman" w:hAnsi="Times New Roman" w:cs="Times New Roman"/>
            <w:b/>
            <w:sz w:val="24"/>
            <w:szCs w:val="24"/>
            <w:rPrChange w:id="1105" w:author="Du-rush Writing Studio" w:date="2019-06-14T06:55:00Z">
              <w:rPr>
                <w:rFonts w:ascii="Courier New" w:eastAsia="Courier New" w:hAnsi="Courier New" w:cs="Courier New"/>
                <w:b/>
                <w:sz w:val="24"/>
                <w:szCs w:val="24"/>
              </w:rPr>
            </w:rPrChange>
          </w:rPr>
          <w:t xml:space="preserve"> </w:t>
        </w:r>
        <w:del w:id="1106" w:author="Pinki Nath" w:date="2020-10-03T17:02:00Z">
          <w:r w:rsidRPr="00834337">
            <w:rPr>
              <w:rFonts w:ascii="Times New Roman" w:eastAsia="Times New Roman" w:hAnsi="Times New Roman" w:cs="Times New Roman"/>
              <w:b/>
              <w:sz w:val="24"/>
              <w:szCs w:val="24"/>
              <w:rPrChange w:id="1107" w:author="Du-rush Writing Studio" w:date="2019-06-14T06:55:00Z">
                <w:rPr>
                  <w:rFonts w:ascii="Courier New" w:eastAsia="Courier New" w:hAnsi="Courier New" w:cs="Courier New"/>
                  <w:b/>
                  <w:sz w:val="24"/>
                  <w:szCs w:val="24"/>
                </w:rPr>
              </w:rPrChange>
            </w:rPr>
            <w:delText>on</w:delText>
          </w:r>
        </w:del>
      </w:ins>
      <w:ins w:id="1108" w:author="Pavithra loganathan" w:date="2020-10-20T07:10:00Z">
        <w:r w:rsidRPr="00834337">
          <w:rPr>
            <w:rFonts w:ascii="Times New Roman" w:eastAsia="Times New Roman" w:hAnsi="Times New Roman" w:cs="Times New Roman"/>
            <w:b/>
            <w:sz w:val="24"/>
            <w:szCs w:val="24"/>
            <w:rPrChange w:id="1109" w:author="Du-rush Writing Studio" w:date="2019-06-14T06:55:00Z">
              <w:rPr>
                <w:rFonts w:ascii="Courier New" w:eastAsia="Courier New" w:hAnsi="Courier New" w:cs="Courier New"/>
                <w:b/>
                <w:sz w:val="24"/>
                <w:szCs w:val="24"/>
              </w:rPr>
            </w:rPrChange>
          </w:rPr>
          <w:t>during</w:t>
        </w:r>
      </w:ins>
      <w:ins w:id="1110" w:author="anupam yadav" w:date="2019-07-05T12:16:00Z">
        <w:r w:rsidRPr="00834337">
          <w:rPr>
            <w:rFonts w:ascii="Times New Roman" w:eastAsia="Times New Roman" w:hAnsi="Times New Roman" w:cs="Times New Roman"/>
            <w:b/>
            <w:sz w:val="24"/>
            <w:szCs w:val="24"/>
            <w:rPrChange w:id="1111" w:author="Du-rush Writing Studio" w:date="2019-06-14T06:55:00Z">
              <w:rPr>
                <w:rFonts w:ascii="Courier New" w:eastAsia="Courier New" w:hAnsi="Courier New" w:cs="Courier New"/>
                <w:b/>
                <w:sz w:val="24"/>
                <w:szCs w:val="24"/>
              </w:rPr>
            </w:rPrChange>
          </w:rPr>
          <w:t xml:space="preserve"> the flight.</w:t>
        </w:r>
      </w:ins>
    </w:p>
    <w:p w:rsidR="00834337" w:rsidRPr="00834337" w:rsidRDefault="00834337" w:rsidP="00834337">
      <w:pPr>
        <w:pStyle w:val="normal0"/>
        <w:jc w:val="both"/>
        <w:rPr>
          <w:ins w:id="1112" w:author="anupam yadav" w:date="2019-07-05T12:16:00Z"/>
          <w:rFonts w:ascii="Times New Roman" w:eastAsia="Times New Roman" w:hAnsi="Times New Roman" w:cs="Times New Roman"/>
          <w:b/>
          <w:sz w:val="24"/>
          <w:szCs w:val="24"/>
          <w:rPrChange w:id="1113" w:author="Du-rush Writing Studio" w:date="2019-06-14T06:55:00Z">
            <w:rPr>
              <w:ins w:id="1114" w:author="anupam yadav" w:date="2019-07-05T12:16:00Z"/>
              <w:rFonts w:ascii="Courier New" w:eastAsia="Courier New" w:hAnsi="Courier New" w:cs="Courier New"/>
              <w:b/>
              <w:sz w:val="24"/>
              <w:szCs w:val="24"/>
            </w:rPr>
          </w:rPrChange>
        </w:rPr>
        <w:pPrChange w:id="1115" w:author="Divya Raja" w:date="2020-10-13T14:29:00Z">
          <w:pPr>
            <w:pStyle w:val="normal0"/>
            <w:jc w:val="center"/>
          </w:pPr>
        </w:pPrChange>
      </w:pPr>
    </w:p>
    <w:p w:rsidR="00834337" w:rsidRPr="00834337" w:rsidRDefault="00834337" w:rsidP="00834337">
      <w:pPr>
        <w:pStyle w:val="normal0"/>
        <w:jc w:val="both"/>
        <w:rPr>
          <w:ins w:id="1116" w:author="anupam yadav" w:date="2019-07-05T12:16:00Z"/>
          <w:rFonts w:ascii="Times New Roman" w:eastAsia="Times New Roman" w:hAnsi="Times New Roman" w:cs="Times New Roman"/>
          <w:b/>
          <w:sz w:val="24"/>
          <w:szCs w:val="24"/>
          <w:rPrChange w:id="1117" w:author="Du-rush Writing Studio" w:date="2019-06-14T06:55:00Z">
            <w:rPr>
              <w:ins w:id="1118" w:author="anupam yadav" w:date="2019-07-05T12:16:00Z"/>
              <w:rFonts w:ascii="Courier New" w:eastAsia="Courier New" w:hAnsi="Courier New" w:cs="Courier New"/>
              <w:b/>
              <w:sz w:val="24"/>
              <w:szCs w:val="24"/>
            </w:rPr>
          </w:rPrChange>
        </w:rPr>
        <w:pPrChange w:id="1119" w:author="Divya Raja" w:date="2020-10-13T14:29:00Z">
          <w:pPr>
            <w:pStyle w:val="normal0"/>
            <w:jc w:val="center"/>
          </w:pPr>
        </w:pPrChange>
      </w:pPr>
      <w:ins w:id="1120" w:author="anupam yadav" w:date="2019-07-05T12:16:00Z">
        <w:r w:rsidRPr="00834337">
          <w:rPr>
            <w:rFonts w:ascii="Times New Roman" w:eastAsia="Times New Roman" w:hAnsi="Times New Roman" w:cs="Times New Roman"/>
            <w:b/>
            <w:sz w:val="24"/>
            <w:szCs w:val="24"/>
            <w:rPrChange w:id="1121"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1122" w:author="anupam yadav" w:date="2019-07-05T12:16:00Z"/>
          <w:rFonts w:ascii="Times New Roman" w:eastAsia="Times New Roman" w:hAnsi="Times New Roman" w:cs="Times New Roman"/>
          <w:b/>
          <w:sz w:val="24"/>
          <w:szCs w:val="24"/>
          <w:rPrChange w:id="1123" w:author="Du-rush Writing Studio" w:date="2019-06-14T06:55:00Z">
            <w:rPr>
              <w:ins w:id="1124" w:author="anupam yadav" w:date="2019-07-05T12:16:00Z"/>
              <w:rFonts w:ascii="Courier New" w:eastAsia="Courier New" w:hAnsi="Courier New" w:cs="Courier New"/>
              <w:b/>
              <w:sz w:val="24"/>
              <w:szCs w:val="24"/>
            </w:rPr>
          </w:rPrChange>
        </w:rPr>
        <w:pPrChange w:id="1125" w:author="Divya Raja" w:date="2020-10-13T14:29:00Z">
          <w:pPr>
            <w:pStyle w:val="normal0"/>
            <w:jc w:val="center"/>
          </w:pPr>
        </w:pPrChange>
      </w:pPr>
      <w:ins w:id="1126" w:author="anupam yadav" w:date="2019-07-05T12:16:00Z">
        <w:r w:rsidRPr="00834337">
          <w:rPr>
            <w:rFonts w:ascii="Times New Roman" w:eastAsia="Times New Roman" w:hAnsi="Times New Roman" w:cs="Times New Roman"/>
            <w:b/>
            <w:sz w:val="24"/>
            <w:szCs w:val="24"/>
            <w:rPrChange w:id="1127" w:author="Du-rush Writing Studio" w:date="2019-06-14T06:55:00Z">
              <w:rPr>
                <w:rFonts w:ascii="Courier New" w:eastAsia="Courier New" w:hAnsi="Courier New" w:cs="Courier New"/>
                <w:b/>
                <w:sz w:val="24"/>
                <w:szCs w:val="24"/>
              </w:rPr>
            </w:rPrChange>
          </w:rPr>
          <w:t xml:space="preserve">                        (excited)</w:t>
        </w:r>
      </w:ins>
    </w:p>
    <w:p w:rsidR="00834337" w:rsidRPr="00834337" w:rsidRDefault="00834337" w:rsidP="00834337">
      <w:pPr>
        <w:pStyle w:val="normal0"/>
        <w:jc w:val="both"/>
        <w:rPr>
          <w:ins w:id="1128" w:author="anupam yadav" w:date="2019-07-05T12:16:00Z"/>
          <w:rFonts w:ascii="Times New Roman" w:eastAsia="Times New Roman" w:hAnsi="Times New Roman" w:cs="Times New Roman"/>
          <w:b/>
          <w:sz w:val="24"/>
          <w:szCs w:val="24"/>
          <w:rPrChange w:id="1129" w:author="Du-rush Writing Studio" w:date="2019-06-14T06:55:00Z">
            <w:rPr>
              <w:ins w:id="1130" w:author="anupam yadav" w:date="2019-07-05T12:16:00Z"/>
              <w:rFonts w:ascii="Courier New" w:eastAsia="Courier New" w:hAnsi="Courier New" w:cs="Courier New"/>
              <w:b/>
              <w:sz w:val="24"/>
              <w:szCs w:val="24"/>
            </w:rPr>
          </w:rPrChange>
        </w:rPr>
        <w:pPrChange w:id="1131" w:author="Divya Raja" w:date="2020-10-13T14:29:00Z">
          <w:pPr>
            <w:pStyle w:val="normal0"/>
            <w:jc w:val="center"/>
          </w:pPr>
        </w:pPrChange>
      </w:pPr>
      <w:ins w:id="1132" w:author="Pinki Nath" w:date="2020-10-03T17:02:00Z">
        <w:r w:rsidRPr="00834337">
          <w:rPr>
            <w:rFonts w:ascii="Times New Roman" w:eastAsia="Times New Roman" w:hAnsi="Times New Roman" w:cs="Times New Roman"/>
            <w:b/>
            <w:sz w:val="24"/>
            <w:szCs w:val="24"/>
            <w:rPrChange w:id="1133" w:author="Du-rush Writing Studio" w:date="2019-06-14T06:55:00Z">
              <w:rPr>
                <w:rFonts w:ascii="Courier New" w:eastAsia="Courier New" w:hAnsi="Courier New" w:cs="Courier New"/>
                <w:b/>
                <w:sz w:val="24"/>
                <w:szCs w:val="24"/>
              </w:rPr>
            </w:rPrChange>
          </w:rPr>
          <w:t>“</w:t>
        </w:r>
      </w:ins>
      <w:ins w:id="1134" w:author="anupam yadav" w:date="2019-07-05T12:16:00Z">
        <w:r w:rsidRPr="00834337">
          <w:rPr>
            <w:rFonts w:ascii="Times New Roman" w:eastAsia="Times New Roman" w:hAnsi="Times New Roman" w:cs="Times New Roman"/>
            <w:b/>
            <w:sz w:val="24"/>
            <w:szCs w:val="24"/>
            <w:rPrChange w:id="1135" w:author="Du-rush Writing Studio" w:date="2019-06-14T06:55:00Z">
              <w:rPr>
                <w:rFonts w:ascii="Courier New" w:eastAsia="Courier New" w:hAnsi="Courier New" w:cs="Courier New"/>
                <w:b/>
                <w:sz w:val="24"/>
                <w:szCs w:val="24"/>
              </w:rPr>
            </w:rPrChange>
          </w:rPr>
          <w:t>Ah! We are here finally. Welcome home!</w:t>
        </w:r>
      </w:ins>
      <w:ins w:id="1136" w:author="Pinki Nath" w:date="2020-10-03T17:02:00Z">
        <w:r w:rsidRPr="00834337">
          <w:rPr>
            <w:rFonts w:ascii="Times New Roman" w:eastAsia="Times New Roman" w:hAnsi="Times New Roman" w:cs="Times New Roman"/>
            <w:b/>
            <w:sz w:val="24"/>
            <w:szCs w:val="24"/>
            <w:rPrChange w:id="1137"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1138" w:author="anupam yadav" w:date="2019-07-05T12:16:00Z"/>
          <w:rFonts w:ascii="Times New Roman" w:eastAsia="Times New Roman" w:hAnsi="Times New Roman" w:cs="Times New Roman"/>
          <w:b/>
          <w:sz w:val="24"/>
          <w:szCs w:val="24"/>
          <w:rPrChange w:id="1139" w:author="Du-rush Writing Studio" w:date="2019-06-14T06:55:00Z">
            <w:rPr>
              <w:ins w:id="1140" w:author="anupam yadav" w:date="2019-07-05T12:16:00Z"/>
              <w:rFonts w:ascii="Courier New" w:eastAsia="Courier New" w:hAnsi="Courier New" w:cs="Courier New"/>
              <w:b/>
              <w:sz w:val="24"/>
              <w:szCs w:val="24"/>
            </w:rPr>
          </w:rPrChange>
        </w:rPr>
        <w:pPrChange w:id="1141" w:author="Divya Raja" w:date="2020-10-13T14:29:00Z">
          <w:pPr>
            <w:pStyle w:val="normal0"/>
            <w:jc w:val="center"/>
          </w:pPr>
        </w:pPrChange>
      </w:pPr>
    </w:p>
    <w:p w:rsidR="00834337" w:rsidRPr="00834337" w:rsidRDefault="00834337" w:rsidP="00834337">
      <w:pPr>
        <w:pStyle w:val="normal0"/>
        <w:numPr>
          <w:ilvl w:val="0"/>
          <w:numId w:val="1"/>
        </w:numPr>
        <w:jc w:val="center"/>
        <w:rPr>
          <w:ins w:id="1142" w:author="anupam yadav" w:date="2019-07-05T12:16:00Z"/>
          <w:rFonts w:ascii="Times New Roman" w:eastAsia="Times New Roman" w:hAnsi="Times New Roman" w:cs="Times New Roman"/>
          <w:b/>
          <w:sz w:val="24"/>
          <w:szCs w:val="24"/>
          <w:rPrChange w:id="1143" w:author="Sanjay Singh" w:date="2020-10-15T06:29:00Z">
            <w:rPr>
              <w:ins w:id="1144" w:author="anupam yadav" w:date="2019-07-05T12:16:00Z"/>
              <w:rFonts w:ascii="Courier New" w:eastAsia="Courier New" w:hAnsi="Courier New" w:cs="Courier New"/>
              <w:b/>
              <w:sz w:val="24"/>
              <w:szCs w:val="24"/>
            </w:rPr>
          </w:rPrChange>
        </w:rPr>
        <w:pPrChange w:id="1145" w:author="Sanjay Singh" w:date="2020-10-15T06:29:00Z">
          <w:pPr>
            <w:pStyle w:val="normal0"/>
            <w:jc w:val="center"/>
          </w:pPr>
        </w:pPrChange>
      </w:pPr>
      <w:ins w:id="1146" w:author="anupam yadav" w:date="2019-07-05T12:16:00Z">
        <w:r w:rsidRPr="00834337">
          <w:rPr>
            <w:rFonts w:ascii="Times New Roman" w:eastAsia="Times New Roman" w:hAnsi="Times New Roman" w:cs="Times New Roman"/>
            <w:b/>
            <w:sz w:val="24"/>
            <w:szCs w:val="24"/>
            <w:rPrChange w:id="1147" w:author="Du-rush Writing Studio" w:date="2019-06-14T06:55:00Z">
              <w:rPr>
                <w:rFonts w:ascii="Courier New" w:eastAsia="Courier New" w:hAnsi="Courier New" w:cs="Courier New"/>
                <w:b/>
                <w:sz w:val="24"/>
                <w:szCs w:val="24"/>
              </w:rPr>
            </w:rPrChange>
          </w:rPr>
          <w:t>INT. PUMPKIN MANSION - TV ROOM - DAY</w:t>
        </w:r>
      </w:ins>
    </w:p>
    <w:p w:rsidR="00834337" w:rsidRPr="00834337" w:rsidRDefault="00834337" w:rsidP="00834337">
      <w:pPr>
        <w:pStyle w:val="normal0"/>
        <w:jc w:val="both"/>
        <w:rPr>
          <w:ins w:id="1148" w:author="anupam yadav" w:date="2019-07-05T12:16:00Z"/>
          <w:rFonts w:ascii="Times New Roman" w:eastAsia="Times New Roman" w:hAnsi="Times New Roman" w:cs="Times New Roman"/>
          <w:b/>
          <w:sz w:val="24"/>
          <w:szCs w:val="24"/>
          <w:rPrChange w:id="1149" w:author="Du-rush Writing Studio" w:date="2019-06-14T06:55:00Z">
            <w:rPr>
              <w:ins w:id="1150" w:author="anupam yadav" w:date="2019-07-05T12:16:00Z"/>
              <w:rFonts w:ascii="Courier New" w:eastAsia="Courier New" w:hAnsi="Courier New" w:cs="Courier New"/>
              <w:b/>
              <w:sz w:val="24"/>
              <w:szCs w:val="24"/>
            </w:rPr>
          </w:rPrChange>
        </w:rPr>
        <w:pPrChange w:id="1151" w:author="Divya Raja" w:date="2020-10-13T14:29:00Z">
          <w:pPr>
            <w:pStyle w:val="normal0"/>
            <w:jc w:val="center"/>
          </w:pPr>
        </w:pPrChange>
      </w:pPr>
      <w:ins w:id="1152" w:author="anupam yadav" w:date="2019-07-05T12:16:00Z">
        <w:r w:rsidRPr="00834337">
          <w:rPr>
            <w:rFonts w:ascii="Times New Roman" w:eastAsia="Times New Roman" w:hAnsi="Times New Roman" w:cs="Times New Roman"/>
            <w:b/>
            <w:sz w:val="24"/>
            <w:szCs w:val="24"/>
            <w:rPrChange w:id="1153" w:author="Du-rush Writing Studio" w:date="2019-06-14T06:55:00Z">
              <w:rPr>
                <w:rFonts w:ascii="Courier New" w:eastAsia="Courier New" w:hAnsi="Courier New" w:cs="Courier New"/>
                <w:b/>
                <w:sz w:val="24"/>
                <w:szCs w:val="24"/>
              </w:rPr>
            </w:rPrChange>
          </w:rPr>
          <w:t>She place</w:t>
        </w:r>
      </w:ins>
      <w:ins w:id="1154" w:author="Pinki Nath" w:date="2020-10-03T17:02:00Z">
        <w:r w:rsidRPr="00834337">
          <w:rPr>
            <w:rFonts w:ascii="Times New Roman" w:eastAsia="Times New Roman" w:hAnsi="Times New Roman" w:cs="Times New Roman"/>
            <w:b/>
            <w:sz w:val="24"/>
            <w:szCs w:val="24"/>
            <w:rPrChange w:id="1155" w:author="Du-rush Writing Studio" w:date="2019-06-14T06:55:00Z">
              <w:rPr>
                <w:rFonts w:ascii="Courier New" w:eastAsia="Courier New" w:hAnsi="Courier New" w:cs="Courier New"/>
                <w:b/>
                <w:sz w:val="24"/>
                <w:szCs w:val="24"/>
              </w:rPr>
            </w:rPrChange>
          </w:rPr>
          <w:t>d</w:t>
        </w:r>
      </w:ins>
      <w:ins w:id="1156" w:author="anupam yadav" w:date="2019-07-05T12:16:00Z">
        <w:del w:id="1157" w:author="Pinki Nath" w:date="2020-10-03T17:02:00Z">
          <w:r w:rsidRPr="00834337">
            <w:rPr>
              <w:rFonts w:ascii="Times New Roman" w:eastAsia="Times New Roman" w:hAnsi="Times New Roman" w:cs="Times New Roman"/>
              <w:b/>
              <w:sz w:val="24"/>
              <w:szCs w:val="24"/>
              <w:rPrChange w:id="1158"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1159" w:author="Du-rush Writing Studio" w:date="2019-06-14T06:55:00Z">
              <w:rPr>
                <w:rFonts w:ascii="Courier New" w:eastAsia="Courier New" w:hAnsi="Courier New" w:cs="Courier New"/>
                <w:b/>
                <w:sz w:val="24"/>
                <w:szCs w:val="24"/>
              </w:rPr>
            </w:rPrChange>
          </w:rPr>
          <w:t xml:space="preserve"> the plant near the sofa in the TV room. She kisse</w:t>
        </w:r>
      </w:ins>
      <w:ins w:id="1160" w:author="Pavithra loganathan" w:date="2020-10-20T07:11:00Z">
        <w:r w:rsidRPr="00834337">
          <w:rPr>
            <w:rFonts w:ascii="Times New Roman" w:eastAsia="Times New Roman" w:hAnsi="Times New Roman" w:cs="Times New Roman"/>
            <w:b/>
            <w:sz w:val="24"/>
            <w:szCs w:val="24"/>
            <w:rPrChange w:id="1161" w:author="Du-rush Writing Studio" w:date="2019-06-14T06:55:00Z">
              <w:rPr>
                <w:rFonts w:ascii="Courier New" w:eastAsia="Courier New" w:hAnsi="Courier New" w:cs="Courier New"/>
                <w:b/>
                <w:sz w:val="24"/>
                <w:szCs w:val="24"/>
              </w:rPr>
            </w:rPrChange>
          </w:rPr>
          <w:t>d</w:t>
        </w:r>
      </w:ins>
      <w:ins w:id="1162" w:author="anupam yadav" w:date="2019-07-05T12:16:00Z">
        <w:del w:id="1163" w:author="Pavithra loganathan" w:date="2020-10-20T07:11:00Z">
          <w:r w:rsidRPr="00834337">
            <w:rPr>
              <w:rFonts w:ascii="Times New Roman" w:eastAsia="Times New Roman" w:hAnsi="Times New Roman" w:cs="Times New Roman"/>
              <w:b/>
              <w:sz w:val="24"/>
              <w:szCs w:val="24"/>
              <w:rPrChange w:id="1164"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1165" w:author="Du-rush Writing Studio" w:date="2019-06-14T06:55:00Z">
              <w:rPr>
                <w:rFonts w:ascii="Courier New" w:eastAsia="Courier New" w:hAnsi="Courier New" w:cs="Courier New"/>
                <w:b/>
                <w:sz w:val="24"/>
                <w:szCs w:val="24"/>
              </w:rPr>
            </w:rPrChange>
          </w:rPr>
          <w:t xml:space="preserve"> it and the plant blushes.</w:t>
        </w:r>
      </w:ins>
    </w:p>
    <w:p w:rsidR="00834337" w:rsidRPr="00834337" w:rsidRDefault="00834337" w:rsidP="00834337">
      <w:pPr>
        <w:pStyle w:val="normal0"/>
        <w:jc w:val="both"/>
        <w:rPr>
          <w:ins w:id="1166" w:author="anupam yadav" w:date="2019-07-05T12:16:00Z"/>
          <w:rFonts w:ascii="Times New Roman" w:eastAsia="Times New Roman" w:hAnsi="Times New Roman" w:cs="Times New Roman"/>
          <w:b/>
          <w:sz w:val="24"/>
          <w:szCs w:val="24"/>
          <w:rPrChange w:id="1167" w:author="Du-rush Writing Studio" w:date="2019-06-14T06:55:00Z">
            <w:rPr>
              <w:ins w:id="1168" w:author="anupam yadav" w:date="2019-07-05T12:16:00Z"/>
              <w:rFonts w:ascii="Courier New" w:eastAsia="Courier New" w:hAnsi="Courier New" w:cs="Courier New"/>
              <w:b/>
              <w:sz w:val="24"/>
              <w:szCs w:val="24"/>
            </w:rPr>
          </w:rPrChange>
        </w:rPr>
        <w:pPrChange w:id="1169" w:author="Divya Raja" w:date="2020-10-13T14:29:00Z">
          <w:pPr>
            <w:pStyle w:val="normal0"/>
            <w:jc w:val="center"/>
          </w:pPr>
        </w:pPrChange>
      </w:pPr>
      <w:ins w:id="1170" w:author="anupam yadav" w:date="2019-07-05T12:16:00Z">
        <w:r w:rsidRPr="00834337">
          <w:rPr>
            <w:rFonts w:ascii="Times New Roman" w:eastAsia="Times New Roman" w:hAnsi="Times New Roman" w:cs="Times New Roman"/>
            <w:b/>
            <w:sz w:val="24"/>
            <w:szCs w:val="24"/>
            <w:rPrChange w:id="1171" w:author="Du-rush Writing Studio" w:date="2019-06-14T06:55:00Z">
              <w:rPr>
                <w:rFonts w:ascii="Courier New" w:eastAsia="Courier New" w:hAnsi="Courier New" w:cs="Courier New"/>
                <w:b/>
                <w:sz w:val="24"/>
                <w:szCs w:val="24"/>
              </w:rPr>
            </w:rPrChange>
          </w:rPr>
          <w:t xml:space="preserve">        </w:t>
        </w:r>
      </w:ins>
    </w:p>
    <w:p w:rsidR="00834337" w:rsidRPr="00834337" w:rsidRDefault="00834337" w:rsidP="00834337">
      <w:pPr>
        <w:pStyle w:val="normal0"/>
        <w:jc w:val="both"/>
        <w:rPr>
          <w:ins w:id="1172" w:author="anupam yadav" w:date="2019-07-05T12:16:00Z"/>
          <w:rFonts w:ascii="Times New Roman" w:eastAsia="Times New Roman" w:hAnsi="Times New Roman" w:cs="Times New Roman"/>
          <w:b/>
          <w:sz w:val="24"/>
          <w:szCs w:val="24"/>
          <w:rPrChange w:id="1173" w:author="Du-rush Writing Studio" w:date="2019-06-14T06:55:00Z">
            <w:rPr>
              <w:ins w:id="1174" w:author="anupam yadav" w:date="2019-07-05T12:16:00Z"/>
              <w:rFonts w:ascii="Courier New" w:eastAsia="Courier New" w:hAnsi="Courier New" w:cs="Courier New"/>
              <w:b/>
              <w:sz w:val="24"/>
              <w:szCs w:val="24"/>
            </w:rPr>
          </w:rPrChange>
        </w:rPr>
        <w:pPrChange w:id="1175" w:author="Divya Raja" w:date="2020-10-13T14:29:00Z">
          <w:pPr>
            <w:pStyle w:val="normal0"/>
            <w:jc w:val="center"/>
          </w:pPr>
        </w:pPrChange>
      </w:pPr>
      <w:ins w:id="1176" w:author="anupam yadav" w:date="2019-07-05T12:16:00Z">
        <w:r w:rsidRPr="00834337">
          <w:rPr>
            <w:rFonts w:ascii="Times New Roman" w:eastAsia="Times New Roman" w:hAnsi="Times New Roman" w:cs="Times New Roman"/>
            <w:b/>
            <w:sz w:val="24"/>
            <w:szCs w:val="24"/>
            <w:rPrChange w:id="1177" w:author="Du-rush Writing Studio" w:date="2019-06-14T06:55:00Z">
              <w:rPr>
                <w:rFonts w:ascii="Courier New" w:eastAsia="Courier New" w:hAnsi="Courier New" w:cs="Courier New"/>
                <w:b/>
                <w:sz w:val="24"/>
                <w:szCs w:val="24"/>
              </w:rPr>
            </w:rPrChange>
          </w:rPr>
          <w:t>EXT. PUMPKIN MANSION - DAY TO NIGHT</w:t>
        </w:r>
      </w:ins>
    </w:p>
    <w:p w:rsidR="00834337" w:rsidRPr="00834337" w:rsidRDefault="00834337" w:rsidP="00834337">
      <w:pPr>
        <w:pStyle w:val="normal0"/>
        <w:jc w:val="both"/>
        <w:rPr>
          <w:ins w:id="1178" w:author="anupam yadav" w:date="2019-07-05T12:16:00Z"/>
          <w:rFonts w:ascii="Times New Roman" w:eastAsia="Times New Roman" w:hAnsi="Times New Roman" w:cs="Times New Roman"/>
          <w:b/>
          <w:sz w:val="24"/>
          <w:szCs w:val="24"/>
          <w:rPrChange w:id="1179" w:author="Du-rush Writing Studio" w:date="2019-06-14T06:55:00Z">
            <w:rPr>
              <w:ins w:id="1180" w:author="anupam yadav" w:date="2019-07-05T12:16:00Z"/>
              <w:rFonts w:ascii="Courier New" w:eastAsia="Courier New" w:hAnsi="Courier New" w:cs="Courier New"/>
              <w:b/>
              <w:sz w:val="24"/>
              <w:szCs w:val="24"/>
            </w:rPr>
          </w:rPrChange>
        </w:rPr>
        <w:pPrChange w:id="1181" w:author="Divya Raja" w:date="2020-10-13T14:29:00Z">
          <w:pPr>
            <w:pStyle w:val="normal0"/>
            <w:jc w:val="center"/>
          </w:pPr>
        </w:pPrChange>
      </w:pPr>
      <w:ins w:id="1182" w:author="anupam yadav" w:date="2019-07-05T12:16:00Z">
        <w:r w:rsidRPr="00834337">
          <w:rPr>
            <w:rFonts w:ascii="Times New Roman" w:eastAsia="Times New Roman" w:hAnsi="Times New Roman" w:cs="Times New Roman"/>
            <w:b/>
            <w:sz w:val="24"/>
            <w:szCs w:val="24"/>
            <w:rPrChange w:id="1183" w:author="Du-rush Writing Studio" w:date="2019-06-14T06:55:00Z">
              <w:rPr>
                <w:rFonts w:ascii="Courier New" w:eastAsia="Courier New" w:hAnsi="Courier New" w:cs="Courier New"/>
                <w:b/>
                <w:sz w:val="24"/>
                <w:szCs w:val="24"/>
              </w:rPr>
            </w:rPrChange>
          </w:rPr>
          <w:t>Show the passage of time as the sun sets down and the moon pops up.[or show the light fading away around the plant and it</w:t>
        </w:r>
      </w:ins>
      <w:ins w:id="1184" w:author="Pinki Nath" w:date="2020-10-03T17:04:00Z">
        <w:r w:rsidRPr="00834337">
          <w:rPr>
            <w:rFonts w:ascii="Times New Roman" w:eastAsia="Times New Roman" w:hAnsi="Times New Roman" w:cs="Times New Roman"/>
            <w:b/>
            <w:sz w:val="24"/>
            <w:szCs w:val="24"/>
            <w:rPrChange w:id="1185" w:author="Du-rush Writing Studio" w:date="2019-06-14T06:55:00Z">
              <w:rPr>
                <w:rFonts w:ascii="Courier New" w:eastAsia="Courier New" w:hAnsi="Courier New" w:cs="Courier New"/>
                <w:b/>
                <w:sz w:val="24"/>
                <w:szCs w:val="24"/>
              </w:rPr>
            </w:rPrChange>
          </w:rPr>
          <w:t xml:space="preserve"> was</w:t>
        </w:r>
      </w:ins>
      <w:ins w:id="1186" w:author="anupam yadav" w:date="2019-07-05T12:16:00Z">
        <w:r w:rsidRPr="00834337">
          <w:rPr>
            <w:rFonts w:ascii="Times New Roman" w:eastAsia="Times New Roman" w:hAnsi="Times New Roman" w:cs="Times New Roman"/>
            <w:b/>
            <w:sz w:val="24"/>
            <w:szCs w:val="24"/>
            <w:rPrChange w:id="1187" w:author="Du-rush Writing Studio" w:date="2019-06-14T06:55:00Z">
              <w:rPr>
                <w:rFonts w:ascii="Courier New" w:eastAsia="Courier New" w:hAnsi="Courier New" w:cs="Courier New"/>
                <w:b/>
                <w:sz w:val="24"/>
                <w:szCs w:val="24"/>
              </w:rPr>
            </w:rPrChange>
          </w:rPr>
          <w:t xml:space="preserve"> feeling safe during the day and the time sweeps into the night.]</w:t>
        </w:r>
      </w:ins>
    </w:p>
    <w:p w:rsidR="00834337" w:rsidRPr="00834337" w:rsidRDefault="00834337" w:rsidP="00834337">
      <w:pPr>
        <w:pStyle w:val="normal0"/>
        <w:jc w:val="both"/>
        <w:rPr>
          <w:ins w:id="1188" w:author="anupam yadav" w:date="2019-07-05T12:16:00Z"/>
          <w:rFonts w:ascii="Times New Roman" w:eastAsia="Times New Roman" w:hAnsi="Times New Roman" w:cs="Times New Roman"/>
          <w:b/>
          <w:sz w:val="24"/>
          <w:szCs w:val="24"/>
          <w:rPrChange w:id="1189" w:author="Du-rush Writing Studio" w:date="2019-06-14T06:55:00Z">
            <w:rPr>
              <w:ins w:id="1190" w:author="anupam yadav" w:date="2019-07-05T12:16:00Z"/>
              <w:rFonts w:ascii="Courier New" w:eastAsia="Courier New" w:hAnsi="Courier New" w:cs="Courier New"/>
              <w:b/>
              <w:sz w:val="24"/>
              <w:szCs w:val="24"/>
            </w:rPr>
          </w:rPrChange>
        </w:rPr>
        <w:pPrChange w:id="1191" w:author="Divya Raja" w:date="2020-10-13T14:29:00Z">
          <w:pPr>
            <w:pStyle w:val="normal0"/>
            <w:jc w:val="center"/>
          </w:pPr>
        </w:pPrChange>
      </w:pPr>
    </w:p>
    <w:p w:rsidR="00834337" w:rsidRPr="00834337" w:rsidRDefault="00834337" w:rsidP="00834337">
      <w:pPr>
        <w:pStyle w:val="normal0"/>
        <w:jc w:val="both"/>
        <w:rPr>
          <w:ins w:id="1192" w:author="anupam yadav" w:date="2019-07-05T12:16:00Z"/>
          <w:rFonts w:ascii="Times New Roman" w:eastAsia="Times New Roman" w:hAnsi="Times New Roman" w:cs="Times New Roman"/>
          <w:b/>
          <w:sz w:val="24"/>
          <w:szCs w:val="24"/>
          <w:rPrChange w:id="1193" w:author="Du-rush Writing Studio" w:date="2019-06-14T06:55:00Z">
            <w:rPr>
              <w:ins w:id="1194" w:author="anupam yadav" w:date="2019-07-05T12:16:00Z"/>
              <w:rFonts w:ascii="Courier New" w:eastAsia="Courier New" w:hAnsi="Courier New" w:cs="Courier New"/>
              <w:b/>
              <w:sz w:val="24"/>
              <w:szCs w:val="24"/>
            </w:rPr>
          </w:rPrChange>
        </w:rPr>
        <w:pPrChange w:id="1195" w:author="Divya Raja" w:date="2020-10-13T14:29:00Z">
          <w:pPr>
            <w:pStyle w:val="normal0"/>
            <w:jc w:val="center"/>
          </w:pPr>
        </w:pPrChange>
      </w:pPr>
      <w:ins w:id="1196" w:author="anupam yadav" w:date="2019-07-05T12:16:00Z">
        <w:r w:rsidRPr="00834337">
          <w:rPr>
            <w:rFonts w:ascii="Times New Roman" w:eastAsia="Times New Roman" w:hAnsi="Times New Roman" w:cs="Times New Roman"/>
            <w:b/>
            <w:sz w:val="24"/>
            <w:szCs w:val="24"/>
            <w:rPrChange w:id="1197" w:author="Du-rush Writing Studio" w:date="2019-06-14T06:55:00Z">
              <w:rPr>
                <w:rFonts w:ascii="Courier New" w:eastAsia="Courier New" w:hAnsi="Courier New" w:cs="Courier New"/>
                <w:b/>
                <w:sz w:val="24"/>
                <w:szCs w:val="24"/>
              </w:rPr>
            </w:rPrChange>
          </w:rPr>
          <w:t>INT. PUMPKIN MANSION - TV ROOM - NIGHT</w:t>
        </w:r>
      </w:ins>
    </w:p>
    <w:p w:rsidR="00834337" w:rsidRPr="00834337" w:rsidRDefault="00834337" w:rsidP="00834337">
      <w:pPr>
        <w:pStyle w:val="normal0"/>
        <w:jc w:val="both"/>
        <w:rPr>
          <w:ins w:id="1198" w:author="anupam yadav" w:date="2019-07-05T12:16:00Z"/>
          <w:rFonts w:ascii="Times New Roman" w:eastAsia="Times New Roman" w:hAnsi="Times New Roman" w:cs="Times New Roman"/>
          <w:b/>
          <w:sz w:val="24"/>
          <w:szCs w:val="24"/>
          <w:rPrChange w:id="1199" w:author="Du-rush Writing Studio" w:date="2019-06-14T06:55:00Z">
            <w:rPr>
              <w:ins w:id="1200" w:author="anupam yadav" w:date="2019-07-05T12:16:00Z"/>
              <w:rFonts w:ascii="Courier New" w:eastAsia="Courier New" w:hAnsi="Courier New" w:cs="Courier New"/>
              <w:b/>
              <w:sz w:val="24"/>
              <w:szCs w:val="24"/>
            </w:rPr>
          </w:rPrChange>
        </w:rPr>
        <w:pPrChange w:id="1201" w:author="Divya Raja" w:date="2020-10-13T14:29:00Z">
          <w:pPr>
            <w:pStyle w:val="normal0"/>
            <w:jc w:val="center"/>
          </w:pPr>
        </w:pPrChange>
      </w:pPr>
      <w:ins w:id="1202" w:author="anupam yadav" w:date="2019-07-05T12:16:00Z">
        <w:r w:rsidRPr="00834337">
          <w:rPr>
            <w:rFonts w:ascii="Times New Roman" w:eastAsia="Times New Roman" w:hAnsi="Times New Roman" w:cs="Times New Roman"/>
            <w:b/>
            <w:sz w:val="24"/>
            <w:szCs w:val="24"/>
            <w:rPrChange w:id="1203" w:author="Du-rush Writing Studio" w:date="2019-06-14T06:55:00Z">
              <w:rPr>
                <w:rFonts w:ascii="Courier New" w:eastAsia="Courier New" w:hAnsi="Courier New" w:cs="Courier New"/>
                <w:b/>
                <w:sz w:val="24"/>
                <w:szCs w:val="24"/>
              </w:rPr>
            </w:rPrChange>
          </w:rPr>
          <w:t xml:space="preserve">Jinx yawns and bends down to talk to the </w:t>
        </w:r>
      </w:ins>
      <w:ins w:id="1204" w:author="Raj iv Sharma" w:date="2020-10-05T07:01:00Z">
        <w:r w:rsidRPr="00834337">
          <w:rPr>
            <w:rFonts w:ascii="Times New Roman" w:eastAsia="Times New Roman" w:hAnsi="Times New Roman" w:cs="Times New Roman"/>
            <w:b/>
            <w:sz w:val="24"/>
            <w:szCs w:val="24"/>
            <w:rPrChange w:id="1205" w:author="Du-rush Writing Studio" w:date="2019-06-14T06:55:00Z">
              <w:rPr>
                <w:rFonts w:ascii="Courier New" w:eastAsia="Courier New" w:hAnsi="Courier New" w:cs="Courier New"/>
                <w:b/>
                <w:sz w:val="24"/>
                <w:szCs w:val="24"/>
              </w:rPr>
            </w:rPrChange>
          </w:rPr>
          <w:t>V</w:t>
        </w:r>
      </w:ins>
      <w:ins w:id="1206" w:author="Pinki Nath" w:date="2020-10-03T17:04:00Z">
        <w:del w:id="1207" w:author="Raj iv Sharma" w:date="2020-10-05T07:01:00Z">
          <w:r w:rsidRPr="00834337">
            <w:rPr>
              <w:rFonts w:ascii="Times New Roman" w:eastAsia="Times New Roman" w:hAnsi="Times New Roman" w:cs="Times New Roman"/>
              <w:b/>
              <w:sz w:val="24"/>
              <w:szCs w:val="24"/>
              <w:rPrChange w:id="1208" w:author="Du-rush Writing Studio" w:date="2019-06-14T06:55:00Z">
                <w:rPr>
                  <w:rFonts w:ascii="Courier New" w:eastAsia="Courier New" w:hAnsi="Courier New" w:cs="Courier New"/>
                  <w:b/>
                  <w:sz w:val="24"/>
                  <w:szCs w:val="24"/>
                </w:rPr>
              </w:rPrChange>
            </w:rPr>
            <w:delText>v</w:delText>
          </w:r>
        </w:del>
      </w:ins>
      <w:ins w:id="1209" w:author="anupam yadav" w:date="2019-07-05T12:16:00Z">
        <w:del w:id="1210" w:author="Pinki Nath" w:date="2020-10-03T17:04:00Z">
          <w:r w:rsidRPr="00834337">
            <w:rPr>
              <w:rFonts w:ascii="Times New Roman" w:eastAsia="Times New Roman" w:hAnsi="Times New Roman" w:cs="Times New Roman"/>
              <w:b/>
              <w:sz w:val="24"/>
              <w:szCs w:val="24"/>
              <w:rPrChange w:id="1211" w:author="Du-rush Writing Studio" w:date="2019-06-14T06:55:00Z">
                <w:rPr>
                  <w:rFonts w:ascii="Courier New" w:eastAsia="Courier New" w:hAnsi="Courier New" w:cs="Courier New"/>
                  <w:b/>
                  <w:sz w:val="24"/>
                  <w:szCs w:val="24"/>
                </w:rPr>
              </w:rPrChange>
            </w:rPr>
            <w:delText>V</w:delText>
          </w:r>
        </w:del>
        <w:r w:rsidRPr="00834337">
          <w:rPr>
            <w:rFonts w:ascii="Times New Roman" w:eastAsia="Times New Roman" w:hAnsi="Times New Roman" w:cs="Times New Roman"/>
            <w:b/>
            <w:sz w:val="24"/>
            <w:szCs w:val="24"/>
            <w:rPrChange w:id="1212" w:author="Du-rush Writing Studio" w:date="2019-06-14T06:55:00Z">
              <w:rPr>
                <w:rFonts w:ascii="Courier New" w:eastAsia="Courier New" w:hAnsi="Courier New" w:cs="Courier New"/>
                <w:b/>
                <w:sz w:val="24"/>
                <w:szCs w:val="24"/>
              </w:rPr>
            </w:rPrChange>
          </w:rPr>
          <w:t>enus fly</w:t>
        </w:r>
      </w:ins>
      <w:ins w:id="1213" w:author="Pinki Nath" w:date="2020-10-03T17:04:00Z">
        <w:del w:id="1214" w:author="Raj iv Sharma" w:date="2020-10-05T07:01:00Z">
          <w:r w:rsidRPr="00834337">
            <w:rPr>
              <w:rFonts w:ascii="Times New Roman" w:eastAsia="Times New Roman" w:hAnsi="Times New Roman" w:cs="Times New Roman"/>
              <w:b/>
              <w:sz w:val="24"/>
              <w:szCs w:val="24"/>
              <w:rPrChange w:id="1215" w:author="Du-rush Writing Studio" w:date="2019-06-14T06:55:00Z">
                <w:rPr>
                  <w:rFonts w:ascii="Courier New" w:eastAsia="Courier New" w:hAnsi="Courier New" w:cs="Courier New"/>
                  <w:b/>
                  <w:sz w:val="24"/>
                  <w:szCs w:val="24"/>
                </w:rPr>
              </w:rPrChange>
            </w:rPr>
            <w:delText xml:space="preserve"> </w:delText>
          </w:r>
        </w:del>
      </w:ins>
      <w:ins w:id="1216" w:author="anupam yadav" w:date="2019-07-05T12:16:00Z">
        <w:r w:rsidRPr="00834337">
          <w:rPr>
            <w:rFonts w:ascii="Times New Roman" w:eastAsia="Times New Roman" w:hAnsi="Times New Roman" w:cs="Times New Roman"/>
            <w:b/>
            <w:sz w:val="24"/>
            <w:szCs w:val="24"/>
            <w:rPrChange w:id="1217" w:author="Du-rush Writing Studio" w:date="2019-06-14T06:55:00Z">
              <w:rPr>
                <w:rFonts w:ascii="Courier New" w:eastAsia="Courier New" w:hAnsi="Courier New" w:cs="Courier New"/>
                <w:b/>
                <w:sz w:val="24"/>
                <w:szCs w:val="24"/>
              </w:rPr>
            </w:rPrChange>
          </w:rPr>
          <w:t>trap, who is very happy to see her and throws its arms in excitement.</w:t>
        </w:r>
      </w:ins>
    </w:p>
    <w:p w:rsidR="00834337" w:rsidRPr="00834337" w:rsidRDefault="00834337" w:rsidP="00834337">
      <w:pPr>
        <w:pStyle w:val="normal0"/>
        <w:jc w:val="both"/>
        <w:rPr>
          <w:ins w:id="1218" w:author="anupam yadav" w:date="2019-07-05T12:16:00Z"/>
          <w:rFonts w:ascii="Times New Roman" w:eastAsia="Times New Roman" w:hAnsi="Times New Roman" w:cs="Times New Roman"/>
          <w:b/>
          <w:sz w:val="24"/>
          <w:szCs w:val="24"/>
          <w:rPrChange w:id="1219" w:author="Du-rush Writing Studio" w:date="2019-06-14T06:55:00Z">
            <w:rPr>
              <w:ins w:id="1220" w:author="anupam yadav" w:date="2019-07-05T12:16:00Z"/>
              <w:rFonts w:ascii="Courier New" w:eastAsia="Courier New" w:hAnsi="Courier New" w:cs="Courier New"/>
              <w:b/>
              <w:sz w:val="24"/>
              <w:szCs w:val="24"/>
            </w:rPr>
          </w:rPrChange>
        </w:rPr>
        <w:pPrChange w:id="1221" w:author="Divya Raja" w:date="2020-10-13T14:29:00Z">
          <w:pPr>
            <w:pStyle w:val="normal0"/>
            <w:jc w:val="center"/>
          </w:pPr>
        </w:pPrChange>
      </w:pPr>
      <w:ins w:id="1222" w:author="anupam yadav" w:date="2019-07-05T12:16:00Z">
        <w:r w:rsidRPr="00834337">
          <w:rPr>
            <w:rFonts w:ascii="Times New Roman" w:eastAsia="Times New Roman" w:hAnsi="Times New Roman" w:cs="Times New Roman"/>
            <w:b/>
            <w:sz w:val="24"/>
            <w:szCs w:val="24"/>
            <w:rPrChange w:id="1223" w:author="Du-rush Writing Studio" w:date="2019-06-14T06:55:00Z">
              <w:rPr>
                <w:rFonts w:ascii="Courier New" w:eastAsia="Courier New" w:hAnsi="Courier New" w:cs="Courier New"/>
                <w:b/>
                <w:sz w:val="24"/>
                <w:szCs w:val="24"/>
              </w:rPr>
            </w:rPrChange>
          </w:rPr>
          <w:t xml:space="preserve">            </w:t>
        </w:r>
      </w:ins>
    </w:p>
    <w:p w:rsidR="00834337" w:rsidRPr="00834337" w:rsidRDefault="00834337" w:rsidP="00834337">
      <w:pPr>
        <w:pStyle w:val="normal0"/>
        <w:jc w:val="both"/>
        <w:rPr>
          <w:ins w:id="1224" w:author="anupam yadav" w:date="2019-07-05T12:16:00Z"/>
          <w:rFonts w:ascii="Times New Roman" w:eastAsia="Times New Roman" w:hAnsi="Times New Roman" w:cs="Times New Roman"/>
          <w:b/>
          <w:sz w:val="24"/>
          <w:szCs w:val="24"/>
          <w:rPrChange w:id="1225" w:author="Du-rush Writing Studio" w:date="2019-06-14T06:55:00Z">
            <w:rPr>
              <w:ins w:id="1226" w:author="anupam yadav" w:date="2019-07-05T12:16:00Z"/>
              <w:rFonts w:ascii="Courier New" w:eastAsia="Courier New" w:hAnsi="Courier New" w:cs="Courier New"/>
              <w:b/>
              <w:sz w:val="24"/>
              <w:szCs w:val="24"/>
            </w:rPr>
          </w:rPrChange>
        </w:rPr>
        <w:pPrChange w:id="1227" w:author="Divya Raja" w:date="2020-10-13T14:29:00Z">
          <w:pPr>
            <w:pStyle w:val="normal0"/>
            <w:jc w:val="center"/>
          </w:pPr>
        </w:pPrChange>
      </w:pPr>
      <w:ins w:id="1228" w:author="anupam yadav" w:date="2019-07-05T12:16:00Z">
        <w:r w:rsidRPr="00834337">
          <w:rPr>
            <w:rFonts w:ascii="Times New Roman" w:eastAsia="Times New Roman" w:hAnsi="Times New Roman" w:cs="Times New Roman"/>
            <w:b/>
            <w:sz w:val="24"/>
            <w:szCs w:val="24"/>
            <w:rPrChange w:id="1229"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1230" w:author="anupam yadav" w:date="2019-07-05T12:16:00Z"/>
          <w:rFonts w:ascii="Times New Roman" w:eastAsia="Times New Roman" w:hAnsi="Times New Roman" w:cs="Times New Roman"/>
          <w:b/>
          <w:sz w:val="24"/>
          <w:szCs w:val="24"/>
          <w:rPrChange w:id="1231" w:author="Du-rush Writing Studio" w:date="2019-06-14T06:55:00Z">
            <w:rPr>
              <w:ins w:id="1232" w:author="anupam yadav" w:date="2019-07-05T12:16:00Z"/>
              <w:rFonts w:ascii="Courier New" w:eastAsia="Courier New" w:hAnsi="Courier New" w:cs="Courier New"/>
              <w:b/>
              <w:sz w:val="24"/>
              <w:szCs w:val="24"/>
            </w:rPr>
          </w:rPrChange>
        </w:rPr>
        <w:pPrChange w:id="1233" w:author="Divya Raja" w:date="2020-10-13T14:29:00Z">
          <w:pPr>
            <w:pStyle w:val="normal0"/>
            <w:jc w:val="center"/>
          </w:pPr>
        </w:pPrChange>
      </w:pPr>
      <w:ins w:id="1234" w:author="Pinki Nath" w:date="2020-10-03T17:05:00Z">
        <w:r w:rsidRPr="00834337">
          <w:rPr>
            <w:rFonts w:ascii="Times New Roman" w:eastAsia="Times New Roman" w:hAnsi="Times New Roman" w:cs="Times New Roman"/>
            <w:b/>
            <w:sz w:val="24"/>
            <w:szCs w:val="24"/>
            <w:rPrChange w:id="1235" w:author="Du-rush Writing Studio" w:date="2019-06-14T06:55:00Z">
              <w:rPr>
                <w:rFonts w:ascii="Courier New" w:eastAsia="Courier New" w:hAnsi="Courier New" w:cs="Courier New"/>
                <w:b/>
                <w:sz w:val="24"/>
                <w:szCs w:val="24"/>
              </w:rPr>
            </w:rPrChange>
          </w:rPr>
          <w:t>“</w:t>
        </w:r>
      </w:ins>
      <w:ins w:id="1236" w:author="anupam yadav" w:date="2019-07-05T12:16:00Z">
        <w:r w:rsidRPr="00834337">
          <w:rPr>
            <w:rFonts w:ascii="Times New Roman" w:eastAsia="Times New Roman" w:hAnsi="Times New Roman" w:cs="Times New Roman"/>
            <w:b/>
            <w:sz w:val="24"/>
            <w:szCs w:val="24"/>
            <w:rPrChange w:id="1237" w:author="Du-rush Writing Studio" w:date="2019-06-14T06:55:00Z">
              <w:rPr>
                <w:rFonts w:ascii="Courier New" w:eastAsia="Courier New" w:hAnsi="Courier New" w:cs="Courier New"/>
                <w:b/>
                <w:sz w:val="24"/>
                <w:szCs w:val="24"/>
              </w:rPr>
            </w:rPrChange>
          </w:rPr>
          <w:t>It’s bedtime. Goodnight!</w:t>
        </w:r>
      </w:ins>
      <w:ins w:id="1238" w:author="Pinki Nath" w:date="2020-10-03T17:05:00Z">
        <w:r w:rsidRPr="00834337">
          <w:rPr>
            <w:rFonts w:ascii="Times New Roman" w:eastAsia="Times New Roman" w:hAnsi="Times New Roman" w:cs="Times New Roman"/>
            <w:b/>
            <w:sz w:val="24"/>
            <w:szCs w:val="24"/>
            <w:rPrChange w:id="1239"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1240" w:author="anupam yadav" w:date="2019-07-05T12:16:00Z"/>
          <w:rFonts w:ascii="Times New Roman" w:eastAsia="Times New Roman" w:hAnsi="Times New Roman" w:cs="Times New Roman"/>
          <w:b/>
          <w:sz w:val="24"/>
          <w:szCs w:val="24"/>
          <w:rPrChange w:id="1241" w:author="Du-rush Writing Studio" w:date="2019-06-14T06:55:00Z">
            <w:rPr>
              <w:ins w:id="1242" w:author="anupam yadav" w:date="2019-07-05T12:16:00Z"/>
              <w:rFonts w:ascii="Courier New" w:eastAsia="Courier New" w:hAnsi="Courier New" w:cs="Courier New"/>
              <w:b/>
              <w:sz w:val="24"/>
              <w:szCs w:val="24"/>
            </w:rPr>
          </w:rPrChange>
        </w:rPr>
        <w:pPrChange w:id="1243" w:author="Divya Raja" w:date="2020-10-13T14:29:00Z">
          <w:pPr>
            <w:pStyle w:val="normal0"/>
            <w:jc w:val="center"/>
          </w:pPr>
        </w:pPrChange>
      </w:pPr>
    </w:p>
    <w:p w:rsidR="00834337" w:rsidRPr="00834337" w:rsidRDefault="00834337" w:rsidP="00834337">
      <w:pPr>
        <w:pStyle w:val="normal0"/>
        <w:jc w:val="both"/>
        <w:rPr>
          <w:ins w:id="1244" w:author="anupam yadav" w:date="2019-07-05T12:16:00Z"/>
          <w:rFonts w:ascii="Times New Roman" w:eastAsia="Times New Roman" w:hAnsi="Times New Roman" w:cs="Times New Roman"/>
          <w:b/>
          <w:sz w:val="24"/>
          <w:szCs w:val="24"/>
          <w:rPrChange w:id="1245" w:author="Du-rush Writing Studio" w:date="2019-06-14T06:55:00Z">
            <w:rPr>
              <w:ins w:id="1246" w:author="anupam yadav" w:date="2019-07-05T12:16:00Z"/>
              <w:rFonts w:ascii="Courier New" w:eastAsia="Courier New" w:hAnsi="Courier New" w:cs="Courier New"/>
              <w:b/>
              <w:sz w:val="24"/>
              <w:szCs w:val="24"/>
            </w:rPr>
          </w:rPrChange>
        </w:rPr>
        <w:pPrChange w:id="1247" w:author="Divya Raja" w:date="2020-10-13T14:29:00Z">
          <w:pPr>
            <w:pStyle w:val="normal0"/>
            <w:jc w:val="center"/>
          </w:pPr>
        </w:pPrChange>
      </w:pPr>
      <w:ins w:id="1248" w:author="anupam yadav" w:date="2019-07-05T12:16:00Z">
        <w:r w:rsidRPr="00834337">
          <w:rPr>
            <w:rFonts w:ascii="Times New Roman" w:eastAsia="Times New Roman" w:hAnsi="Times New Roman" w:cs="Times New Roman"/>
            <w:b/>
            <w:sz w:val="24"/>
            <w:szCs w:val="24"/>
            <w:rPrChange w:id="1249" w:author="Du-rush Writing Studio" w:date="2019-06-14T06:55:00Z">
              <w:rPr>
                <w:rFonts w:ascii="Courier New" w:eastAsia="Courier New" w:hAnsi="Courier New" w:cs="Courier New"/>
                <w:b/>
                <w:sz w:val="24"/>
                <w:szCs w:val="24"/>
              </w:rPr>
            </w:rPrChange>
          </w:rPr>
          <w:t xml:space="preserve">Jinx pats the </w:t>
        </w:r>
      </w:ins>
      <w:ins w:id="1250" w:author="Raj iv Sharma" w:date="2020-10-05T07:05:00Z">
        <w:r w:rsidRPr="00834337">
          <w:rPr>
            <w:rFonts w:ascii="Times New Roman" w:eastAsia="Times New Roman" w:hAnsi="Times New Roman" w:cs="Times New Roman"/>
            <w:b/>
            <w:sz w:val="24"/>
            <w:szCs w:val="24"/>
            <w:rPrChange w:id="1251" w:author="Du-rush Writing Studio" w:date="2019-06-14T06:55:00Z">
              <w:rPr>
                <w:rFonts w:ascii="Courier New" w:eastAsia="Courier New" w:hAnsi="Courier New" w:cs="Courier New"/>
                <w:b/>
                <w:sz w:val="24"/>
                <w:szCs w:val="24"/>
              </w:rPr>
            </w:rPrChange>
          </w:rPr>
          <w:t>V</w:t>
        </w:r>
      </w:ins>
      <w:ins w:id="1252" w:author="anupam yadav" w:date="2019-07-05T12:16:00Z">
        <w:del w:id="1253" w:author="Raj iv Sharma" w:date="2020-10-05T07:05:00Z">
          <w:r w:rsidRPr="00834337">
            <w:rPr>
              <w:rFonts w:ascii="Times New Roman" w:eastAsia="Times New Roman" w:hAnsi="Times New Roman" w:cs="Times New Roman"/>
              <w:b/>
              <w:sz w:val="24"/>
              <w:szCs w:val="24"/>
              <w:rPrChange w:id="1254" w:author="Du-rush Writing Studio" w:date="2019-06-14T06:55:00Z">
                <w:rPr>
                  <w:rFonts w:ascii="Courier New" w:eastAsia="Courier New" w:hAnsi="Courier New" w:cs="Courier New"/>
                  <w:b/>
                  <w:sz w:val="24"/>
                  <w:szCs w:val="24"/>
                </w:rPr>
              </w:rPrChange>
            </w:rPr>
            <w:delText>v</w:delText>
          </w:r>
        </w:del>
        <w:r w:rsidRPr="00834337">
          <w:rPr>
            <w:rFonts w:ascii="Times New Roman" w:eastAsia="Times New Roman" w:hAnsi="Times New Roman" w:cs="Times New Roman"/>
            <w:b/>
            <w:sz w:val="24"/>
            <w:szCs w:val="24"/>
            <w:rPrChange w:id="1255" w:author="Du-rush Writing Studio" w:date="2019-06-14T06:55:00Z">
              <w:rPr>
                <w:rFonts w:ascii="Courier New" w:eastAsia="Courier New" w:hAnsi="Courier New" w:cs="Courier New"/>
                <w:b/>
                <w:sz w:val="24"/>
                <w:szCs w:val="24"/>
              </w:rPr>
            </w:rPrChange>
          </w:rPr>
          <w:t>enus fly</w:t>
        </w:r>
        <w:del w:id="1256" w:author="Raj iv Sharma" w:date="2020-10-05T07:05:00Z">
          <w:r w:rsidRPr="00834337">
            <w:rPr>
              <w:rFonts w:ascii="Times New Roman" w:eastAsia="Times New Roman" w:hAnsi="Times New Roman" w:cs="Times New Roman"/>
              <w:b/>
              <w:sz w:val="24"/>
              <w:szCs w:val="24"/>
              <w:rPrChange w:id="1257"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1258" w:author="Du-rush Writing Studio" w:date="2019-06-14T06:55:00Z">
              <w:rPr>
                <w:rFonts w:ascii="Courier New" w:eastAsia="Courier New" w:hAnsi="Courier New" w:cs="Courier New"/>
                <w:b/>
                <w:sz w:val="24"/>
                <w:szCs w:val="24"/>
              </w:rPr>
            </w:rPrChange>
          </w:rPr>
          <w:t xml:space="preserve">trap and leaves the room. Show in subsequent jump cuts - The plant tries to sleep but </w:t>
        </w:r>
      </w:ins>
      <w:ins w:id="1259" w:author="Pinki Nath" w:date="2020-10-03T17:05:00Z">
        <w:r w:rsidRPr="00834337">
          <w:rPr>
            <w:rFonts w:ascii="Times New Roman" w:eastAsia="Times New Roman" w:hAnsi="Times New Roman" w:cs="Times New Roman"/>
            <w:b/>
            <w:sz w:val="24"/>
            <w:szCs w:val="24"/>
            <w:rPrChange w:id="1260" w:author="Du-rush Writing Studio" w:date="2019-06-14T06:55:00Z">
              <w:rPr>
                <w:rFonts w:ascii="Courier New" w:eastAsia="Courier New" w:hAnsi="Courier New" w:cs="Courier New"/>
                <w:b/>
                <w:sz w:val="24"/>
                <w:szCs w:val="24"/>
              </w:rPr>
            </w:rPrChange>
          </w:rPr>
          <w:t>she</w:t>
        </w:r>
      </w:ins>
      <w:ins w:id="1261" w:author="anupam yadav" w:date="2019-07-05T12:16:00Z">
        <w:del w:id="1262" w:author="Pinki Nath" w:date="2020-10-03T17:05:00Z">
          <w:r w:rsidRPr="00834337">
            <w:rPr>
              <w:rFonts w:ascii="Times New Roman" w:eastAsia="Times New Roman" w:hAnsi="Times New Roman" w:cs="Times New Roman"/>
              <w:b/>
              <w:sz w:val="24"/>
              <w:szCs w:val="24"/>
              <w:rPrChange w:id="1263" w:author="Du-rush Writing Studio" w:date="2019-06-14T06:55:00Z">
                <w:rPr>
                  <w:rFonts w:ascii="Courier New" w:eastAsia="Courier New" w:hAnsi="Courier New" w:cs="Courier New"/>
                  <w:b/>
                  <w:sz w:val="24"/>
                  <w:szCs w:val="24"/>
                </w:rPr>
              </w:rPrChange>
            </w:rPr>
            <w:delText>it</w:delText>
          </w:r>
        </w:del>
        <w:r w:rsidRPr="00834337">
          <w:rPr>
            <w:rFonts w:ascii="Times New Roman" w:eastAsia="Times New Roman" w:hAnsi="Times New Roman" w:cs="Times New Roman"/>
            <w:b/>
            <w:sz w:val="24"/>
            <w:szCs w:val="24"/>
            <w:rPrChange w:id="1264" w:author="Du-rush Writing Studio" w:date="2019-06-14T06:55:00Z">
              <w:rPr>
                <w:rFonts w:ascii="Courier New" w:eastAsia="Courier New" w:hAnsi="Courier New" w:cs="Courier New"/>
                <w:b/>
                <w:sz w:val="24"/>
                <w:szCs w:val="24"/>
              </w:rPr>
            </w:rPrChange>
          </w:rPr>
          <w:t xml:space="preserve"> twists and turns, as </w:t>
        </w:r>
      </w:ins>
      <w:ins w:id="1265" w:author="Pinki Nath" w:date="2020-10-03T17:05:00Z">
        <w:r w:rsidRPr="00834337">
          <w:rPr>
            <w:rFonts w:ascii="Times New Roman" w:eastAsia="Times New Roman" w:hAnsi="Times New Roman" w:cs="Times New Roman"/>
            <w:b/>
            <w:sz w:val="24"/>
            <w:szCs w:val="24"/>
            <w:rPrChange w:id="1266" w:author="Du-rush Writing Studio" w:date="2019-06-14T06:55:00Z">
              <w:rPr>
                <w:rFonts w:ascii="Courier New" w:eastAsia="Courier New" w:hAnsi="Courier New" w:cs="Courier New"/>
                <w:b/>
                <w:sz w:val="24"/>
                <w:szCs w:val="24"/>
              </w:rPr>
            </w:rPrChange>
          </w:rPr>
          <w:t>she</w:t>
        </w:r>
      </w:ins>
      <w:ins w:id="1267" w:author="anupam yadav" w:date="2019-07-05T12:16:00Z">
        <w:del w:id="1268" w:author="Pinki Nath" w:date="2020-10-03T17:05:00Z">
          <w:r w:rsidRPr="00834337">
            <w:rPr>
              <w:rFonts w:ascii="Times New Roman" w:eastAsia="Times New Roman" w:hAnsi="Times New Roman" w:cs="Times New Roman"/>
              <w:b/>
              <w:sz w:val="24"/>
              <w:szCs w:val="24"/>
              <w:rPrChange w:id="1269" w:author="Du-rush Writing Studio" w:date="2019-06-14T06:55:00Z">
                <w:rPr>
                  <w:rFonts w:ascii="Courier New" w:eastAsia="Courier New" w:hAnsi="Courier New" w:cs="Courier New"/>
                  <w:b/>
                  <w:sz w:val="24"/>
                  <w:szCs w:val="24"/>
                </w:rPr>
              </w:rPrChange>
            </w:rPr>
            <w:delText>it</w:delText>
          </w:r>
        </w:del>
        <w:r w:rsidRPr="00834337">
          <w:rPr>
            <w:rFonts w:ascii="Times New Roman" w:eastAsia="Times New Roman" w:hAnsi="Times New Roman" w:cs="Times New Roman"/>
            <w:b/>
            <w:sz w:val="24"/>
            <w:szCs w:val="24"/>
            <w:rPrChange w:id="1270" w:author="Du-rush Writing Studio" w:date="2019-06-14T06:55:00Z">
              <w:rPr>
                <w:rFonts w:ascii="Courier New" w:eastAsia="Courier New" w:hAnsi="Courier New" w:cs="Courier New"/>
                <w:b/>
                <w:sz w:val="24"/>
                <w:szCs w:val="24"/>
              </w:rPr>
            </w:rPrChange>
          </w:rPr>
          <w:t xml:space="preserve"> is not at ease. Then</w:t>
        </w:r>
      </w:ins>
      <w:ins w:id="1271" w:author="Raj iv Sharma" w:date="2020-10-05T07:05:00Z">
        <w:r w:rsidRPr="00834337">
          <w:rPr>
            <w:rFonts w:ascii="Times New Roman" w:eastAsia="Times New Roman" w:hAnsi="Times New Roman" w:cs="Times New Roman"/>
            <w:b/>
            <w:sz w:val="24"/>
            <w:szCs w:val="24"/>
            <w:rPrChange w:id="1272" w:author="Du-rush Writing Studio" w:date="2019-06-14T06:55:00Z">
              <w:rPr>
                <w:rFonts w:ascii="Courier New" w:eastAsia="Courier New" w:hAnsi="Courier New" w:cs="Courier New"/>
                <w:b/>
                <w:sz w:val="24"/>
                <w:szCs w:val="24"/>
              </w:rPr>
            </w:rPrChange>
          </w:rPr>
          <w:t>,</w:t>
        </w:r>
      </w:ins>
      <w:ins w:id="1273" w:author="anupam yadav" w:date="2019-07-05T12:16:00Z">
        <w:r w:rsidRPr="00834337">
          <w:rPr>
            <w:rFonts w:ascii="Times New Roman" w:eastAsia="Times New Roman" w:hAnsi="Times New Roman" w:cs="Times New Roman"/>
            <w:b/>
            <w:sz w:val="24"/>
            <w:szCs w:val="24"/>
            <w:rPrChange w:id="1274" w:author="Du-rush Writing Studio" w:date="2019-06-14T06:55:00Z">
              <w:rPr>
                <w:rFonts w:ascii="Courier New" w:eastAsia="Courier New" w:hAnsi="Courier New" w:cs="Courier New"/>
                <w:b/>
                <w:sz w:val="24"/>
                <w:szCs w:val="24"/>
              </w:rPr>
            </w:rPrChange>
          </w:rPr>
          <w:t xml:space="preserve"> suddenly thunder cracks. The plant jerks as if something hit </w:t>
        </w:r>
      </w:ins>
      <w:ins w:id="1275" w:author="Pinki Nath" w:date="2020-10-03T17:05:00Z">
        <w:r w:rsidRPr="00834337">
          <w:rPr>
            <w:rFonts w:ascii="Times New Roman" w:eastAsia="Times New Roman" w:hAnsi="Times New Roman" w:cs="Times New Roman"/>
            <w:b/>
            <w:sz w:val="24"/>
            <w:szCs w:val="24"/>
            <w:rPrChange w:id="1276" w:author="Du-rush Writing Studio" w:date="2019-06-14T06:55:00Z">
              <w:rPr>
                <w:rFonts w:ascii="Courier New" w:eastAsia="Courier New" w:hAnsi="Courier New" w:cs="Courier New"/>
                <w:b/>
                <w:sz w:val="24"/>
                <w:szCs w:val="24"/>
              </w:rPr>
            </w:rPrChange>
          </w:rPr>
          <w:t>her</w:t>
        </w:r>
      </w:ins>
      <w:ins w:id="1277" w:author="anupam yadav" w:date="2019-07-05T12:16:00Z">
        <w:del w:id="1278" w:author="Pinki Nath" w:date="2020-10-03T17:05:00Z">
          <w:r w:rsidRPr="00834337">
            <w:rPr>
              <w:rFonts w:ascii="Times New Roman" w:eastAsia="Times New Roman" w:hAnsi="Times New Roman" w:cs="Times New Roman"/>
              <w:b/>
              <w:sz w:val="24"/>
              <w:szCs w:val="24"/>
              <w:rPrChange w:id="1279" w:author="Du-rush Writing Studio" w:date="2019-06-14T06:55:00Z">
                <w:rPr>
                  <w:rFonts w:ascii="Courier New" w:eastAsia="Courier New" w:hAnsi="Courier New" w:cs="Courier New"/>
                  <w:b/>
                  <w:sz w:val="24"/>
                  <w:szCs w:val="24"/>
                </w:rPr>
              </w:rPrChange>
            </w:rPr>
            <w:delText>it</w:delText>
          </w:r>
        </w:del>
        <w:r w:rsidRPr="00834337">
          <w:rPr>
            <w:rFonts w:ascii="Times New Roman" w:eastAsia="Times New Roman" w:hAnsi="Times New Roman" w:cs="Times New Roman"/>
            <w:b/>
            <w:sz w:val="24"/>
            <w:szCs w:val="24"/>
            <w:rPrChange w:id="1280" w:author="Du-rush Writing Studio" w:date="2019-06-14T06:55:00Z">
              <w:rPr>
                <w:rFonts w:ascii="Courier New" w:eastAsia="Courier New" w:hAnsi="Courier New" w:cs="Courier New"/>
                <w:b/>
                <w:sz w:val="24"/>
                <w:szCs w:val="24"/>
              </w:rPr>
            </w:rPrChange>
          </w:rPr>
          <w:t xml:space="preserve">, feeling stunned and </w:t>
        </w:r>
        <w:del w:id="1281" w:author="Pinki Nath" w:date="2020-10-03T17:06:00Z">
          <w:r w:rsidRPr="00834337">
            <w:rPr>
              <w:rFonts w:ascii="Times New Roman" w:eastAsia="Times New Roman" w:hAnsi="Times New Roman" w:cs="Times New Roman"/>
              <w:b/>
              <w:sz w:val="24"/>
              <w:szCs w:val="24"/>
              <w:rPrChange w:id="1282" w:author="Du-rush Writing Studio" w:date="2019-06-14T06:55:00Z">
                <w:rPr>
                  <w:rFonts w:ascii="Courier New" w:eastAsia="Courier New" w:hAnsi="Courier New" w:cs="Courier New"/>
                  <w:b/>
                  <w:sz w:val="24"/>
                  <w:szCs w:val="24"/>
                </w:rPr>
              </w:rPrChange>
            </w:rPr>
            <w:delText>it</w:delText>
          </w:r>
        </w:del>
        <w:r w:rsidRPr="00834337">
          <w:rPr>
            <w:rFonts w:ascii="Times New Roman" w:eastAsia="Times New Roman" w:hAnsi="Times New Roman" w:cs="Times New Roman"/>
            <w:b/>
            <w:sz w:val="24"/>
            <w:szCs w:val="24"/>
            <w:rPrChange w:id="1283" w:author="Du-rush Writing Studio" w:date="2019-06-14T06:55:00Z">
              <w:rPr>
                <w:rFonts w:ascii="Courier New" w:eastAsia="Courier New" w:hAnsi="Courier New" w:cs="Courier New"/>
                <w:b/>
                <w:sz w:val="24"/>
                <w:szCs w:val="24"/>
              </w:rPr>
            </w:rPrChange>
          </w:rPr>
          <w:t xml:space="preserve"> starts shrieking.</w:t>
        </w:r>
      </w:ins>
    </w:p>
    <w:p w:rsidR="00834337" w:rsidRPr="00834337" w:rsidRDefault="00834337" w:rsidP="00834337">
      <w:pPr>
        <w:pStyle w:val="normal0"/>
        <w:jc w:val="both"/>
        <w:rPr>
          <w:ins w:id="1284" w:author="anupam yadav" w:date="2019-07-05T12:16:00Z"/>
          <w:rFonts w:ascii="Times New Roman" w:eastAsia="Times New Roman" w:hAnsi="Times New Roman" w:cs="Times New Roman"/>
          <w:b/>
          <w:sz w:val="24"/>
          <w:szCs w:val="24"/>
          <w:rPrChange w:id="1285" w:author="Du-rush Writing Studio" w:date="2019-06-14T06:55:00Z">
            <w:rPr>
              <w:ins w:id="1286" w:author="anupam yadav" w:date="2019-07-05T12:16:00Z"/>
              <w:rFonts w:ascii="Courier New" w:eastAsia="Courier New" w:hAnsi="Courier New" w:cs="Courier New"/>
              <w:b/>
              <w:sz w:val="24"/>
              <w:szCs w:val="24"/>
            </w:rPr>
          </w:rPrChange>
        </w:rPr>
        <w:pPrChange w:id="1287" w:author="Divya Raja" w:date="2020-10-13T14:29:00Z">
          <w:pPr>
            <w:pStyle w:val="normal0"/>
            <w:jc w:val="center"/>
          </w:pPr>
        </w:pPrChange>
      </w:pPr>
      <w:ins w:id="1288" w:author="anupam yadav" w:date="2019-07-05T12:16:00Z">
        <w:r w:rsidRPr="00834337">
          <w:rPr>
            <w:rFonts w:ascii="Times New Roman" w:eastAsia="Times New Roman" w:hAnsi="Times New Roman" w:cs="Times New Roman"/>
            <w:b/>
            <w:sz w:val="24"/>
            <w:szCs w:val="24"/>
            <w:rPrChange w:id="1289" w:author="Du-rush Writing Studio" w:date="2019-06-14T06:55:00Z">
              <w:rPr>
                <w:rFonts w:ascii="Courier New" w:eastAsia="Courier New" w:hAnsi="Courier New" w:cs="Courier New"/>
                <w:b/>
                <w:sz w:val="24"/>
                <w:szCs w:val="24"/>
              </w:rPr>
            </w:rPrChange>
          </w:rPr>
          <w:t xml:space="preserve">                                        </w:t>
        </w:r>
      </w:ins>
    </w:p>
    <w:p w:rsidR="00834337" w:rsidRPr="00834337" w:rsidRDefault="00834337" w:rsidP="00834337">
      <w:pPr>
        <w:pStyle w:val="normal0"/>
        <w:jc w:val="both"/>
        <w:rPr>
          <w:ins w:id="1290" w:author="anupam yadav" w:date="2019-07-05T12:16:00Z"/>
          <w:del w:id="1291" w:author="Pavithra loganathan" w:date="2020-10-20T07:42:00Z"/>
          <w:rFonts w:ascii="Times New Roman" w:eastAsia="Times New Roman" w:hAnsi="Times New Roman" w:cs="Times New Roman"/>
          <w:b/>
          <w:sz w:val="24"/>
          <w:szCs w:val="24"/>
          <w:rPrChange w:id="1292" w:author="Du-rush Writing Studio" w:date="2019-06-14T06:55:00Z">
            <w:rPr>
              <w:ins w:id="1293" w:author="anupam yadav" w:date="2019-07-05T12:16:00Z"/>
              <w:del w:id="1294" w:author="Pavithra loganathan" w:date="2020-10-20T07:42:00Z"/>
              <w:rFonts w:ascii="Courier New" w:eastAsia="Courier New" w:hAnsi="Courier New" w:cs="Courier New"/>
              <w:b/>
              <w:sz w:val="24"/>
              <w:szCs w:val="24"/>
            </w:rPr>
          </w:rPrChange>
        </w:rPr>
        <w:pPrChange w:id="1295" w:author="Divya Raja" w:date="2020-10-13T14:29:00Z">
          <w:pPr>
            <w:pStyle w:val="normal0"/>
            <w:jc w:val="center"/>
          </w:pPr>
        </w:pPrChange>
      </w:pPr>
      <w:ins w:id="1296" w:author="anupam yadav" w:date="2019-07-05T12:16:00Z">
        <w:r w:rsidRPr="00834337">
          <w:rPr>
            <w:rFonts w:ascii="Times New Roman" w:eastAsia="Times New Roman" w:hAnsi="Times New Roman" w:cs="Times New Roman"/>
            <w:b/>
            <w:sz w:val="24"/>
            <w:szCs w:val="24"/>
            <w:rPrChange w:id="1297" w:author="Du-rush Writing Studio" w:date="2019-06-14T06:55:00Z">
              <w:rPr>
                <w:rFonts w:ascii="Courier New" w:eastAsia="Courier New" w:hAnsi="Courier New" w:cs="Courier New"/>
                <w:b/>
                <w:sz w:val="24"/>
                <w:szCs w:val="24"/>
              </w:rPr>
            </w:rPrChange>
          </w:rPr>
          <w:t>INT. PUMPKIN MANSION - JINX’S BEDROOM - NIGHT</w:t>
        </w:r>
      </w:ins>
    </w:p>
    <w:p w:rsidR="00834337" w:rsidRPr="00834337" w:rsidRDefault="00834337" w:rsidP="00834337">
      <w:pPr>
        <w:pStyle w:val="normal0"/>
        <w:jc w:val="both"/>
        <w:rPr>
          <w:ins w:id="1298" w:author="anupam yadav" w:date="2019-07-05T12:16:00Z"/>
          <w:rFonts w:ascii="Times New Roman" w:eastAsia="Times New Roman" w:hAnsi="Times New Roman" w:cs="Times New Roman"/>
          <w:b/>
          <w:sz w:val="24"/>
          <w:szCs w:val="24"/>
          <w:rPrChange w:id="1299" w:author="Du-rush Writing Studio" w:date="2019-06-14T06:55:00Z">
            <w:rPr>
              <w:ins w:id="1300" w:author="anupam yadav" w:date="2019-07-05T12:16:00Z"/>
              <w:rFonts w:ascii="Courier New" w:eastAsia="Courier New" w:hAnsi="Courier New" w:cs="Courier New"/>
              <w:b/>
              <w:sz w:val="24"/>
              <w:szCs w:val="24"/>
            </w:rPr>
          </w:rPrChange>
        </w:rPr>
        <w:pPrChange w:id="1301" w:author="Divya Raja" w:date="2020-10-13T14:29:00Z">
          <w:pPr>
            <w:pStyle w:val="normal0"/>
            <w:jc w:val="center"/>
          </w:pPr>
        </w:pPrChange>
      </w:pPr>
      <w:ins w:id="1302" w:author="anupam yadav" w:date="2019-07-05T12:16:00Z">
        <w:del w:id="1303" w:author="Pavithra loganathan" w:date="2020-10-20T07:42:00Z">
          <w:r w:rsidRPr="00834337">
            <w:rPr>
              <w:rFonts w:ascii="Times New Roman" w:eastAsia="Times New Roman" w:hAnsi="Times New Roman" w:cs="Times New Roman"/>
              <w:b/>
              <w:sz w:val="24"/>
              <w:szCs w:val="24"/>
              <w:rPrChange w:id="1304" w:author="Du-rush Writing Studio" w:date="2019-06-14T06:55:00Z">
                <w:rPr>
                  <w:rFonts w:ascii="Courier New" w:eastAsia="Courier New" w:hAnsi="Courier New" w:cs="Courier New"/>
                  <w:b/>
                  <w:sz w:val="24"/>
                  <w:szCs w:val="24"/>
                </w:rPr>
              </w:rPrChange>
            </w:rPr>
            <w:delText xml:space="preserve">Loud </w:delText>
          </w:r>
        </w:del>
      </w:ins>
      <w:ins w:id="1305" w:author="Raj iv Sharma" w:date="2020-10-05T07:06:00Z">
        <w:del w:id="1306" w:author="Pavithra loganathan" w:date="2020-10-20T07:42:00Z">
          <w:r w:rsidRPr="00834337">
            <w:rPr>
              <w:rFonts w:ascii="Times New Roman" w:eastAsia="Times New Roman" w:hAnsi="Times New Roman" w:cs="Times New Roman"/>
              <w:b/>
              <w:sz w:val="24"/>
              <w:szCs w:val="24"/>
              <w:rPrChange w:id="1307" w:author="Du-rush Writing Studio" w:date="2019-06-14T06:55:00Z">
                <w:rPr>
                  <w:rFonts w:ascii="Courier New" w:eastAsia="Courier New" w:hAnsi="Courier New" w:cs="Courier New"/>
                  <w:b/>
                  <w:sz w:val="24"/>
                  <w:szCs w:val="24"/>
                </w:rPr>
              </w:rPrChange>
            </w:rPr>
            <w:delText>S</w:delText>
          </w:r>
        </w:del>
      </w:ins>
      <w:ins w:id="1308" w:author="anupam yadav" w:date="2019-07-05T12:16:00Z">
        <w:del w:id="1309" w:author="Pavithra loganathan" w:date="2020-10-20T07:42:00Z">
          <w:r w:rsidRPr="00834337">
            <w:rPr>
              <w:rFonts w:ascii="Times New Roman" w:eastAsia="Times New Roman" w:hAnsi="Times New Roman" w:cs="Times New Roman"/>
              <w:b/>
              <w:sz w:val="24"/>
              <w:szCs w:val="24"/>
              <w:rPrChange w:id="1310" w:author="Du-rush Writing Studio" w:date="2019-06-14T06:55:00Z">
                <w:rPr>
                  <w:rFonts w:ascii="Courier New" w:eastAsia="Courier New" w:hAnsi="Courier New" w:cs="Courier New"/>
                  <w:b/>
                  <w:sz w:val="24"/>
                  <w:szCs w:val="24"/>
                </w:rPr>
              </w:rPrChange>
            </w:rPr>
            <w:delText>s</w:delText>
          </w:r>
        </w:del>
      </w:ins>
      <w:ins w:id="1311" w:author="Pavithra loganathan" w:date="2020-10-20T07:42:00Z">
        <w:r w:rsidRPr="00834337">
          <w:rPr>
            <w:rFonts w:ascii="Times New Roman" w:eastAsia="Times New Roman" w:hAnsi="Times New Roman" w:cs="Times New Roman"/>
            <w:b/>
            <w:sz w:val="24"/>
            <w:szCs w:val="24"/>
            <w:rPrChange w:id="1312" w:author="Du-rush Writing Studio" w:date="2019-06-14T06:55:00Z">
              <w:rPr>
                <w:rFonts w:ascii="Courier New" w:eastAsia="Courier New" w:hAnsi="Courier New" w:cs="Courier New"/>
                <w:b/>
                <w:sz w:val="24"/>
                <w:szCs w:val="24"/>
              </w:rPr>
            </w:rPrChange>
          </w:rPr>
          <w:t>Loud s</w:t>
        </w:r>
      </w:ins>
      <w:ins w:id="1313" w:author="anupam yadav" w:date="2019-07-05T12:16:00Z">
        <w:r w:rsidRPr="00834337">
          <w:rPr>
            <w:rFonts w:ascii="Times New Roman" w:eastAsia="Times New Roman" w:hAnsi="Times New Roman" w:cs="Times New Roman"/>
            <w:b/>
            <w:sz w:val="24"/>
            <w:szCs w:val="24"/>
            <w:rPrChange w:id="1314" w:author="Du-rush Writing Studio" w:date="2019-06-14T06:55:00Z">
              <w:rPr>
                <w:rFonts w:ascii="Courier New" w:eastAsia="Courier New" w:hAnsi="Courier New" w:cs="Courier New"/>
                <w:b/>
                <w:sz w:val="24"/>
                <w:szCs w:val="24"/>
              </w:rPr>
            </w:rPrChange>
          </w:rPr>
          <w:t>creams from the TV room w</w:t>
        </w:r>
      </w:ins>
      <w:ins w:id="1315" w:author="Pavithra loganathan" w:date="2020-10-20T07:42:00Z">
        <w:r w:rsidRPr="00834337">
          <w:rPr>
            <w:rFonts w:ascii="Times New Roman" w:eastAsia="Times New Roman" w:hAnsi="Times New Roman" w:cs="Times New Roman"/>
            <w:b/>
            <w:sz w:val="24"/>
            <w:szCs w:val="24"/>
            <w:rPrChange w:id="1316" w:author="Du-rush Writing Studio" w:date="2019-06-14T06:55:00Z">
              <w:rPr>
                <w:rFonts w:ascii="Courier New" w:eastAsia="Courier New" w:hAnsi="Courier New" w:cs="Courier New"/>
                <w:b/>
                <w:sz w:val="24"/>
                <w:szCs w:val="24"/>
              </w:rPr>
            </w:rPrChange>
          </w:rPr>
          <w:t>oke</w:t>
        </w:r>
      </w:ins>
      <w:ins w:id="1317" w:author="anupam yadav" w:date="2019-07-05T12:16:00Z">
        <w:del w:id="1318" w:author="Pavithra loganathan" w:date="2020-10-20T07:42:00Z">
          <w:r w:rsidRPr="00834337">
            <w:rPr>
              <w:rFonts w:ascii="Times New Roman" w:eastAsia="Times New Roman" w:hAnsi="Times New Roman" w:cs="Times New Roman"/>
              <w:b/>
              <w:sz w:val="24"/>
              <w:szCs w:val="24"/>
              <w:rPrChange w:id="1319" w:author="Du-rush Writing Studio" w:date="2019-06-14T06:55:00Z">
                <w:rPr>
                  <w:rFonts w:ascii="Courier New" w:eastAsia="Courier New" w:hAnsi="Courier New" w:cs="Courier New"/>
                  <w:b/>
                  <w:sz w:val="24"/>
                  <w:szCs w:val="24"/>
                </w:rPr>
              </w:rPrChange>
            </w:rPr>
            <w:delText>akes</w:delText>
          </w:r>
        </w:del>
        <w:r w:rsidRPr="00834337">
          <w:rPr>
            <w:rFonts w:ascii="Times New Roman" w:eastAsia="Times New Roman" w:hAnsi="Times New Roman" w:cs="Times New Roman"/>
            <w:b/>
            <w:sz w:val="24"/>
            <w:szCs w:val="24"/>
            <w:rPrChange w:id="1320" w:author="Du-rush Writing Studio" w:date="2019-06-14T06:55:00Z">
              <w:rPr>
                <w:rFonts w:ascii="Courier New" w:eastAsia="Courier New" w:hAnsi="Courier New" w:cs="Courier New"/>
                <w:b/>
                <w:sz w:val="24"/>
                <w:szCs w:val="24"/>
              </w:rPr>
            </w:rPrChange>
          </w:rPr>
          <w:t xml:space="preserve"> up Jinx. She g</w:t>
        </w:r>
      </w:ins>
      <w:ins w:id="1321" w:author="Pavithra loganathan" w:date="2020-10-20T07:43:00Z">
        <w:r w:rsidRPr="00834337">
          <w:rPr>
            <w:rFonts w:ascii="Times New Roman" w:eastAsia="Times New Roman" w:hAnsi="Times New Roman" w:cs="Times New Roman"/>
            <w:b/>
            <w:sz w:val="24"/>
            <w:szCs w:val="24"/>
            <w:rPrChange w:id="1322" w:author="Du-rush Writing Studio" w:date="2019-06-14T06:55:00Z">
              <w:rPr>
                <w:rFonts w:ascii="Courier New" w:eastAsia="Courier New" w:hAnsi="Courier New" w:cs="Courier New"/>
                <w:b/>
                <w:sz w:val="24"/>
                <w:szCs w:val="24"/>
              </w:rPr>
            </w:rPrChange>
          </w:rPr>
          <w:t>ot</w:t>
        </w:r>
      </w:ins>
      <w:ins w:id="1323" w:author="anupam yadav" w:date="2019-07-05T12:16:00Z">
        <w:del w:id="1324" w:author="Pavithra loganathan" w:date="2020-10-20T07:43:00Z">
          <w:r w:rsidRPr="00834337">
            <w:rPr>
              <w:rFonts w:ascii="Times New Roman" w:eastAsia="Times New Roman" w:hAnsi="Times New Roman" w:cs="Times New Roman"/>
              <w:b/>
              <w:sz w:val="24"/>
              <w:szCs w:val="24"/>
              <w:rPrChange w:id="1325" w:author="Du-rush Writing Studio" w:date="2019-06-14T06:55:00Z">
                <w:rPr>
                  <w:rFonts w:ascii="Courier New" w:eastAsia="Courier New" w:hAnsi="Courier New" w:cs="Courier New"/>
                  <w:b/>
                  <w:sz w:val="24"/>
                  <w:szCs w:val="24"/>
                </w:rPr>
              </w:rPrChange>
            </w:rPr>
            <w:delText>ets</w:delText>
          </w:r>
        </w:del>
        <w:r w:rsidRPr="00834337">
          <w:rPr>
            <w:rFonts w:ascii="Times New Roman" w:eastAsia="Times New Roman" w:hAnsi="Times New Roman" w:cs="Times New Roman"/>
            <w:b/>
            <w:sz w:val="24"/>
            <w:szCs w:val="24"/>
            <w:rPrChange w:id="1326" w:author="Du-rush Writing Studio" w:date="2019-06-14T06:55:00Z">
              <w:rPr>
                <w:rFonts w:ascii="Courier New" w:eastAsia="Courier New" w:hAnsi="Courier New" w:cs="Courier New"/>
                <w:b/>
                <w:sz w:val="24"/>
                <w:szCs w:val="24"/>
              </w:rPr>
            </w:rPrChange>
          </w:rPr>
          <w:t xml:space="preserve"> up and rushe</w:t>
        </w:r>
      </w:ins>
      <w:ins w:id="1327" w:author="Pavithra loganathan" w:date="2020-10-20T07:43:00Z">
        <w:r w:rsidRPr="00834337">
          <w:rPr>
            <w:rFonts w:ascii="Times New Roman" w:eastAsia="Times New Roman" w:hAnsi="Times New Roman" w:cs="Times New Roman"/>
            <w:b/>
            <w:sz w:val="24"/>
            <w:szCs w:val="24"/>
            <w:rPrChange w:id="1328" w:author="Du-rush Writing Studio" w:date="2019-06-14T06:55:00Z">
              <w:rPr>
                <w:rFonts w:ascii="Courier New" w:eastAsia="Courier New" w:hAnsi="Courier New" w:cs="Courier New"/>
                <w:b/>
                <w:sz w:val="24"/>
                <w:szCs w:val="24"/>
              </w:rPr>
            </w:rPrChange>
          </w:rPr>
          <w:t>d</w:t>
        </w:r>
      </w:ins>
      <w:ins w:id="1329" w:author="anupam yadav" w:date="2019-07-05T12:16:00Z">
        <w:del w:id="1330" w:author="Pavithra loganathan" w:date="2020-10-20T07:43:00Z">
          <w:r w:rsidRPr="00834337">
            <w:rPr>
              <w:rFonts w:ascii="Times New Roman" w:eastAsia="Times New Roman" w:hAnsi="Times New Roman" w:cs="Times New Roman"/>
              <w:b/>
              <w:sz w:val="24"/>
              <w:szCs w:val="24"/>
              <w:rPrChange w:id="1331"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1332" w:author="Du-rush Writing Studio" w:date="2019-06-14T06:55:00Z">
              <w:rPr>
                <w:rFonts w:ascii="Courier New" w:eastAsia="Courier New" w:hAnsi="Courier New" w:cs="Courier New"/>
                <w:b/>
                <w:sz w:val="24"/>
                <w:szCs w:val="24"/>
              </w:rPr>
            </w:rPrChange>
          </w:rPr>
          <w:t xml:space="preserve"> out.</w:t>
        </w:r>
      </w:ins>
    </w:p>
    <w:p w:rsidR="00834337" w:rsidRPr="00834337" w:rsidRDefault="00834337" w:rsidP="00834337">
      <w:pPr>
        <w:pStyle w:val="normal0"/>
        <w:jc w:val="both"/>
        <w:rPr>
          <w:ins w:id="1333" w:author="anupam yadav" w:date="2019-07-05T12:16:00Z"/>
          <w:rFonts w:ascii="Times New Roman" w:eastAsia="Times New Roman" w:hAnsi="Times New Roman" w:cs="Times New Roman"/>
          <w:b/>
          <w:sz w:val="24"/>
          <w:szCs w:val="24"/>
          <w:rPrChange w:id="1334" w:author="Du-rush Writing Studio" w:date="2019-06-14T06:55:00Z">
            <w:rPr>
              <w:ins w:id="1335" w:author="anupam yadav" w:date="2019-07-05T12:16:00Z"/>
              <w:rFonts w:ascii="Courier New" w:eastAsia="Courier New" w:hAnsi="Courier New" w:cs="Courier New"/>
              <w:b/>
              <w:sz w:val="24"/>
              <w:szCs w:val="24"/>
            </w:rPr>
          </w:rPrChange>
        </w:rPr>
        <w:pPrChange w:id="1336" w:author="Divya Raja" w:date="2020-10-13T14:29:00Z">
          <w:pPr>
            <w:pStyle w:val="normal0"/>
            <w:jc w:val="center"/>
          </w:pPr>
        </w:pPrChange>
      </w:pPr>
    </w:p>
    <w:p w:rsidR="00834337" w:rsidRPr="00834337" w:rsidRDefault="00834337" w:rsidP="00834337">
      <w:pPr>
        <w:pStyle w:val="normal0"/>
        <w:jc w:val="both"/>
        <w:rPr>
          <w:ins w:id="1337" w:author="anupam yadav" w:date="2019-07-05T12:16:00Z"/>
          <w:rFonts w:ascii="Times New Roman" w:eastAsia="Times New Roman" w:hAnsi="Times New Roman" w:cs="Times New Roman"/>
          <w:b/>
          <w:sz w:val="24"/>
          <w:szCs w:val="24"/>
          <w:rPrChange w:id="1338" w:author="Du-rush Writing Studio" w:date="2019-06-14T06:55:00Z">
            <w:rPr>
              <w:ins w:id="1339" w:author="anupam yadav" w:date="2019-07-05T12:16:00Z"/>
              <w:rFonts w:ascii="Courier New" w:eastAsia="Courier New" w:hAnsi="Courier New" w:cs="Courier New"/>
              <w:b/>
              <w:sz w:val="24"/>
              <w:szCs w:val="24"/>
            </w:rPr>
          </w:rPrChange>
        </w:rPr>
        <w:pPrChange w:id="1340" w:author="Divya Raja" w:date="2020-10-13T14:29:00Z">
          <w:pPr>
            <w:pStyle w:val="normal0"/>
            <w:jc w:val="center"/>
          </w:pPr>
        </w:pPrChange>
      </w:pPr>
      <w:ins w:id="1341" w:author="anupam yadav" w:date="2019-07-05T12:16:00Z">
        <w:r w:rsidRPr="00834337">
          <w:rPr>
            <w:rFonts w:ascii="Times New Roman" w:eastAsia="Times New Roman" w:hAnsi="Times New Roman" w:cs="Times New Roman"/>
            <w:b/>
            <w:sz w:val="24"/>
            <w:szCs w:val="24"/>
            <w:rPrChange w:id="1342" w:author="Du-rush Writing Studio" w:date="2019-06-14T06:55:00Z">
              <w:rPr>
                <w:rFonts w:ascii="Courier New" w:eastAsia="Courier New" w:hAnsi="Courier New" w:cs="Courier New"/>
                <w:b/>
                <w:sz w:val="24"/>
                <w:szCs w:val="24"/>
              </w:rPr>
            </w:rPrChange>
          </w:rPr>
          <w:t>INT. PUMPKIN MANSION - TV ROOM - NIGHT</w:t>
        </w:r>
      </w:ins>
    </w:p>
    <w:p w:rsidR="00834337" w:rsidRPr="00834337" w:rsidRDefault="00834337" w:rsidP="00834337">
      <w:pPr>
        <w:pStyle w:val="normal0"/>
        <w:jc w:val="both"/>
        <w:rPr>
          <w:ins w:id="1343" w:author="anupam yadav" w:date="2019-07-05T12:16:00Z"/>
          <w:rFonts w:ascii="Times New Roman" w:eastAsia="Times New Roman" w:hAnsi="Times New Roman" w:cs="Times New Roman"/>
          <w:b/>
          <w:sz w:val="24"/>
          <w:szCs w:val="24"/>
          <w:rPrChange w:id="1344" w:author="Du-rush Writing Studio" w:date="2019-06-14T06:55:00Z">
            <w:rPr>
              <w:ins w:id="1345" w:author="anupam yadav" w:date="2019-07-05T12:16:00Z"/>
              <w:rFonts w:ascii="Courier New" w:eastAsia="Courier New" w:hAnsi="Courier New" w:cs="Courier New"/>
              <w:b/>
              <w:sz w:val="24"/>
              <w:szCs w:val="24"/>
            </w:rPr>
          </w:rPrChange>
        </w:rPr>
        <w:pPrChange w:id="1346" w:author="Divya Raja" w:date="2020-10-13T14:29:00Z">
          <w:pPr>
            <w:pStyle w:val="normal0"/>
            <w:jc w:val="center"/>
          </w:pPr>
        </w:pPrChange>
      </w:pPr>
      <w:ins w:id="1347" w:author="anupam yadav" w:date="2019-07-05T12:16:00Z">
        <w:r w:rsidRPr="00834337">
          <w:rPr>
            <w:rFonts w:ascii="Times New Roman" w:eastAsia="Times New Roman" w:hAnsi="Times New Roman" w:cs="Times New Roman"/>
            <w:b/>
            <w:sz w:val="24"/>
            <w:szCs w:val="24"/>
            <w:rPrChange w:id="1348" w:author="Du-rush Writing Studio" w:date="2019-06-14T06:55:00Z">
              <w:rPr>
                <w:rFonts w:ascii="Courier New" w:eastAsia="Courier New" w:hAnsi="Courier New" w:cs="Courier New"/>
                <w:b/>
                <w:sz w:val="24"/>
                <w:szCs w:val="24"/>
              </w:rPr>
            </w:rPrChange>
          </w:rPr>
          <w:t xml:space="preserve">Jinx rushes </w:t>
        </w:r>
        <w:del w:id="1349" w:author="Raj iv Sharma" w:date="2020-10-05T07:03:00Z">
          <w:r w:rsidRPr="00834337">
            <w:rPr>
              <w:rFonts w:ascii="Times New Roman" w:eastAsia="Times New Roman" w:hAnsi="Times New Roman" w:cs="Times New Roman"/>
              <w:b/>
              <w:sz w:val="24"/>
              <w:szCs w:val="24"/>
              <w:rPrChange w:id="1350" w:author="Du-rush Writing Studio" w:date="2019-06-14T06:55:00Z">
                <w:rPr>
                  <w:rFonts w:ascii="Courier New" w:eastAsia="Courier New" w:hAnsi="Courier New" w:cs="Courier New"/>
                  <w:b/>
                  <w:sz w:val="24"/>
                  <w:szCs w:val="24"/>
                </w:rPr>
              </w:rPrChange>
            </w:rPr>
            <w:delText xml:space="preserve">in </w:delText>
          </w:r>
        </w:del>
        <w:r w:rsidRPr="00834337">
          <w:rPr>
            <w:rFonts w:ascii="Times New Roman" w:eastAsia="Times New Roman" w:hAnsi="Times New Roman" w:cs="Times New Roman"/>
            <w:b/>
            <w:sz w:val="24"/>
            <w:szCs w:val="24"/>
            <w:rPrChange w:id="1351" w:author="Du-rush Writing Studio" w:date="2019-06-14T06:55:00Z">
              <w:rPr>
                <w:rFonts w:ascii="Courier New" w:eastAsia="Courier New" w:hAnsi="Courier New" w:cs="Courier New"/>
                <w:b/>
                <w:sz w:val="24"/>
                <w:szCs w:val="24"/>
              </w:rPr>
            </w:rPrChange>
          </w:rPr>
          <w:t xml:space="preserve">to see the </w:t>
        </w:r>
      </w:ins>
      <w:ins w:id="1352" w:author="Raj iv Sharma" w:date="2020-10-05T07:03:00Z">
        <w:r w:rsidRPr="00834337">
          <w:rPr>
            <w:rFonts w:ascii="Times New Roman" w:eastAsia="Times New Roman" w:hAnsi="Times New Roman" w:cs="Times New Roman"/>
            <w:b/>
            <w:sz w:val="24"/>
            <w:szCs w:val="24"/>
            <w:rPrChange w:id="1353" w:author="Du-rush Writing Studio" w:date="2019-06-14T06:55:00Z">
              <w:rPr>
                <w:rFonts w:ascii="Courier New" w:eastAsia="Courier New" w:hAnsi="Courier New" w:cs="Courier New"/>
                <w:b/>
                <w:sz w:val="24"/>
                <w:szCs w:val="24"/>
              </w:rPr>
            </w:rPrChange>
          </w:rPr>
          <w:t>V</w:t>
        </w:r>
      </w:ins>
      <w:ins w:id="1354" w:author="anupam yadav" w:date="2019-07-05T12:16:00Z">
        <w:del w:id="1355" w:author="Raj iv Sharma" w:date="2020-10-05T07:03:00Z">
          <w:r w:rsidRPr="00834337">
            <w:rPr>
              <w:rFonts w:ascii="Times New Roman" w:eastAsia="Times New Roman" w:hAnsi="Times New Roman" w:cs="Times New Roman"/>
              <w:b/>
              <w:sz w:val="24"/>
              <w:szCs w:val="24"/>
              <w:rPrChange w:id="1356" w:author="Du-rush Writing Studio" w:date="2019-06-14T06:55:00Z">
                <w:rPr>
                  <w:rFonts w:ascii="Courier New" w:eastAsia="Courier New" w:hAnsi="Courier New" w:cs="Courier New"/>
                  <w:b/>
                  <w:sz w:val="24"/>
                  <w:szCs w:val="24"/>
                </w:rPr>
              </w:rPrChange>
            </w:rPr>
            <w:delText>v</w:delText>
          </w:r>
        </w:del>
        <w:r w:rsidRPr="00834337">
          <w:rPr>
            <w:rFonts w:ascii="Times New Roman" w:eastAsia="Times New Roman" w:hAnsi="Times New Roman" w:cs="Times New Roman"/>
            <w:b/>
            <w:sz w:val="24"/>
            <w:szCs w:val="24"/>
            <w:rPrChange w:id="1357" w:author="Du-rush Writing Studio" w:date="2019-06-14T06:55:00Z">
              <w:rPr>
                <w:rFonts w:ascii="Courier New" w:eastAsia="Courier New" w:hAnsi="Courier New" w:cs="Courier New"/>
                <w:b/>
                <w:sz w:val="24"/>
                <w:szCs w:val="24"/>
              </w:rPr>
            </w:rPrChange>
          </w:rPr>
          <w:t>enus fly</w:t>
        </w:r>
        <w:del w:id="1358" w:author="Raj iv Sharma" w:date="2020-10-05T07:04:00Z">
          <w:r w:rsidRPr="00834337">
            <w:rPr>
              <w:rFonts w:ascii="Times New Roman" w:eastAsia="Times New Roman" w:hAnsi="Times New Roman" w:cs="Times New Roman"/>
              <w:b/>
              <w:sz w:val="24"/>
              <w:szCs w:val="24"/>
              <w:rPrChange w:id="1359"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1360" w:author="Du-rush Writing Studio" w:date="2019-06-14T06:55:00Z">
              <w:rPr>
                <w:rFonts w:ascii="Courier New" w:eastAsia="Courier New" w:hAnsi="Courier New" w:cs="Courier New"/>
                <w:b/>
                <w:sz w:val="24"/>
                <w:szCs w:val="24"/>
              </w:rPr>
            </w:rPrChange>
          </w:rPr>
          <w:t xml:space="preserve">trap screaming in horror. It almost feels like </w:t>
        </w:r>
      </w:ins>
      <w:ins w:id="1361" w:author="Pinki Nath" w:date="2020-10-03T17:06:00Z">
        <w:r w:rsidRPr="00834337">
          <w:rPr>
            <w:rFonts w:ascii="Times New Roman" w:eastAsia="Times New Roman" w:hAnsi="Times New Roman" w:cs="Times New Roman"/>
            <w:b/>
            <w:sz w:val="24"/>
            <w:szCs w:val="24"/>
            <w:rPrChange w:id="1362" w:author="Du-rush Writing Studio" w:date="2019-06-14T06:55:00Z">
              <w:rPr>
                <w:rFonts w:ascii="Courier New" w:eastAsia="Courier New" w:hAnsi="Courier New" w:cs="Courier New"/>
                <w:b/>
                <w:sz w:val="24"/>
                <w:szCs w:val="24"/>
              </w:rPr>
            </w:rPrChange>
          </w:rPr>
          <w:t>she</w:t>
        </w:r>
      </w:ins>
      <w:ins w:id="1363" w:author="anupam yadav" w:date="2019-07-05T12:16:00Z">
        <w:del w:id="1364" w:author="Pinki Nath" w:date="2020-10-03T17:06:00Z">
          <w:r w:rsidRPr="00834337">
            <w:rPr>
              <w:rFonts w:ascii="Times New Roman" w:eastAsia="Times New Roman" w:hAnsi="Times New Roman" w:cs="Times New Roman"/>
              <w:b/>
              <w:sz w:val="24"/>
              <w:szCs w:val="24"/>
              <w:rPrChange w:id="1365" w:author="Du-rush Writing Studio" w:date="2019-06-14T06:55:00Z">
                <w:rPr>
                  <w:rFonts w:ascii="Courier New" w:eastAsia="Courier New" w:hAnsi="Courier New" w:cs="Courier New"/>
                  <w:b/>
                  <w:sz w:val="24"/>
                  <w:szCs w:val="24"/>
                </w:rPr>
              </w:rPrChange>
            </w:rPr>
            <w:delText>it</w:delText>
          </w:r>
        </w:del>
        <w:r w:rsidRPr="00834337">
          <w:rPr>
            <w:rFonts w:ascii="Times New Roman" w:eastAsia="Times New Roman" w:hAnsi="Times New Roman" w:cs="Times New Roman"/>
            <w:b/>
            <w:sz w:val="24"/>
            <w:szCs w:val="24"/>
            <w:rPrChange w:id="1366" w:author="Du-rush Writing Studio" w:date="2019-06-14T06:55:00Z">
              <w:rPr>
                <w:rFonts w:ascii="Courier New" w:eastAsia="Courier New" w:hAnsi="Courier New" w:cs="Courier New"/>
                <w:b/>
                <w:sz w:val="24"/>
                <w:szCs w:val="24"/>
              </w:rPr>
            </w:rPrChange>
          </w:rPr>
          <w:t xml:space="preserve"> is </w:t>
        </w:r>
      </w:ins>
      <w:ins w:id="1367" w:author="Raj iv Sharma" w:date="2020-10-05T07:13:00Z">
        <w:r w:rsidRPr="00834337">
          <w:rPr>
            <w:rFonts w:ascii="Times New Roman" w:eastAsia="Times New Roman" w:hAnsi="Times New Roman" w:cs="Times New Roman"/>
            <w:b/>
            <w:sz w:val="24"/>
            <w:szCs w:val="24"/>
            <w:rPrChange w:id="1368" w:author="Du-rush Writing Studio" w:date="2019-06-14T06:55:00Z">
              <w:rPr>
                <w:rFonts w:ascii="Courier New" w:eastAsia="Courier New" w:hAnsi="Courier New" w:cs="Courier New"/>
                <w:b/>
                <w:sz w:val="24"/>
                <w:szCs w:val="24"/>
              </w:rPr>
            </w:rPrChange>
          </w:rPr>
          <w:t xml:space="preserve">showing </w:t>
        </w:r>
      </w:ins>
      <w:ins w:id="1369" w:author="anupam yadav" w:date="2019-07-05T12:16:00Z">
        <w:del w:id="1370" w:author="Raj iv Sharma" w:date="2020-10-05T07:13:00Z">
          <w:r w:rsidRPr="00834337">
            <w:rPr>
              <w:rFonts w:ascii="Times New Roman" w:eastAsia="Times New Roman" w:hAnsi="Times New Roman" w:cs="Times New Roman"/>
              <w:b/>
              <w:sz w:val="24"/>
              <w:szCs w:val="24"/>
              <w:rPrChange w:id="1371" w:author="Du-rush Writing Studio" w:date="2019-06-14T06:55:00Z">
                <w:rPr>
                  <w:rFonts w:ascii="Courier New" w:eastAsia="Courier New" w:hAnsi="Courier New" w:cs="Courier New"/>
                  <w:b/>
                  <w:sz w:val="24"/>
                  <w:szCs w:val="24"/>
                </w:rPr>
              </w:rPrChange>
            </w:rPr>
            <w:delText>having</w:delText>
          </w:r>
        </w:del>
        <w:r w:rsidRPr="00834337">
          <w:rPr>
            <w:rFonts w:ascii="Times New Roman" w:eastAsia="Times New Roman" w:hAnsi="Times New Roman" w:cs="Times New Roman"/>
            <w:b/>
            <w:sz w:val="24"/>
            <w:szCs w:val="24"/>
            <w:rPrChange w:id="1372" w:author="Du-rush Writing Studio" w:date="2019-06-14T06:55:00Z">
              <w:rPr>
                <w:rFonts w:ascii="Courier New" w:eastAsia="Courier New" w:hAnsi="Courier New" w:cs="Courier New"/>
                <w:b/>
                <w:sz w:val="24"/>
                <w:szCs w:val="24"/>
              </w:rPr>
            </w:rPrChange>
          </w:rPr>
          <w:t xml:space="preserve"> a tantrum. Jinx cover</w:t>
        </w:r>
      </w:ins>
      <w:ins w:id="1373" w:author="Pavithra loganathan" w:date="2020-10-20T08:08:00Z">
        <w:r w:rsidRPr="00834337">
          <w:rPr>
            <w:rFonts w:ascii="Times New Roman" w:eastAsia="Times New Roman" w:hAnsi="Times New Roman" w:cs="Times New Roman"/>
            <w:b/>
            <w:sz w:val="24"/>
            <w:szCs w:val="24"/>
            <w:rPrChange w:id="1374" w:author="Du-rush Writing Studio" w:date="2019-06-14T06:55:00Z">
              <w:rPr>
                <w:rFonts w:ascii="Courier New" w:eastAsia="Courier New" w:hAnsi="Courier New" w:cs="Courier New"/>
                <w:b/>
                <w:sz w:val="24"/>
                <w:szCs w:val="24"/>
              </w:rPr>
            </w:rPrChange>
          </w:rPr>
          <w:t>ed</w:t>
        </w:r>
      </w:ins>
      <w:ins w:id="1375" w:author="anupam yadav" w:date="2019-07-05T12:16:00Z">
        <w:del w:id="1376" w:author="Pavithra loganathan" w:date="2020-10-20T08:08:00Z">
          <w:r w:rsidRPr="00834337">
            <w:rPr>
              <w:rFonts w:ascii="Times New Roman" w:eastAsia="Times New Roman" w:hAnsi="Times New Roman" w:cs="Times New Roman"/>
              <w:b/>
              <w:sz w:val="24"/>
              <w:szCs w:val="24"/>
              <w:rPrChange w:id="1377"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1378" w:author="Du-rush Writing Studio" w:date="2019-06-14T06:55:00Z">
              <w:rPr>
                <w:rFonts w:ascii="Courier New" w:eastAsia="Courier New" w:hAnsi="Courier New" w:cs="Courier New"/>
                <w:b/>
                <w:sz w:val="24"/>
                <w:szCs w:val="24"/>
              </w:rPr>
            </w:rPrChange>
          </w:rPr>
          <w:t xml:space="preserve"> her ears. And as she does so the sound from the plant is dampened. </w:t>
        </w:r>
      </w:ins>
    </w:p>
    <w:p w:rsidR="00834337" w:rsidRPr="00834337" w:rsidRDefault="00834337" w:rsidP="00834337">
      <w:pPr>
        <w:pStyle w:val="normal0"/>
        <w:jc w:val="both"/>
        <w:rPr>
          <w:ins w:id="1379" w:author="anupam yadav" w:date="2019-07-05T12:16:00Z"/>
          <w:rFonts w:ascii="Times New Roman" w:eastAsia="Times New Roman" w:hAnsi="Times New Roman" w:cs="Times New Roman"/>
          <w:b/>
          <w:sz w:val="24"/>
          <w:szCs w:val="24"/>
          <w:rPrChange w:id="1380" w:author="Du-rush Writing Studio" w:date="2019-06-14T06:55:00Z">
            <w:rPr>
              <w:ins w:id="1381" w:author="anupam yadav" w:date="2019-07-05T12:16:00Z"/>
              <w:rFonts w:ascii="Courier New" w:eastAsia="Courier New" w:hAnsi="Courier New" w:cs="Courier New"/>
              <w:b/>
              <w:sz w:val="24"/>
              <w:szCs w:val="24"/>
            </w:rPr>
          </w:rPrChange>
        </w:rPr>
        <w:pPrChange w:id="1382" w:author="Divya Raja" w:date="2020-10-13T14:29:00Z">
          <w:pPr>
            <w:pStyle w:val="normal0"/>
            <w:jc w:val="center"/>
          </w:pPr>
        </w:pPrChange>
      </w:pPr>
    </w:p>
    <w:p w:rsidR="00834337" w:rsidRPr="00834337" w:rsidRDefault="00834337" w:rsidP="00834337">
      <w:pPr>
        <w:pStyle w:val="normal0"/>
        <w:jc w:val="both"/>
        <w:rPr>
          <w:ins w:id="1383" w:author="anupam yadav" w:date="2019-07-05T12:16:00Z"/>
          <w:rFonts w:ascii="Times New Roman" w:eastAsia="Times New Roman" w:hAnsi="Times New Roman" w:cs="Times New Roman"/>
          <w:b/>
          <w:sz w:val="24"/>
          <w:szCs w:val="24"/>
          <w:rPrChange w:id="1384" w:author="Du-rush Writing Studio" w:date="2019-06-14T06:55:00Z">
            <w:rPr>
              <w:ins w:id="1385" w:author="anupam yadav" w:date="2019-07-05T12:16:00Z"/>
              <w:rFonts w:ascii="Courier New" w:eastAsia="Courier New" w:hAnsi="Courier New" w:cs="Courier New"/>
              <w:b/>
              <w:sz w:val="24"/>
              <w:szCs w:val="24"/>
            </w:rPr>
          </w:rPrChange>
        </w:rPr>
        <w:pPrChange w:id="1386" w:author="Divya Raja" w:date="2020-10-13T14:29:00Z">
          <w:pPr>
            <w:pStyle w:val="normal0"/>
            <w:jc w:val="center"/>
          </w:pPr>
        </w:pPrChange>
      </w:pPr>
      <w:ins w:id="1387" w:author="anupam yadav" w:date="2019-07-05T12:16:00Z">
        <w:r w:rsidRPr="00834337">
          <w:rPr>
            <w:rFonts w:ascii="Times New Roman" w:eastAsia="Times New Roman" w:hAnsi="Times New Roman" w:cs="Times New Roman"/>
            <w:b/>
            <w:sz w:val="24"/>
            <w:szCs w:val="24"/>
            <w:rPrChange w:id="1388" w:author="Du-rush Writing Studio" w:date="2019-06-14T06:55:00Z">
              <w:rPr>
                <w:rFonts w:ascii="Courier New" w:eastAsia="Courier New" w:hAnsi="Courier New" w:cs="Courier New"/>
                <w:b/>
                <w:sz w:val="24"/>
                <w:szCs w:val="24"/>
              </w:rPr>
            </w:rPrChange>
          </w:rPr>
          <w:t>JINX</w:t>
        </w:r>
      </w:ins>
    </w:p>
    <w:p w:rsidR="00834337" w:rsidRPr="00834337" w:rsidRDefault="00834337" w:rsidP="00834337">
      <w:pPr>
        <w:pStyle w:val="normal0"/>
        <w:jc w:val="both"/>
        <w:rPr>
          <w:ins w:id="1389" w:author="anupam yadav" w:date="2019-07-05T12:16:00Z"/>
          <w:rFonts w:ascii="Times New Roman" w:eastAsia="Times New Roman" w:hAnsi="Times New Roman" w:cs="Times New Roman"/>
          <w:b/>
          <w:sz w:val="24"/>
          <w:szCs w:val="24"/>
          <w:rPrChange w:id="1390" w:author="Du-rush Writing Studio" w:date="2019-06-14T06:55:00Z">
            <w:rPr>
              <w:ins w:id="1391" w:author="anupam yadav" w:date="2019-07-05T12:16:00Z"/>
              <w:rFonts w:ascii="Courier New" w:eastAsia="Courier New" w:hAnsi="Courier New" w:cs="Courier New"/>
              <w:b/>
              <w:sz w:val="24"/>
              <w:szCs w:val="24"/>
            </w:rPr>
          </w:rPrChange>
        </w:rPr>
        <w:pPrChange w:id="1392" w:author="Divya Raja" w:date="2020-10-13T14:29:00Z">
          <w:pPr>
            <w:pStyle w:val="normal0"/>
            <w:jc w:val="center"/>
          </w:pPr>
        </w:pPrChange>
      </w:pPr>
      <w:ins w:id="1393" w:author="Pinki Nath" w:date="2020-10-03T17:07:00Z">
        <w:r w:rsidRPr="00834337">
          <w:rPr>
            <w:rFonts w:ascii="Times New Roman" w:eastAsia="Times New Roman" w:hAnsi="Times New Roman" w:cs="Times New Roman"/>
            <w:b/>
            <w:sz w:val="24"/>
            <w:szCs w:val="24"/>
            <w:rPrChange w:id="1394" w:author="Du-rush Writing Studio" w:date="2019-06-14T06:55:00Z">
              <w:rPr>
                <w:rFonts w:ascii="Courier New" w:eastAsia="Courier New" w:hAnsi="Courier New" w:cs="Courier New"/>
                <w:b/>
                <w:sz w:val="24"/>
                <w:szCs w:val="24"/>
              </w:rPr>
            </w:rPrChange>
          </w:rPr>
          <w:t>“</w:t>
        </w:r>
      </w:ins>
      <w:ins w:id="1395" w:author="anupam yadav" w:date="2019-07-05T12:16:00Z">
        <w:r w:rsidRPr="00834337">
          <w:rPr>
            <w:rFonts w:ascii="Times New Roman" w:eastAsia="Times New Roman" w:hAnsi="Times New Roman" w:cs="Times New Roman"/>
            <w:b/>
            <w:sz w:val="24"/>
            <w:szCs w:val="24"/>
            <w:rPrChange w:id="1396" w:author="Du-rush Writing Studio" w:date="2019-06-14T06:55:00Z">
              <w:rPr>
                <w:rFonts w:ascii="Courier New" w:eastAsia="Courier New" w:hAnsi="Courier New" w:cs="Courier New"/>
                <w:b/>
                <w:sz w:val="24"/>
                <w:szCs w:val="24"/>
              </w:rPr>
            </w:rPrChange>
          </w:rPr>
          <w:t>What happened?! Was it the thunder that scared you?</w:t>
        </w:r>
      </w:ins>
      <w:ins w:id="1397" w:author="Pinki Nath" w:date="2020-10-03T17:07:00Z">
        <w:r w:rsidRPr="00834337">
          <w:rPr>
            <w:rFonts w:ascii="Times New Roman" w:eastAsia="Times New Roman" w:hAnsi="Times New Roman" w:cs="Times New Roman"/>
            <w:b/>
            <w:sz w:val="24"/>
            <w:szCs w:val="24"/>
            <w:rPrChange w:id="1398"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1399" w:author="anupam yadav" w:date="2019-07-05T12:16:00Z"/>
          <w:rFonts w:ascii="Times New Roman" w:eastAsia="Times New Roman" w:hAnsi="Times New Roman" w:cs="Times New Roman"/>
          <w:b/>
          <w:sz w:val="24"/>
          <w:szCs w:val="24"/>
          <w:rPrChange w:id="1400" w:author="Du-rush Writing Studio" w:date="2019-06-14T06:55:00Z">
            <w:rPr>
              <w:ins w:id="1401" w:author="anupam yadav" w:date="2019-07-05T12:16:00Z"/>
              <w:rFonts w:ascii="Courier New" w:eastAsia="Courier New" w:hAnsi="Courier New" w:cs="Courier New"/>
              <w:b/>
              <w:sz w:val="24"/>
              <w:szCs w:val="24"/>
            </w:rPr>
          </w:rPrChange>
        </w:rPr>
        <w:pPrChange w:id="1402" w:author="Divya Raja" w:date="2020-10-13T14:29:00Z">
          <w:pPr>
            <w:pStyle w:val="normal0"/>
            <w:jc w:val="center"/>
          </w:pPr>
        </w:pPrChange>
      </w:pPr>
    </w:p>
    <w:p w:rsidR="00834337" w:rsidRPr="00834337" w:rsidRDefault="00834337" w:rsidP="00834337">
      <w:pPr>
        <w:pStyle w:val="normal0"/>
        <w:jc w:val="both"/>
        <w:rPr>
          <w:ins w:id="1403" w:author="anupam yadav" w:date="2019-07-05T12:16:00Z"/>
          <w:rFonts w:ascii="Times New Roman" w:eastAsia="Times New Roman" w:hAnsi="Times New Roman" w:cs="Times New Roman"/>
          <w:b/>
          <w:sz w:val="24"/>
          <w:szCs w:val="24"/>
          <w:rPrChange w:id="1404" w:author="Du-rush Writing Studio" w:date="2019-06-14T06:55:00Z">
            <w:rPr>
              <w:ins w:id="1405" w:author="anupam yadav" w:date="2019-07-05T12:16:00Z"/>
              <w:rFonts w:ascii="Courier New" w:eastAsia="Courier New" w:hAnsi="Courier New" w:cs="Courier New"/>
              <w:b/>
              <w:sz w:val="24"/>
              <w:szCs w:val="24"/>
            </w:rPr>
          </w:rPrChange>
        </w:rPr>
        <w:pPrChange w:id="1406" w:author="Divya Raja" w:date="2020-10-13T14:29:00Z">
          <w:pPr>
            <w:pStyle w:val="normal0"/>
            <w:jc w:val="center"/>
          </w:pPr>
        </w:pPrChange>
      </w:pPr>
      <w:ins w:id="1407" w:author="anupam yadav" w:date="2019-07-05T12:16:00Z">
        <w:r w:rsidRPr="00834337">
          <w:rPr>
            <w:rFonts w:ascii="Times New Roman" w:eastAsia="Times New Roman" w:hAnsi="Times New Roman" w:cs="Times New Roman"/>
            <w:b/>
            <w:sz w:val="24"/>
            <w:szCs w:val="24"/>
            <w:rPrChange w:id="1408" w:author="Du-rush Writing Studio" w:date="2019-06-14T06:55:00Z">
              <w:rPr>
                <w:rFonts w:ascii="Courier New" w:eastAsia="Courier New" w:hAnsi="Courier New" w:cs="Courier New"/>
                <w:b/>
                <w:sz w:val="24"/>
                <w:szCs w:val="24"/>
              </w:rPr>
            </w:rPrChange>
          </w:rPr>
          <w:t xml:space="preserve">Jinx crouches down next to the plant. She proceeds to caress it and it snaps at her. She quickly retracts her hand. </w:t>
        </w:r>
      </w:ins>
    </w:p>
    <w:p w:rsidR="00834337" w:rsidRPr="00834337" w:rsidRDefault="00834337" w:rsidP="00834337">
      <w:pPr>
        <w:pStyle w:val="normal0"/>
        <w:jc w:val="both"/>
        <w:rPr>
          <w:ins w:id="1409" w:author="anupam yadav" w:date="2019-07-05T12:16:00Z"/>
          <w:rFonts w:ascii="Times New Roman" w:eastAsia="Times New Roman" w:hAnsi="Times New Roman" w:cs="Times New Roman"/>
          <w:b/>
          <w:sz w:val="24"/>
          <w:szCs w:val="24"/>
          <w:rPrChange w:id="1410" w:author="Du-rush Writing Studio" w:date="2019-06-14T06:55:00Z">
            <w:rPr>
              <w:ins w:id="1411" w:author="anupam yadav" w:date="2019-07-05T12:16:00Z"/>
              <w:rFonts w:ascii="Courier New" w:eastAsia="Courier New" w:hAnsi="Courier New" w:cs="Courier New"/>
              <w:b/>
              <w:sz w:val="24"/>
              <w:szCs w:val="24"/>
            </w:rPr>
          </w:rPrChange>
        </w:rPr>
        <w:pPrChange w:id="1412" w:author="Divya Raja" w:date="2020-10-13T14:29:00Z">
          <w:pPr>
            <w:pStyle w:val="normal0"/>
            <w:jc w:val="center"/>
          </w:pPr>
        </w:pPrChange>
      </w:pPr>
    </w:p>
    <w:p w:rsidR="00834337" w:rsidRPr="00834337" w:rsidRDefault="00834337" w:rsidP="00834337">
      <w:pPr>
        <w:pStyle w:val="normal0"/>
        <w:jc w:val="both"/>
        <w:rPr>
          <w:ins w:id="1413" w:author="anupam yadav" w:date="2019-07-05T12:16:00Z"/>
          <w:rFonts w:ascii="Times New Roman" w:eastAsia="Times New Roman" w:hAnsi="Times New Roman" w:cs="Times New Roman"/>
          <w:b/>
          <w:sz w:val="24"/>
          <w:szCs w:val="24"/>
          <w:rPrChange w:id="1414" w:author="Du-rush Writing Studio" w:date="2019-06-14T06:55:00Z">
            <w:rPr>
              <w:ins w:id="1415" w:author="anupam yadav" w:date="2019-07-05T12:16:00Z"/>
              <w:rFonts w:ascii="Courier New" w:eastAsia="Courier New" w:hAnsi="Courier New" w:cs="Courier New"/>
              <w:b/>
              <w:sz w:val="24"/>
              <w:szCs w:val="24"/>
            </w:rPr>
          </w:rPrChange>
        </w:rPr>
        <w:pPrChange w:id="1416" w:author="Divya Raja" w:date="2020-10-13T14:29:00Z">
          <w:pPr>
            <w:pStyle w:val="normal0"/>
            <w:jc w:val="center"/>
          </w:pPr>
        </w:pPrChange>
      </w:pPr>
      <w:ins w:id="1417" w:author="anupam yadav" w:date="2019-07-05T12:16:00Z">
        <w:r w:rsidRPr="00834337">
          <w:rPr>
            <w:rFonts w:ascii="Times New Roman" w:eastAsia="Times New Roman" w:hAnsi="Times New Roman" w:cs="Times New Roman"/>
            <w:b/>
            <w:sz w:val="24"/>
            <w:szCs w:val="24"/>
            <w:rPrChange w:id="1418" w:author="Du-rush Writing Studio" w:date="2019-06-14T06:55:00Z">
              <w:rPr>
                <w:rFonts w:ascii="Courier New" w:eastAsia="Courier New" w:hAnsi="Courier New" w:cs="Courier New"/>
                <w:b/>
                <w:sz w:val="24"/>
                <w:szCs w:val="24"/>
              </w:rPr>
            </w:rPrChange>
          </w:rPr>
          <w:t>JINX</w:t>
        </w:r>
      </w:ins>
    </w:p>
    <w:p w:rsidR="00834337" w:rsidRPr="00834337" w:rsidRDefault="00834337" w:rsidP="00834337">
      <w:pPr>
        <w:pStyle w:val="normal0"/>
        <w:jc w:val="both"/>
        <w:rPr>
          <w:ins w:id="1419" w:author="anupam yadav" w:date="2019-07-05T12:16:00Z"/>
          <w:rFonts w:ascii="Times New Roman" w:eastAsia="Times New Roman" w:hAnsi="Times New Roman" w:cs="Times New Roman"/>
          <w:b/>
          <w:sz w:val="24"/>
          <w:szCs w:val="24"/>
          <w:rPrChange w:id="1420" w:author="Du-rush Writing Studio" w:date="2019-06-14T06:55:00Z">
            <w:rPr>
              <w:ins w:id="1421" w:author="anupam yadav" w:date="2019-07-05T12:16:00Z"/>
              <w:rFonts w:ascii="Courier New" w:eastAsia="Courier New" w:hAnsi="Courier New" w:cs="Courier New"/>
              <w:b/>
              <w:sz w:val="24"/>
              <w:szCs w:val="24"/>
            </w:rPr>
          </w:rPrChange>
        </w:rPr>
        <w:pPrChange w:id="1422" w:author="Divya Raja" w:date="2020-10-13T14:29:00Z">
          <w:pPr>
            <w:pStyle w:val="normal0"/>
            <w:jc w:val="center"/>
          </w:pPr>
        </w:pPrChange>
      </w:pPr>
      <w:ins w:id="1423" w:author="Pinki Nath" w:date="2020-10-03T17:07:00Z">
        <w:r w:rsidRPr="00834337">
          <w:rPr>
            <w:rFonts w:ascii="Times New Roman" w:eastAsia="Times New Roman" w:hAnsi="Times New Roman" w:cs="Times New Roman"/>
            <w:b/>
            <w:sz w:val="24"/>
            <w:szCs w:val="24"/>
            <w:rPrChange w:id="1424" w:author="Du-rush Writing Studio" w:date="2019-06-14T06:55:00Z">
              <w:rPr>
                <w:rFonts w:ascii="Courier New" w:eastAsia="Courier New" w:hAnsi="Courier New" w:cs="Courier New"/>
                <w:b/>
                <w:sz w:val="24"/>
                <w:szCs w:val="24"/>
              </w:rPr>
            </w:rPrChange>
          </w:rPr>
          <w:t>“</w:t>
        </w:r>
      </w:ins>
      <w:ins w:id="1425" w:author="anupam yadav" w:date="2019-07-05T12:16:00Z">
        <w:r w:rsidRPr="00834337">
          <w:rPr>
            <w:rFonts w:ascii="Times New Roman" w:eastAsia="Times New Roman" w:hAnsi="Times New Roman" w:cs="Times New Roman"/>
            <w:b/>
            <w:sz w:val="24"/>
            <w:szCs w:val="24"/>
            <w:rPrChange w:id="1426" w:author="Du-rush Writing Studio" w:date="2019-06-14T06:55:00Z">
              <w:rPr>
                <w:rFonts w:ascii="Courier New" w:eastAsia="Courier New" w:hAnsi="Courier New" w:cs="Courier New"/>
                <w:b/>
                <w:sz w:val="24"/>
                <w:szCs w:val="24"/>
              </w:rPr>
            </w:rPrChange>
          </w:rPr>
          <w:t xml:space="preserve">Yikes! You are really upset. </w:t>
        </w:r>
        <w:del w:id="1427" w:author="somya budhori" w:date="2019-07-06T19:16:00Z">
          <w:r w:rsidRPr="00834337">
            <w:rPr>
              <w:rFonts w:ascii="Times New Roman" w:eastAsia="Times New Roman" w:hAnsi="Times New Roman" w:cs="Times New Roman"/>
              <w:b/>
              <w:sz w:val="24"/>
              <w:szCs w:val="24"/>
              <w:rPrChange w:id="1428" w:author="Du-rush Writing Studio" w:date="2019-06-14T06:55:00Z">
                <w:rPr>
                  <w:rFonts w:ascii="Courier New" w:eastAsia="Courier New" w:hAnsi="Courier New" w:cs="Courier New"/>
                  <w:b/>
                  <w:sz w:val="24"/>
                  <w:szCs w:val="24"/>
                </w:rPr>
              </w:rPrChange>
            </w:rPr>
            <w:delText>are</w:delText>
          </w:r>
        </w:del>
        <w:r w:rsidRPr="00834337">
          <w:rPr>
            <w:rFonts w:ascii="Times New Roman" w:eastAsia="Times New Roman" w:hAnsi="Times New Roman" w:cs="Times New Roman"/>
            <w:b/>
            <w:sz w:val="24"/>
            <w:szCs w:val="24"/>
            <w:rPrChange w:id="1429" w:author="Du-rush Writing Studio" w:date="2019-06-14T06:55:00Z">
              <w:rPr>
                <w:rFonts w:ascii="Courier New" w:eastAsia="Courier New" w:hAnsi="Courier New" w:cs="Courier New"/>
                <w:b/>
                <w:sz w:val="24"/>
                <w:szCs w:val="24"/>
              </w:rPr>
            </w:rPrChange>
          </w:rPr>
          <w:t xml:space="preserve"> </w:t>
        </w:r>
      </w:ins>
      <w:ins w:id="1430" w:author="Pinki Nath" w:date="2020-10-03T17:08:00Z">
        <w:r w:rsidRPr="00834337">
          <w:rPr>
            <w:rFonts w:ascii="Times New Roman" w:eastAsia="Times New Roman" w:hAnsi="Times New Roman" w:cs="Times New Roman"/>
            <w:b/>
            <w:sz w:val="24"/>
            <w:szCs w:val="24"/>
            <w:rPrChange w:id="1431" w:author="Du-rush Writing Studio" w:date="2019-06-14T06:55:00Z">
              <w:rPr>
                <w:rFonts w:ascii="Courier New" w:eastAsia="Courier New" w:hAnsi="Courier New" w:cs="Courier New"/>
                <w:b/>
                <w:sz w:val="24"/>
                <w:szCs w:val="24"/>
              </w:rPr>
            </w:rPrChange>
          </w:rPr>
          <w:t>aren’t</w:t>
        </w:r>
      </w:ins>
      <w:ins w:id="1432" w:author="anupam yadav" w:date="2019-07-05T12:16:00Z">
        <w:del w:id="1433" w:author="Pinki Nath" w:date="2020-10-03T17:08:00Z">
          <w:r w:rsidRPr="00834337">
            <w:rPr>
              <w:rFonts w:ascii="Times New Roman" w:eastAsia="Times New Roman" w:hAnsi="Times New Roman" w:cs="Times New Roman"/>
              <w:b/>
              <w:sz w:val="24"/>
              <w:szCs w:val="24"/>
              <w:rPrChange w:id="1434" w:author="Du-rush Writing Studio" w:date="2019-06-14T06:55:00Z">
                <w:rPr>
                  <w:rFonts w:ascii="Courier New" w:eastAsia="Courier New" w:hAnsi="Courier New" w:cs="Courier New"/>
                  <w:b/>
                  <w:sz w:val="24"/>
                  <w:szCs w:val="24"/>
                </w:rPr>
              </w:rPrChange>
            </w:rPr>
            <w:delText>don't</w:delText>
          </w:r>
        </w:del>
        <w:r w:rsidRPr="00834337">
          <w:rPr>
            <w:rFonts w:ascii="Times New Roman" w:eastAsia="Times New Roman" w:hAnsi="Times New Roman" w:cs="Times New Roman"/>
            <w:b/>
            <w:sz w:val="24"/>
            <w:szCs w:val="24"/>
            <w:rPrChange w:id="1435" w:author="Du-rush Writing Studio" w:date="2019-06-14T06:55:00Z">
              <w:rPr>
                <w:rFonts w:ascii="Courier New" w:eastAsia="Courier New" w:hAnsi="Courier New" w:cs="Courier New"/>
                <w:b/>
                <w:sz w:val="24"/>
                <w:szCs w:val="24"/>
              </w:rPr>
            </w:rPrChange>
          </w:rPr>
          <w:t xml:space="preserve"> you?</w:t>
        </w:r>
      </w:ins>
    </w:p>
    <w:p w:rsidR="00834337" w:rsidRPr="00834337" w:rsidRDefault="00834337" w:rsidP="00834337">
      <w:pPr>
        <w:pStyle w:val="normal0"/>
        <w:jc w:val="both"/>
        <w:rPr>
          <w:ins w:id="1436" w:author="anupam yadav" w:date="2019-07-05T12:16:00Z"/>
          <w:rFonts w:ascii="Times New Roman" w:eastAsia="Times New Roman" w:hAnsi="Times New Roman" w:cs="Times New Roman"/>
          <w:b/>
          <w:sz w:val="24"/>
          <w:szCs w:val="24"/>
          <w:rPrChange w:id="1437" w:author="Du-rush Writing Studio" w:date="2019-06-14T06:55:00Z">
            <w:rPr>
              <w:ins w:id="1438" w:author="anupam yadav" w:date="2019-07-05T12:16:00Z"/>
              <w:rFonts w:ascii="Courier New" w:eastAsia="Courier New" w:hAnsi="Courier New" w:cs="Courier New"/>
              <w:b/>
              <w:sz w:val="24"/>
              <w:szCs w:val="24"/>
            </w:rPr>
          </w:rPrChange>
        </w:rPr>
        <w:pPrChange w:id="1439" w:author="Divya Raja" w:date="2020-10-13T14:29:00Z">
          <w:pPr>
            <w:pStyle w:val="normal0"/>
            <w:jc w:val="center"/>
          </w:pPr>
        </w:pPrChange>
      </w:pPr>
    </w:p>
    <w:p w:rsidR="00834337" w:rsidRPr="00834337" w:rsidRDefault="00834337" w:rsidP="00834337">
      <w:pPr>
        <w:pStyle w:val="normal0"/>
        <w:jc w:val="both"/>
        <w:rPr>
          <w:ins w:id="1440" w:author="anupam yadav" w:date="2019-07-05T12:16:00Z"/>
          <w:rFonts w:ascii="Times New Roman" w:eastAsia="Times New Roman" w:hAnsi="Times New Roman" w:cs="Times New Roman"/>
          <w:b/>
          <w:sz w:val="24"/>
          <w:szCs w:val="24"/>
          <w:rPrChange w:id="1441" w:author="Du-rush Writing Studio" w:date="2019-06-14T06:55:00Z">
            <w:rPr>
              <w:ins w:id="1442" w:author="anupam yadav" w:date="2019-07-05T12:16:00Z"/>
              <w:rFonts w:ascii="Courier New" w:eastAsia="Courier New" w:hAnsi="Courier New" w:cs="Courier New"/>
              <w:b/>
              <w:sz w:val="24"/>
              <w:szCs w:val="24"/>
            </w:rPr>
          </w:rPrChange>
        </w:rPr>
        <w:pPrChange w:id="1443" w:author="Divya Raja" w:date="2020-10-13T14:29:00Z">
          <w:pPr>
            <w:pStyle w:val="normal0"/>
            <w:jc w:val="center"/>
          </w:pPr>
        </w:pPrChange>
      </w:pPr>
      <w:ins w:id="1444" w:author="anupam yadav" w:date="2019-07-05T12:16:00Z">
        <w:r w:rsidRPr="00834337">
          <w:rPr>
            <w:rFonts w:ascii="Times New Roman" w:eastAsia="Times New Roman" w:hAnsi="Times New Roman" w:cs="Times New Roman"/>
            <w:b/>
            <w:sz w:val="24"/>
            <w:szCs w:val="24"/>
            <w:rPrChange w:id="1445" w:author="Du-rush Writing Studio" w:date="2019-06-14T06:55:00Z">
              <w:rPr>
                <w:rFonts w:ascii="Courier New" w:eastAsia="Courier New" w:hAnsi="Courier New" w:cs="Courier New"/>
                <w:b/>
                <w:sz w:val="24"/>
                <w:szCs w:val="24"/>
              </w:rPr>
            </w:rPrChange>
          </w:rPr>
          <w:t>She uses magic to conjure an</w:t>
        </w:r>
        <w:del w:id="1446" w:author="Raj iv Sharma" w:date="2020-10-05T07:16:00Z">
          <w:r w:rsidRPr="00834337">
            <w:rPr>
              <w:rFonts w:ascii="Times New Roman" w:eastAsia="Times New Roman" w:hAnsi="Times New Roman" w:cs="Times New Roman"/>
              <w:b/>
              <w:sz w:val="24"/>
              <w:szCs w:val="24"/>
              <w:rPrChange w:id="1447" w:author="Du-rush Writing Studio" w:date="2019-06-14T06:55:00Z">
                <w:rPr>
                  <w:rFonts w:ascii="Courier New" w:eastAsia="Courier New" w:hAnsi="Courier New" w:cs="Courier New"/>
                  <w:b/>
                  <w:sz w:val="24"/>
                  <w:szCs w:val="24"/>
                </w:rPr>
              </w:rPrChange>
            </w:rPr>
            <w:delText>a</w:delText>
          </w:r>
        </w:del>
        <w:r w:rsidRPr="00834337">
          <w:rPr>
            <w:rFonts w:ascii="Times New Roman" w:eastAsia="Times New Roman" w:hAnsi="Times New Roman" w:cs="Times New Roman"/>
            <w:b/>
            <w:sz w:val="24"/>
            <w:szCs w:val="24"/>
            <w:rPrChange w:id="1448" w:author="Du-rush Writing Studio" w:date="2019-06-14T06:55:00Z">
              <w:rPr>
                <w:rFonts w:ascii="Courier New" w:eastAsia="Courier New" w:hAnsi="Courier New" w:cs="Courier New"/>
                <w:b/>
                <w:sz w:val="24"/>
                <w:szCs w:val="24"/>
              </w:rPr>
            </w:rPrChange>
          </w:rPr>
          <w:t xml:space="preserve"> earplug. She puts them in her ear seal. She then quickly grabs her spellbook and </w:t>
        </w:r>
      </w:ins>
      <w:ins w:id="1449" w:author="INDUMATHI S" w:date="2020-10-14T10:25:00Z">
        <w:r w:rsidRPr="00834337">
          <w:rPr>
            <w:rFonts w:ascii="Times New Roman" w:eastAsia="Times New Roman" w:hAnsi="Times New Roman" w:cs="Times New Roman"/>
            <w:b/>
            <w:sz w:val="24"/>
            <w:szCs w:val="24"/>
            <w:rPrChange w:id="1450" w:author="Du-rush Writing Studio" w:date="2019-06-14T06:55:00Z">
              <w:rPr>
                <w:rFonts w:ascii="Courier New" w:eastAsia="Courier New" w:hAnsi="Courier New" w:cs="Courier New"/>
                <w:b/>
                <w:sz w:val="24"/>
                <w:szCs w:val="24"/>
              </w:rPr>
            </w:rPrChange>
          </w:rPr>
          <w:t>begins</w:t>
        </w:r>
      </w:ins>
      <w:ins w:id="1451" w:author="ten choetso" w:date="2020-10-05T07:25:00Z">
        <w:del w:id="1452" w:author="INDUMATHI S" w:date="2020-10-14T10:25:00Z">
          <w:r w:rsidRPr="00834337">
            <w:rPr>
              <w:rFonts w:ascii="Times New Roman" w:eastAsia="Times New Roman" w:hAnsi="Times New Roman" w:cs="Times New Roman"/>
              <w:b/>
              <w:sz w:val="24"/>
              <w:szCs w:val="24"/>
              <w:rPrChange w:id="1453" w:author="Du-rush Writing Studio" w:date="2019-06-14T06:55:00Z">
                <w:rPr>
                  <w:rFonts w:ascii="Courier New" w:eastAsia="Courier New" w:hAnsi="Courier New" w:cs="Courier New"/>
                  <w:b/>
                  <w:sz w:val="24"/>
                  <w:szCs w:val="24"/>
                </w:rPr>
              </w:rPrChange>
            </w:rPr>
            <w:delText>began</w:delText>
          </w:r>
        </w:del>
      </w:ins>
      <w:ins w:id="1454" w:author="Pinki Nath" w:date="2020-10-03T17:08:00Z">
        <w:del w:id="1455" w:author="ten choetso" w:date="2020-10-05T07:25:00Z">
          <w:r w:rsidRPr="00834337">
            <w:rPr>
              <w:rFonts w:ascii="Times New Roman" w:eastAsia="Times New Roman" w:hAnsi="Times New Roman" w:cs="Times New Roman"/>
              <w:b/>
              <w:sz w:val="24"/>
              <w:szCs w:val="24"/>
              <w:rPrChange w:id="1456" w:author="Du-rush Writing Studio" w:date="2019-06-14T06:55:00Z">
                <w:rPr>
                  <w:rFonts w:ascii="Courier New" w:eastAsia="Courier New" w:hAnsi="Courier New" w:cs="Courier New"/>
                  <w:b/>
                  <w:sz w:val="24"/>
                  <w:szCs w:val="24"/>
                </w:rPr>
              </w:rPrChange>
            </w:rPr>
            <w:delText>begins</w:delText>
          </w:r>
        </w:del>
      </w:ins>
      <w:ins w:id="1457" w:author="Agasthya Baby" w:date="2019-07-06T13:42:00Z">
        <w:del w:id="1458" w:author="Pinki Nath" w:date="2020-10-03T17:08:00Z">
          <w:r w:rsidRPr="00834337">
            <w:rPr>
              <w:rFonts w:ascii="Times New Roman" w:eastAsia="Times New Roman" w:hAnsi="Times New Roman" w:cs="Times New Roman"/>
              <w:b/>
              <w:sz w:val="24"/>
              <w:szCs w:val="24"/>
              <w:rPrChange w:id="1459" w:author="Du-rush Writing Studio" w:date="2019-06-14T06:55:00Z">
                <w:rPr>
                  <w:rFonts w:ascii="Courier New" w:eastAsia="Courier New" w:hAnsi="Courier New" w:cs="Courier New"/>
                  <w:b/>
                  <w:sz w:val="24"/>
                  <w:szCs w:val="24"/>
                </w:rPr>
              </w:rPrChange>
            </w:rPr>
            <w:delText>began</w:delText>
          </w:r>
        </w:del>
      </w:ins>
      <w:ins w:id="1460" w:author="anupam yadav" w:date="2019-07-05T12:16:00Z">
        <w:del w:id="1461" w:author="Agasthya Baby" w:date="2019-07-06T13:42:00Z">
          <w:r w:rsidRPr="00834337">
            <w:rPr>
              <w:rFonts w:ascii="Times New Roman" w:eastAsia="Times New Roman" w:hAnsi="Times New Roman" w:cs="Times New Roman"/>
              <w:b/>
              <w:sz w:val="24"/>
              <w:szCs w:val="24"/>
              <w:rPrChange w:id="1462" w:author="Du-rush Writing Studio" w:date="2019-06-14T06:55:00Z">
                <w:rPr>
                  <w:rFonts w:ascii="Courier New" w:eastAsia="Courier New" w:hAnsi="Courier New" w:cs="Courier New"/>
                  <w:b/>
                  <w:sz w:val="24"/>
                  <w:szCs w:val="24"/>
                </w:rPr>
              </w:rPrChange>
            </w:rPr>
            <w:delText>begins</w:delText>
          </w:r>
        </w:del>
        <w:r w:rsidRPr="00834337">
          <w:rPr>
            <w:rFonts w:ascii="Times New Roman" w:eastAsia="Times New Roman" w:hAnsi="Times New Roman" w:cs="Times New Roman"/>
            <w:b/>
            <w:sz w:val="24"/>
            <w:szCs w:val="24"/>
            <w:rPrChange w:id="1463" w:author="Du-rush Writing Studio" w:date="2019-06-14T06:55:00Z">
              <w:rPr>
                <w:rFonts w:ascii="Courier New" w:eastAsia="Courier New" w:hAnsi="Courier New" w:cs="Courier New"/>
                <w:b/>
                <w:sz w:val="24"/>
                <w:szCs w:val="24"/>
              </w:rPr>
            </w:rPrChange>
          </w:rPr>
          <w:t xml:space="preserve"> flipping through the pages.</w:t>
        </w:r>
      </w:ins>
    </w:p>
    <w:p w:rsidR="00834337" w:rsidRPr="00834337" w:rsidRDefault="00834337" w:rsidP="00834337">
      <w:pPr>
        <w:pStyle w:val="normal0"/>
        <w:jc w:val="both"/>
        <w:rPr>
          <w:ins w:id="1464" w:author="anupam yadav" w:date="2019-07-05T12:16:00Z"/>
          <w:rFonts w:ascii="Times New Roman" w:eastAsia="Times New Roman" w:hAnsi="Times New Roman" w:cs="Times New Roman"/>
          <w:b/>
          <w:sz w:val="24"/>
          <w:szCs w:val="24"/>
          <w:rPrChange w:id="1465" w:author="Du-rush Writing Studio" w:date="2019-06-14T06:55:00Z">
            <w:rPr>
              <w:ins w:id="1466" w:author="anupam yadav" w:date="2019-07-05T12:16:00Z"/>
              <w:rFonts w:ascii="Courier New" w:eastAsia="Courier New" w:hAnsi="Courier New" w:cs="Courier New"/>
              <w:b/>
              <w:sz w:val="24"/>
              <w:szCs w:val="24"/>
            </w:rPr>
          </w:rPrChange>
        </w:rPr>
        <w:pPrChange w:id="1467" w:author="Divya Raja" w:date="2020-10-13T14:29:00Z">
          <w:pPr>
            <w:pStyle w:val="normal0"/>
            <w:jc w:val="center"/>
          </w:pPr>
        </w:pPrChange>
      </w:pPr>
    </w:p>
    <w:p w:rsidR="00834337" w:rsidRPr="00834337" w:rsidRDefault="00834337" w:rsidP="00834337">
      <w:pPr>
        <w:pStyle w:val="normal0"/>
        <w:jc w:val="both"/>
        <w:rPr>
          <w:ins w:id="1468" w:author="anupam yadav" w:date="2019-07-05T12:16:00Z"/>
          <w:rFonts w:ascii="Times New Roman" w:eastAsia="Times New Roman" w:hAnsi="Times New Roman" w:cs="Times New Roman"/>
          <w:b/>
          <w:sz w:val="24"/>
          <w:szCs w:val="24"/>
          <w:rPrChange w:id="1469" w:author="Du-rush Writing Studio" w:date="2019-06-14T06:55:00Z">
            <w:rPr>
              <w:ins w:id="1470" w:author="anupam yadav" w:date="2019-07-05T12:16:00Z"/>
              <w:rFonts w:ascii="Courier New" w:eastAsia="Courier New" w:hAnsi="Courier New" w:cs="Courier New"/>
              <w:b/>
              <w:sz w:val="24"/>
              <w:szCs w:val="24"/>
            </w:rPr>
          </w:rPrChange>
        </w:rPr>
        <w:pPrChange w:id="1471" w:author="Divya Raja" w:date="2020-10-13T14:29:00Z">
          <w:pPr>
            <w:pStyle w:val="normal0"/>
            <w:jc w:val="center"/>
          </w:pPr>
        </w:pPrChange>
      </w:pPr>
      <w:ins w:id="1472" w:author="anupam yadav" w:date="2019-07-05T12:16:00Z">
        <w:r w:rsidRPr="00834337">
          <w:rPr>
            <w:rFonts w:ascii="Times New Roman" w:eastAsia="Times New Roman" w:hAnsi="Times New Roman" w:cs="Times New Roman"/>
            <w:b/>
            <w:sz w:val="24"/>
            <w:szCs w:val="24"/>
            <w:rPrChange w:id="1473" w:author="Du-rush Writing Studio" w:date="2019-06-14T06:55:00Z">
              <w:rPr>
                <w:rFonts w:ascii="Courier New" w:eastAsia="Courier New" w:hAnsi="Courier New" w:cs="Courier New"/>
                <w:b/>
                <w:sz w:val="24"/>
                <w:szCs w:val="24"/>
              </w:rPr>
            </w:rPrChange>
          </w:rPr>
          <w:t>JINX</w:t>
        </w:r>
      </w:ins>
    </w:p>
    <w:p w:rsidR="00834337" w:rsidRPr="00834337" w:rsidRDefault="00834337" w:rsidP="00834337">
      <w:pPr>
        <w:pStyle w:val="normal0"/>
        <w:jc w:val="both"/>
        <w:rPr>
          <w:ins w:id="1474" w:author="anupam yadav" w:date="2019-07-05T12:16:00Z"/>
          <w:rFonts w:ascii="Times New Roman" w:eastAsia="Times New Roman" w:hAnsi="Times New Roman" w:cs="Times New Roman"/>
          <w:b/>
          <w:sz w:val="24"/>
          <w:szCs w:val="24"/>
          <w:rPrChange w:id="1475" w:author="Du-rush Writing Studio" w:date="2019-06-14T06:55:00Z">
            <w:rPr>
              <w:ins w:id="1476" w:author="anupam yadav" w:date="2019-07-05T12:16:00Z"/>
              <w:rFonts w:ascii="Courier New" w:eastAsia="Courier New" w:hAnsi="Courier New" w:cs="Courier New"/>
              <w:b/>
              <w:sz w:val="24"/>
              <w:szCs w:val="24"/>
            </w:rPr>
          </w:rPrChange>
        </w:rPr>
        <w:pPrChange w:id="1477" w:author="Divya Raja" w:date="2020-10-13T14:29:00Z">
          <w:pPr>
            <w:pStyle w:val="normal0"/>
            <w:jc w:val="center"/>
          </w:pPr>
        </w:pPrChange>
      </w:pPr>
      <w:ins w:id="1478" w:author="Pinki Nath" w:date="2020-10-03T17:08:00Z">
        <w:r w:rsidRPr="00834337">
          <w:rPr>
            <w:rFonts w:ascii="Times New Roman" w:eastAsia="Times New Roman" w:hAnsi="Times New Roman" w:cs="Times New Roman"/>
            <w:b/>
            <w:sz w:val="24"/>
            <w:szCs w:val="24"/>
            <w:rPrChange w:id="1479" w:author="Du-rush Writing Studio" w:date="2019-06-14T06:55:00Z">
              <w:rPr>
                <w:rFonts w:ascii="Courier New" w:eastAsia="Courier New" w:hAnsi="Courier New" w:cs="Courier New"/>
                <w:b/>
                <w:sz w:val="24"/>
                <w:szCs w:val="24"/>
              </w:rPr>
            </w:rPrChange>
          </w:rPr>
          <w:t>“</w:t>
        </w:r>
      </w:ins>
      <w:ins w:id="1480" w:author="anupam yadav" w:date="2019-07-05T12:16:00Z">
        <w:r w:rsidRPr="00834337">
          <w:rPr>
            <w:rFonts w:ascii="Times New Roman" w:eastAsia="Times New Roman" w:hAnsi="Times New Roman" w:cs="Times New Roman"/>
            <w:b/>
            <w:sz w:val="24"/>
            <w:szCs w:val="24"/>
            <w:rPrChange w:id="1481" w:author="Du-rush Writing Studio" w:date="2019-06-14T06:55:00Z">
              <w:rPr>
                <w:rFonts w:ascii="Courier New" w:eastAsia="Courier New" w:hAnsi="Courier New" w:cs="Courier New"/>
                <w:b/>
                <w:sz w:val="24"/>
                <w:szCs w:val="24"/>
              </w:rPr>
            </w:rPrChange>
          </w:rPr>
          <w:t>There’s got to be a spell in here to calm you down</w:t>
        </w:r>
      </w:ins>
      <w:ins w:id="1482" w:author="Pinki Nath" w:date="2020-10-03T17:08:00Z">
        <w:r w:rsidRPr="00834337">
          <w:rPr>
            <w:rFonts w:ascii="Times New Roman" w:eastAsia="Times New Roman" w:hAnsi="Times New Roman" w:cs="Times New Roman"/>
            <w:b/>
            <w:sz w:val="24"/>
            <w:szCs w:val="24"/>
            <w:rPrChange w:id="1483" w:author="Du-rush Writing Studio" w:date="2019-06-14T06:55:00Z">
              <w:rPr>
                <w:rFonts w:ascii="Courier New" w:eastAsia="Courier New" w:hAnsi="Courier New" w:cs="Courier New"/>
                <w:b/>
                <w:sz w:val="24"/>
                <w:szCs w:val="24"/>
              </w:rPr>
            </w:rPrChange>
          </w:rPr>
          <w:t>”.</w:t>
        </w:r>
      </w:ins>
      <w:ins w:id="1484" w:author="anupam yadav" w:date="2019-07-05T12:16:00Z">
        <w:del w:id="1485" w:author="Pinki Nath" w:date="2020-10-03T17:08:00Z">
          <w:r w:rsidRPr="00834337">
            <w:rPr>
              <w:rFonts w:ascii="Times New Roman" w:eastAsia="Times New Roman" w:hAnsi="Times New Roman" w:cs="Times New Roman"/>
              <w:b/>
              <w:sz w:val="24"/>
              <w:szCs w:val="24"/>
              <w:rPrChange w:id="1486" w:author="Du-rush Writing Studio" w:date="2019-06-14T06:55:00Z">
                <w:rPr>
                  <w:rFonts w:ascii="Courier New" w:eastAsia="Courier New" w:hAnsi="Courier New" w:cs="Courier New"/>
                  <w:b/>
                  <w:sz w:val="24"/>
                  <w:szCs w:val="24"/>
                </w:rPr>
              </w:rPrChange>
            </w:rPr>
            <w:delText>.</w:delText>
          </w:r>
        </w:del>
      </w:ins>
    </w:p>
    <w:p w:rsidR="00834337" w:rsidRPr="00834337" w:rsidRDefault="00834337" w:rsidP="00834337">
      <w:pPr>
        <w:pStyle w:val="normal0"/>
        <w:jc w:val="both"/>
        <w:rPr>
          <w:ins w:id="1487" w:author="anupam yadav" w:date="2019-07-05T12:16:00Z"/>
          <w:rFonts w:ascii="Times New Roman" w:eastAsia="Times New Roman" w:hAnsi="Times New Roman" w:cs="Times New Roman"/>
          <w:b/>
          <w:sz w:val="24"/>
          <w:szCs w:val="24"/>
          <w:rPrChange w:id="1488" w:author="Du-rush Writing Studio" w:date="2019-06-14T06:55:00Z">
            <w:rPr>
              <w:ins w:id="1489" w:author="anupam yadav" w:date="2019-07-05T12:16:00Z"/>
              <w:rFonts w:ascii="Courier New" w:eastAsia="Courier New" w:hAnsi="Courier New" w:cs="Courier New"/>
              <w:b/>
              <w:sz w:val="24"/>
              <w:szCs w:val="24"/>
            </w:rPr>
          </w:rPrChange>
        </w:rPr>
        <w:pPrChange w:id="1490" w:author="Divya Raja" w:date="2020-10-13T14:29:00Z">
          <w:pPr>
            <w:pStyle w:val="normal0"/>
            <w:jc w:val="center"/>
          </w:pPr>
        </w:pPrChange>
      </w:pPr>
    </w:p>
    <w:p w:rsidR="00834337" w:rsidRPr="00834337" w:rsidRDefault="00834337" w:rsidP="00834337">
      <w:pPr>
        <w:pStyle w:val="normal0"/>
        <w:jc w:val="both"/>
        <w:rPr>
          <w:ins w:id="1491" w:author="anupam yadav" w:date="2019-07-05T12:16:00Z"/>
          <w:rFonts w:ascii="Times New Roman" w:eastAsia="Times New Roman" w:hAnsi="Times New Roman" w:cs="Times New Roman"/>
          <w:b/>
          <w:sz w:val="24"/>
          <w:szCs w:val="24"/>
          <w:rPrChange w:id="1492" w:author="Du-rush Writing Studio" w:date="2019-06-14T06:55:00Z">
            <w:rPr>
              <w:ins w:id="1493" w:author="anupam yadav" w:date="2019-07-05T12:16:00Z"/>
              <w:rFonts w:ascii="Courier New" w:eastAsia="Courier New" w:hAnsi="Courier New" w:cs="Courier New"/>
              <w:b/>
              <w:sz w:val="24"/>
              <w:szCs w:val="24"/>
            </w:rPr>
          </w:rPrChange>
        </w:rPr>
        <w:pPrChange w:id="1494" w:author="Divya Raja" w:date="2020-10-13T14:29:00Z">
          <w:pPr>
            <w:pStyle w:val="normal0"/>
            <w:jc w:val="center"/>
          </w:pPr>
        </w:pPrChange>
      </w:pPr>
      <w:ins w:id="1495" w:author="anupam yadav" w:date="2019-07-05T12:16:00Z">
        <w:r w:rsidRPr="00834337">
          <w:rPr>
            <w:rFonts w:ascii="Times New Roman" w:eastAsia="Times New Roman" w:hAnsi="Times New Roman" w:cs="Times New Roman"/>
            <w:b/>
            <w:sz w:val="24"/>
            <w:szCs w:val="24"/>
            <w:rPrChange w:id="1496" w:author="Du-rush Writing Studio" w:date="2019-06-14T06:55:00Z">
              <w:rPr>
                <w:rFonts w:ascii="Courier New" w:eastAsia="Courier New" w:hAnsi="Courier New" w:cs="Courier New"/>
                <w:b/>
                <w:sz w:val="24"/>
                <w:szCs w:val="24"/>
              </w:rPr>
            </w:rPrChange>
          </w:rPr>
          <w:t xml:space="preserve">The </w:t>
        </w:r>
      </w:ins>
      <w:ins w:id="1497" w:author="Raj iv Sharma" w:date="2020-10-05T07:18:00Z">
        <w:r w:rsidRPr="00834337">
          <w:rPr>
            <w:rFonts w:ascii="Times New Roman" w:eastAsia="Times New Roman" w:hAnsi="Times New Roman" w:cs="Times New Roman"/>
            <w:b/>
            <w:sz w:val="24"/>
            <w:szCs w:val="24"/>
            <w:rPrChange w:id="1498" w:author="Du-rush Writing Studio" w:date="2019-06-14T06:55:00Z">
              <w:rPr>
                <w:rFonts w:ascii="Courier New" w:eastAsia="Courier New" w:hAnsi="Courier New" w:cs="Courier New"/>
                <w:b/>
                <w:sz w:val="24"/>
                <w:szCs w:val="24"/>
              </w:rPr>
            </w:rPrChange>
          </w:rPr>
          <w:t>V</w:t>
        </w:r>
      </w:ins>
      <w:ins w:id="1499" w:author="anupam yadav" w:date="2019-07-05T12:16:00Z">
        <w:del w:id="1500" w:author="Raj iv Sharma" w:date="2020-10-05T07:18:00Z">
          <w:r w:rsidRPr="00834337">
            <w:rPr>
              <w:rFonts w:ascii="Times New Roman" w:eastAsia="Times New Roman" w:hAnsi="Times New Roman" w:cs="Times New Roman"/>
              <w:b/>
              <w:sz w:val="24"/>
              <w:szCs w:val="24"/>
              <w:rPrChange w:id="1501" w:author="Du-rush Writing Studio" w:date="2019-06-14T06:55:00Z">
                <w:rPr>
                  <w:rFonts w:ascii="Courier New" w:eastAsia="Courier New" w:hAnsi="Courier New" w:cs="Courier New"/>
                  <w:b/>
                  <w:sz w:val="24"/>
                  <w:szCs w:val="24"/>
                </w:rPr>
              </w:rPrChange>
            </w:rPr>
            <w:delText>v</w:delText>
          </w:r>
        </w:del>
        <w:r w:rsidRPr="00834337">
          <w:rPr>
            <w:rFonts w:ascii="Times New Roman" w:eastAsia="Times New Roman" w:hAnsi="Times New Roman" w:cs="Times New Roman"/>
            <w:b/>
            <w:sz w:val="24"/>
            <w:szCs w:val="24"/>
            <w:rPrChange w:id="1502" w:author="Du-rush Writing Studio" w:date="2019-06-14T06:55:00Z">
              <w:rPr>
                <w:rFonts w:ascii="Courier New" w:eastAsia="Courier New" w:hAnsi="Courier New" w:cs="Courier New"/>
                <w:b/>
                <w:sz w:val="24"/>
                <w:szCs w:val="24"/>
              </w:rPr>
            </w:rPrChange>
          </w:rPr>
          <w:t>enus fly</w:t>
        </w:r>
        <w:del w:id="1503" w:author="Raj iv Sharma" w:date="2020-10-05T07:18:00Z">
          <w:r w:rsidRPr="00834337">
            <w:rPr>
              <w:rFonts w:ascii="Times New Roman" w:eastAsia="Times New Roman" w:hAnsi="Times New Roman" w:cs="Times New Roman"/>
              <w:b/>
              <w:sz w:val="24"/>
              <w:szCs w:val="24"/>
              <w:rPrChange w:id="1504"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1505" w:author="Du-rush Writing Studio" w:date="2019-06-14T06:55:00Z">
              <w:rPr>
                <w:rFonts w:ascii="Courier New" w:eastAsia="Courier New" w:hAnsi="Courier New" w:cs="Courier New"/>
                <w:b/>
                <w:sz w:val="24"/>
                <w:szCs w:val="24"/>
              </w:rPr>
            </w:rPrChange>
          </w:rPr>
          <w:t xml:space="preserve">trap </w:t>
        </w:r>
        <w:del w:id="1506" w:author="Raj iv Sharma" w:date="2020-10-05T07:22:00Z">
          <w:r w:rsidRPr="00834337">
            <w:rPr>
              <w:rFonts w:ascii="Times New Roman" w:eastAsia="Times New Roman" w:hAnsi="Times New Roman" w:cs="Times New Roman"/>
              <w:b/>
              <w:sz w:val="24"/>
              <w:szCs w:val="24"/>
              <w:rPrChange w:id="1507" w:author="Du-rush Writing Studio" w:date="2019-06-14T06:55:00Z">
                <w:rPr>
                  <w:rFonts w:ascii="Courier New" w:eastAsia="Courier New" w:hAnsi="Courier New" w:cs="Courier New"/>
                  <w:b/>
                  <w:sz w:val="24"/>
                  <w:szCs w:val="24"/>
                </w:rPr>
              </w:rPrChange>
            </w:rPr>
            <w:delText xml:space="preserve">takes a heavy </w:delText>
          </w:r>
        </w:del>
        <w:r w:rsidRPr="00834337">
          <w:rPr>
            <w:rFonts w:ascii="Times New Roman" w:eastAsia="Times New Roman" w:hAnsi="Times New Roman" w:cs="Times New Roman"/>
            <w:b/>
            <w:sz w:val="24"/>
            <w:szCs w:val="24"/>
            <w:rPrChange w:id="1508" w:author="Du-rush Writing Studio" w:date="2019-06-14T06:55:00Z">
              <w:rPr>
                <w:rFonts w:ascii="Courier New" w:eastAsia="Courier New" w:hAnsi="Courier New" w:cs="Courier New"/>
                <w:b/>
                <w:sz w:val="24"/>
                <w:szCs w:val="24"/>
              </w:rPr>
            </w:rPrChange>
          </w:rPr>
          <w:t>breath</w:t>
        </w:r>
      </w:ins>
      <w:ins w:id="1509" w:author="Raj iv Sharma" w:date="2020-10-05T07:22:00Z">
        <w:r w:rsidRPr="00834337">
          <w:rPr>
            <w:rFonts w:ascii="Times New Roman" w:eastAsia="Times New Roman" w:hAnsi="Times New Roman" w:cs="Times New Roman"/>
            <w:b/>
            <w:sz w:val="24"/>
            <w:szCs w:val="24"/>
            <w:rPrChange w:id="1510" w:author="Du-rush Writing Studio" w:date="2019-06-14T06:55:00Z">
              <w:rPr>
                <w:rFonts w:ascii="Courier New" w:eastAsia="Courier New" w:hAnsi="Courier New" w:cs="Courier New"/>
                <w:b/>
                <w:sz w:val="24"/>
                <w:szCs w:val="24"/>
              </w:rPr>
            </w:rPrChange>
          </w:rPr>
          <w:t>es</w:t>
        </w:r>
      </w:ins>
      <w:ins w:id="1511" w:author="anupam yadav" w:date="2019-07-05T12:16:00Z">
        <w:r w:rsidRPr="00834337">
          <w:rPr>
            <w:rFonts w:ascii="Times New Roman" w:eastAsia="Times New Roman" w:hAnsi="Times New Roman" w:cs="Times New Roman"/>
            <w:b/>
            <w:sz w:val="24"/>
            <w:szCs w:val="24"/>
            <w:rPrChange w:id="1512" w:author="Du-rush Writing Studio" w:date="2019-06-14T06:55:00Z">
              <w:rPr>
                <w:rFonts w:ascii="Courier New" w:eastAsia="Courier New" w:hAnsi="Courier New" w:cs="Courier New"/>
                <w:b/>
                <w:sz w:val="24"/>
                <w:szCs w:val="24"/>
              </w:rPr>
            </w:rPrChange>
          </w:rPr>
          <w:t xml:space="preserve"> in </w:t>
        </w:r>
      </w:ins>
      <w:ins w:id="1513" w:author="Raj iv Sharma" w:date="2020-10-05T07:22:00Z">
        <w:r w:rsidRPr="00834337">
          <w:rPr>
            <w:rFonts w:ascii="Times New Roman" w:eastAsia="Times New Roman" w:hAnsi="Times New Roman" w:cs="Times New Roman"/>
            <w:b/>
            <w:sz w:val="24"/>
            <w:szCs w:val="24"/>
            <w:rPrChange w:id="1514" w:author="Du-rush Writing Studio" w:date="2019-06-14T06:55:00Z">
              <w:rPr>
                <w:rFonts w:ascii="Courier New" w:eastAsia="Courier New" w:hAnsi="Courier New" w:cs="Courier New"/>
                <w:b/>
                <w:sz w:val="24"/>
                <w:szCs w:val="24"/>
              </w:rPr>
            </w:rPrChange>
          </w:rPr>
          <w:t xml:space="preserve">heavily </w:t>
        </w:r>
      </w:ins>
      <w:ins w:id="1515" w:author="anupam yadav" w:date="2019-07-05T12:16:00Z">
        <w:r w:rsidRPr="00834337">
          <w:rPr>
            <w:rFonts w:ascii="Times New Roman" w:eastAsia="Times New Roman" w:hAnsi="Times New Roman" w:cs="Times New Roman"/>
            <w:b/>
            <w:sz w:val="24"/>
            <w:szCs w:val="24"/>
            <w:rPrChange w:id="1516" w:author="Du-rush Writing Studio" w:date="2019-06-14T06:55:00Z">
              <w:rPr>
                <w:rFonts w:ascii="Courier New" w:eastAsia="Courier New" w:hAnsi="Courier New" w:cs="Courier New"/>
                <w:b/>
                <w:sz w:val="24"/>
                <w:szCs w:val="24"/>
              </w:rPr>
            </w:rPrChange>
          </w:rPr>
          <w:t>and then</w:t>
        </w:r>
      </w:ins>
      <w:ins w:id="1517" w:author="Raj iv Sharma" w:date="2020-10-05T07:23:00Z">
        <w:r w:rsidRPr="00834337">
          <w:rPr>
            <w:rFonts w:ascii="Times New Roman" w:eastAsia="Times New Roman" w:hAnsi="Times New Roman" w:cs="Times New Roman"/>
            <w:b/>
            <w:sz w:val="24"/>
            <w:szCs w:val="24"/>
            <w:rPrChange w:id="1518" w:author="Du-rush Writing Studio" w:date="2019-06-14T06:55:00Z">
              <w:rPr>
                <w:rFonts w:ascii="Courier New" w:eastAsia="Courier New" w:hAnsi="Courier New" w:cs="Courier New"/>
                <w:b/>
                <w:sz w:val="24"/>
                <w:szCs w:val="24"/>
              </w:rPr>
            </w:rPrChange>
          </w:rPr>
          <w:t xml:space="preserve"> screams </w:t>
        </w:r>
      </w:ins>
      <w:ins w:id="1519" w:author="anupam yadav" w:date="2019-07-05T12:16:00Z">
        <w:del w:id="1520" w:author="Raj iv Sharma" w:date="2020-10-05T07:23:00Z">
          <w:r w:rsidRPr="00834337">
            <w:rPr>
              <w:rFonts w:ascii="Times New Roman" w:eastAsia="Times New Roman" w:hAnsi="Times New Roman" w:cs="Times New Roman"/>
              <w:b/>
              <w:sz w:val="24"/>
              <w:szCs w:val="24"/>
              <w:rPrChange w:id="1521" w:author="Du-rush Writing Studio" w:date="2019-06-14T06:55:00Z">
                <w:rPr>
                  <w:rFonts w:ascii="Courier New" w:eastAsia="Courier New" w:hAnsi="Courier New" w:cs="Courier New"/>
                  <w:b/>
                  <w:sz w:val="24"/>
                  <w:szCs w:val="24"/>
                </w:rPr>
              </w:rPrChange>
            </w:rPr>
            <w:delText xml:space="preserve"> lets </w:delText>
          </w:r>
        </w:del>
        <w:r w:rsidRPr="00834337">
          <w:rPr>
            <w:rFonts w:ascii="Times New Roman" w:eastAsia="Times New Roman" w:hAnsi="Times New Roman" w:cs="Times New Roman"/>
            <w:b/>
            <w:sz w:val="24"/>
            <w:szCs w:val="24"/>
            <w:rPrChange w:id="1522" w:author="Du-rush Writing Studio" w:date="2019-06-14T06:55:00Z">
              <w:rPr>
                <w:rFonts w:ascii="Courier New" w:eastAsia="Courier New" w:hAnsi="Courier New" w:cs="Courier New"/>
                <w:b/>
                <w:sz w:val="24"/>
                <w:szCs w:val="24"/>
              </w:rPr>
            </w:rPrChange>
          </w:rPr>
          <w:t xml:space="preserve">out </w:t>
        </w:r>
        <w:del w:id="1523" w:author="Raj iv Sharma" w:date="2020-10-05T07:23:00Z">
          <w:r w:rsidRPr="00834337">
            <w:rPr>
              <w:rFonts w:ascii="Times New Roman" w:eastAsia="Times New Roman" w:hAnsi="Times New Roman" w:cs="Times New Roman"/>
              <w:b/>
              <w:sz w:val="24"/>
              <w:szCs w:val="24"/>
              <w:rPrChange w:id="1524" w:author="Du-rush Writing Studio" w:date="2019-06-14T06:55:00Z">
                <w:rPr>
                  <w:rFonts w:ascii="Courier New" w:eastAsia="Courier New" w:hAnsi="Courier New" w:cs="Courier New"/>
                  <w:b/>
                  <w:sz w:val="24"/>
                  <w:szCs w:val="24"/>
                </w:rPr>
              </w:rPrChange>
            </w:rPr>
            <w:delText>an</w:delText>
          </w:r>
        </w:del>
        <w:r w:rsidRPr="00834337">
          <w:rPr>
            <w:rFonts w:ascii="Times New Roman" w:eastAsia="Times New Roman" w:hAnsi="Times New Roman" w:cs="Times New Roman"/>
            <w:b/>
            <w:sz w:val="24"/>
            <w:szCs w:val="24"/>
            <w:rPrChange w:id="1525" w:author="Du-rush Writing Studio" w:date="2019-06-14T06:55:00Z">
              <w:rPr>
                <w:rFonts w:ascii="Courier New" w:eastAsia="Courier New" w:hAnsi="Courier New" w:cs="Courier New"/>
                <w:b/>
                <w:sz w:val="24"/>
                <w:szCs w:val="24"/>
              </w:rPr>
            </w:rPrChange>
          </w:rPr>
          <w:t xml:space="preserve"> even louder</w:t>
        </w:r>
        <w:del w:id="1526" w:author="Raj iv Sharma" w:date="2020-10-05T07:23:00Z">
          <w:r w:rsidRPr="00834337">
            <w:rPr>
              <w:rFonts w:ascii="Times New Roman" w:eastAsia="Times New Roman" w:hAnsi="Times New Roman" w:cs="Times New Roman"/>
              <w:b/>
              <w:sz w:val="24"/>
              <w:szCs w:val="24"/>
              <w:rPrChange w:id="1527" w:author="Du-rush Writing Studio" w:date="2019-06-14T06:55:00Z">
                <w:rPr>
                  <w:rFonts w:ascii="Courier New" w:eastAsia="Courier New" w:hAnsi="Courier New" w:cs="Courier New"/>
                  <w:b/>
                  <w:sz w:val="24"/>
                  <w:szCs w:val="24"/>
                </w:rPr>
              </w:rPrChange>
            </w:rPr>
            <w:delText xml:space="preserve"> scream</w:delText>
          </w:r>
        </w:del>
        <w:r w:rsidRPr="00834337">
          <w:rPr>
            <w:rFonts w:ascii="Times New Roman" w:eastAsia="Times New Roman" w:hAnsi="Times New Roman" w:cs="Times New Roman"/>
            <w:b/>
            <w:sz w:val="24"/>
            <w:szCs w:val="24"/>
            <w:rPrChange w:id="1528" w:author="Du-rush Writing Studio" w:date="2019-06-14T06:55:00Z">
              <w:rPr>
                <w:rFonts w:ascii="Courier New" w:eastAsia="Courier New" w:hAnsi="Courier New" w:cs="Courier New"/>
                <w:b/>
                <w:sz w:val="24"/>
                <w:szCs w:val="24"/>
              </w:rPr>
            </w:rPrChange>
          </w:rPr>
          <w:t xml:space="preserve">. The pages </w:t>
        </w:r>
        <w:del w:id="1529" w:author="somya budhori" w:date="2019-07-06T19:18:00Z">
          <w:r w:rsidRPr="00834337">
            <w:rPr>
              <w:rFonts w:ascii="Times New Roman" w:eastAsia="Times New Roman" w:hAnsi="Times New Roman" w:cs="Times New Roman"/>
              <w:b/>
              <w:sz w:val="24"/>
              <w:szCs w:val="24"/>
              <w:rPrChange w:id="1530" w:author="Du-rush Writing Studio" w:date="2019-06-14T06:55:00Z">
                <w:rPr>
                  <w:rFonts w:ascii="Courier New" w:eastAsia="Courier New" w:hAnsi="Courier New" w:cs="Courier New"/>
                  <w:b/>
                  <w:sz w:val="24"/>
                  <w:szCs w:val="24"/>
                </w:rPr>
              </w:rPrChange>
            </w:rPr>
            <w:delText>flip</w:delText>
          </w:r>
        </w:del>
      </w:ins>
      <w:ins w:id="1531" w:author="somya budhori" w:date="2019-07-06T19:18:00Z">
        <w:r w:rsidRPr="00834337">
          <w:rPr>
            <w:rFonts w:ascii="Times New Roman" w:eastAsia="Times New Roman" w:hAnsi="Times New Roman" w:cs="Times New Roman"/>
            <w:b/>
            <w:sz w:val="24"/>
            <w:szCs w:val="24"/>
            <w:rPrChange w:id="1532" w:author="Du-rush Writing Studio" w:date="2019-06-14T06:55:00Z">
              <w:rPr>
                <w:rFonts w:ascii="Courier New" w:eastAsia="Courier New" w:hAnsi="Courier New" w:cs="Courier New"/>
                <w:b/>
                <w:sz w:val="24"/>
                <w:szCs w:val="24"/>
              </w:rPr>
            </w:rPrChange>
          </w:rPr>
          <w:t>flipped</w:t>
        </w:r>
      </w:ins>
      <w:ins w:id="1533" w:author="anupam yadav" w:date="2019-07-05T12:16:00Z">
        <w:r w:rsidRPr="00834337">
          <w:rPr>
            <w:rFonts w:ascii="Times New Roman" w:eastAsia="Times New Roman" w:hAnsi="Times New Roman" w:cs="Times New Roman"/>
            <w:b/>
            <w:sz w:val="24"/>
            <w:szCs w:val="24"/>
            <w:rPrChange w:id="1534" w:author="Du-rush Writing Studio" w:date="2019-06-14T06:55:00Z">
              <w:rPr>
                <w:rFonts w:ascii="Courier New" w:eastAsia="Courier New" w:hAnsi="Courier New" w:cs="Courier New"/>
                <w:b/>
                <w:sz w:val="24"/>
                <w:szCs w:val="24"/>
              </w:rPr>
            </w:rPrChange>
          </w:rPr>
          <w:t xml:space="preserve"> rapidly in Jinx’s hand</w:t>
        </w:r>
      </w:ins>
      <w:ins w:id="1535" w:author="Raj iv Sharma" w:date="2020-10-05T07:23:00Z">
        <w:r w:rsidRPr="00834337">
          <w:rPr>
            <w:rFonts w:ascii="Times New Roman" w:eastAsia="Times New Roman" w:hAnsi="Times New Roman" w:cs="Times New Roman"/>
            <w:b/>
            <w:sz w:val="24"/>
            <w:szCs w:val="24"/>
            <w:rPrChange w:id="1536" w:author="Du-rush Writing Studio" w:date="2019-06-14T06:55:00Z">
              <w:rPr>
                <w:rFonts w:ascii="Courier New" w:eastAsia="Courier New" w:hAnsi="Courier New" w:cs="Courier New"/>
                <w:b/>
                <w:sz w:val="24"/>
                <w:szCs w:val="24"/>
              </w:rPr>
            </w:rPrChange>
          </w:rPr>
          <w:t>,</w:t>
        </w:r>
      </w:ins>
      <w:ins w:id="1537" w:author="anupam yadav" w:date="2019-07-05T12:16:00Z">
        <w:r w:rsidRPr="00834337">
          <w:rPr>
            <w:rFonts w:ascii="Times New Roman" w:eastAsia="Times New Roman" w:hAnsi="Times New Roman" w:cs="Times New Roman"/>
            <w:b/>
            <w:sz w:val="24"/>
            <w:szCs w:val="24"/>
            <w:rPrChange w:id="1538" w:author="Du-rush Writing Studio" w:date="2019-06-14T06:55:00Z">
              <w:rPr>
                <w:rFonts w:ascii="Courier New" w:eastAsia="Courier New" w:hAnsi="Courier New" w:cs="Courier New"/>
                <w:b/>
                <w:sz w:val="24"/>
                <w:szCs w:val="24"/>
              </w:rPr>
            </w:rPrChange>
          </w:rPr>
          <w:t xml:space="preserve"> then the book </w:t>
        </w:r>
      </w:ins>
      <w:ins w:id="1539" w:author="Pinki Nath" w:date="2020-10-03T17:09:00Z">
        <w:r w:rsidRPr="00834337">
          <w:rPr>
            <w:rFonts w:ascii="Times New Roman" w:eastAsia="Times New Roman" w:hAnsi="Times New Roman" w:cs="Times New Roman"/>
            <w:b/>
            <w:sz w:val="24"/>
            <w:szCs w:val="24"/>
            <w:rPrChange w:id="1540" w:author="Du-rush Writing Studio" w:date="2019-06-14T06:55:00Z">
              <w:rPr>
                <w:rFonts w:ascii="Courier New" w:eastAsia="Courier New" w:hAnsi="Courier New" w:cs="Courier New"/>
                <w:b/>
                <w:sz w:val="24"/>
                <w:szCs w:val="24"/>
              </w:rPr>
            </w:rPrChange>
          </w:rPr>
          <w:t>shot</w:t>
        </w:r>
      </w:ins>
      <w:ins w:id="1541" w:author="anupam yadav" w:date="2019-07-05T12:16:00Z">
        <w:del w:id="1542" w:author="Pinki Nath" w:date="2020-10-03T17:09:00Z">
          <w:r w:rsidRPr="00834337">
            <w:rPr>
              <w:rFonts w:ascii="Times New Roman" w:eastAsia="Times New Roman" w:hAnsi="Times New Roman" w:cs="Times New Roman"/>
              <w:b/>
              <w:sz w:val="24"/>
              <w:szCs w:val="24"/>
              <w:rPrChange w:id="1543" w:author="Du-rush Writing Studio" w:date="2019-06-14T06:55:00Z">
                <w:rPr>
                  <w:rFonts w:ascii="Courier New" w:eastAsia="Courier New" w:hAnsi="Courier New" w:cs="Courier New"/>
                  <w:b/>
                  <w:sz w:val="24"/>
                  <w:szCs w:val="24"/>
                </w:rPr>
              </w:rPrChange>
            </w:rPr>
            <w:delText>shoot</w:delText>
          </w:r>
        </w:del>
        <w:del w:id="1544" w:author="somya budhori" w:date="2019-07-06T19:20:00Z">
          <w:r w:rsidRPr="00834337">
            <w:rPr>
              <w:rFonts w:ascii="Times New Roman" w:eastAsia="Times New Roman" w:hAnsi="Times New Roman" w:cs="Times New Roman"/>
              <w:b/>
              <w:sz w:val="24"/>
              <w:szCs w:val="24"/>
              <w:rPrChange w:id="1545" w:author="Du-rush Writing Studio" w:date="2019-06-14T06:55:00Z">
                <w:rPr>
                  <w:rFonts w:ascii="Courier New" w:eastAsia="Courier New" w:hAnsi="Courier New" w:cs="Courier New"/>
                  <w:b/>
                  <w:sz w:val="24"/>
                  <w:szCs w:val="24"/>
                </w:rPr>
              </w:rPrChange>
            </w:rPr>
            <w:delText>s</w:delText>
          </w:r>
        </w:del>
      </w:ins>
      <w:ins w:id="1546" w:author="somya budhori" w:date="2019-07-06T19:20:00Z">
        <w:r w:rsidRPr="00834337">
          <w:rPr>
            <w:rFonts w:ascii="Times New Roman" w:eastAsia="Times New Roman" w:hAnsi="Times New Roman" w:cs="Times New Roman"/>
            <w:b/>
            <w:sz w:val="24"/>
            <w:szCs w:val="24"/>
            <w:rPrChange w:id="1547" w:author="Du-rush Writing Studio" w:date="2019-06-14T06:55:00Z">
              <w:rPr>
                <w:rFonts w:ascii="Courier New" w:eastAsia="Courier New" w:hAnsi="Courier New" w:cs="Courier New"/>
                <w:b/>
                <w:sz w:val="24"/>
                <w:szCs w:val="24"/>
              </w:rPr>
            </w:rPrChange>
          </w:rPr>
          <w:t xml:space="preserve"> </w:t>
        </w:r>
      </w:ins>
      <w:ins w:id="1548" w:author="anupam yadav" w:date="2019-07-05T12:16:00Z">
        <w:r w:rsidRPr="00834337">
          <w:rPr>
            <w:rFonts w:ascii="Times New Roman" w:eastAsia="Times New Roman" w:hAnsi="Times New Roman" w:cs="Times New Roman"/>
            <w:b/>
            <w:sz w:val="24"/>
            <w:szCs w:val="24"/>
            <w:rPrChange w:id="1549" w:author="Du-rush Writing Studio" w:date="2019-06-14T06:55:00Z">
              <w:rPr>
                <w:rFonts w:ascii="Courier New" w:eastAsia="Courier New" w:hAnsi="Courier New" w:cs="Courier New"/>
                <w:b/>
                <w:sz w:val="24"/>
                <w:szCs w:val="24"/>
              </w:rPr>
            </w:rPrChange>
          </w:rPr>
          <w:t xml:space="preserve"> up and </w:t>
        </w:r>
      </w:ins>
      <w:ins w:id="1550" w:author="Pinki Nath" w:date="2020-10-03T17:09:00Z">
        <w:r w:rsidRPr="00834337">
          <w:rPr>
            <w:rFonts w:ascii="Times New Roman" w:eastAsia="Times New Roman" w:hAnsi="Times New Roman" w:cs="Times New Roman"/>
            <w:b/>
            <w:sz w:val="24"/>
            <w:szCs w:val="24"/>
            <w:rPrChange w:id="1551" w:author="Du-rush Writing Studio" w:date="2019-06-14T06:55:00Z">
              <w:rPr>
                <w:rFonts w:ascii="Courier New" w:eastAsia="Courier New" w:hAnsi="Courier New" w:cs="Courier New"/>
                <w:b/>
                <w:sz w:val="24"/>
                <w:szCs w:val="24"/>
              </w:rPr>
            </w:rPrChange>
          </w:rPr>
          <w:t>hit</w:t>
        </w:r>
      </w:ins>
      <w:ins w:id="1552" w:author="anupam yadav" w:date="2019-07-05T12:16:00Z">
        <w:del w:id="1553" w:author="Pinki Nath" w:date="2020-10-03T17:09:00Z">
          <w:r w:rsidRPr="00834337">
            <w:rPr>
              <w:rFonts w:ascii="Times New Roman" w:eastAsia="Times New Roman" w:hAnsi="Times New Roman" w:cs="Times New Roman"/>
              <w:b/>
              <w:sz w:val="24"/>
              <w:szCs w:val="24"/>
              <w:rPrChange w:id="1554" w:author="Du-rush Writing Studio" w:date="2019-06-14T06:55:00Z">
                <w:rPr>
                  <w:rFonts w:ascii="Courier New" w:eastAsia="Courier New" w:hAnsi="Courier New" w:cs="Courier New"/>
                  <w:b/>
                  <w:sz w:val="24"/>
                  <w:szCs w:val="24"/>
                </w:rPr>
              </w:rPrChange>
            </w:rPr>
            <w:delText>hits</w:delText>
          </w:r>
        </w:del>
        <w:r w:rsidRPr="00834337">
          <w:rPr>
            <w:rFonts w:ascii="Times New Roman" w:eastAsia="Times New Roman" w:hAnsi="Times New Roman" w:cs="Times New Roman"/>
            <w:b/>
            <w:sz w:val="24"/>
            <w:szCs w:val="24"/>
            <w:rPrChange w:id="1555" w:author="Du-rush Writing Studio" w:date="2019-06-14T06:55:00Z">
              <w:rPr>
                <w:rFonts w:ascii="Courier New" w:eastAsia="Courier New" w:hAnsi="Courier New" w:cs="Courier New"/>
                <w:b/>
                <w:sz w:val="24"/>
                <w:szCs w:val="24"/>
              </w:rPr>
            </w:rPrChange>
          </w:rPr>
          <w:t xml:space="preserve"> her in the face.</w:t>
        </w:r>
      </w:ins>
    </w:p>
    <w:p w:rsidR="00834337" w:rsidRPr="00834337" w:rsidRDefault="00834337" w:rsidP="00834337">
      <w:pPr>
        <w:pStyle w:val="normal0"/>
        <w:jc w:val="both"/>
        <w:rPr>
          <w:ins w:id="1556" w:author="anupam yadav" w:date="2019-07-05T12:16:00Z"/>
          <w:rFonts w:ascii="Times New Roman" w:eastAsia="Times New Roman" w:hAnsi="Times New Roman" w:cs="Times New Roman"/>
          <w:b/>
          <w:sz w:val="24"/>
          <w:szCs w:val="24"/>
          <w:rPrChange w:id="1557" w:author="Du-rush Writing Studio" w:date="2019-06-14T06:55:00Z">
            <w:rPr>
              <w:ins w:id="1558" w:author="anupam yadav" w:date="2019-07-05T12:16:00Z"/>
              <w:rFonts w:ascii="Courier New" w:eastAsia="Courier New" w:hAnsi="Courier New" w:cs="Courier New"/>
              <w:b/>
              <w:sz w:val="24"/>
              <w:szCs w:val="24"/>
            </w:rPr>
          </w:rPrChange>
        </w:rPr>
        <w:pPrChange w:id="1559" w:author="Divya Raja" w:date="2020-10-13T14:29:00Z">
          <w:pPr>
            <w:pStyle w:val="normal0"/>
            <w:jc w:val="center"/>
          </w:pPr>
        </w:pPrChange>
      </w:pPr>
      <w:ins w:id="1560" w:author="anupam yadav" w:date="2019-07-05T12:16:00Z">
        <w:r w:rsidRPr="00834337">
          <w:rPr>
            <w:rFonts w:ascii="Times New Roman" w:eastAsia="Times New Roman" w:hAnsi="Times New Roman" w:cs="Times New Roman"/>
            <w:b/>
            <w:sz w:val="24"/>
            <w:szCs w:val="24"/>
            <w:rPrChange w:id="1561" w:author="Du-rush Writing Studio" w:date="2019-06-14T06:55:00Z">
              <w:rPr>
                <w:rFonts w:ascii="Courier New" w:eastAsia="Courier New" w:hAnsi="Courier New" w:cs="Courier New"/>
                <w:b/>
                <w:sz w:val="24"/>
                <w:szCs w:val="24"/>
              </w:rPr>
            </w:rPrChange>
          </w:rPr>
          <w:t xml:space="preserve">                                </w:t>
        </w:r>
      </w:ins>
    </w:p>
    <w:p w:rsidR="00834337" w:rsidRPr="00834337" w:rsidRDefault="00834337" w:rsidP="00834337">
      <w:pPr>
        <w:pStyle w:val="normal0"/>
        <w:jc w:val="both"/>
        <w:rPr>
          <w:ins w:id="1562" w:author="anupam yadav" w:date="2019-07-05T12:16:00Z"/>
          <w:rFonts w:ascii="Times New Roman" w:eastAsia="Times New Roman" w:hAnsi="Times New Roman" w:cs="Times New Roman"/>
          <w:b/>
          <w:sz w:val="24"/>
          <w:szCs w:val="24"/>
          <w:rPrChange w:id="1563" w:author="Du-rush Writing Studio" w:date="2019-06-14T06:55:00Z">
            <w:rPr>
              <w:ins w:id="1564" w:author="anupam yadav" w:date="2019-07-05T12:16:00Z"/>
              <w:rFonts w:ascii="Courier New" w:eastAsia="Courier New" w:hAnsi="Courier New" w:cs="Courier New"/>
              <w:b/>
              <w:sz w:val="24"/>
              <w:szCs w:val="24"/>
            </w:rPr>
          </w:rPrChange>
        </w:rPr>
        <w:pPrChange w:id="1565" w:author="Divya Raja" w:date="2020-10-13T14:29:00Z">
          <w:pPr>
            <w:pStyle w:val="normal0"/>
            <w:jc w:val="center"/>
          </w:pPr>
        </w:pPrChange>
      </w:pPr>
      <w:ins w:id="1566" w:author="anupam yadav" w:date="2019-07-05T12:16:00Z">
        <w:r w:rsidRPr="00834337">
          <w:rPr>
            <w:rFonts w:ascii="Times New Roman" w:eastAsia="Times New Roman" w:hAnsi="Times New Roman" w:cs="Times New Roman"/>
            <w:b/>
            <w:sz w:val="24"/>
            <w:szCs w:val="24"/>
            <w:rPrChange w:id="1567" w:author="Du-rush Writing Studio" w:date="2019-06-14T06:55:00Z">
              <w:rPr>
                <w:rFonts w:ascii="Courier New" w:eastAsia="Courier New" w:hAnsi="Courier New" w:cs="Courier New"/>
                <w:b/>
                <w:sz w:val="24"/>
                <w:szCs w:val="24"/>
              </w:rPr>
            </w:rPrChange>
          </w:rPr>
          <w:t>INT. PUMPKIN MANSION - LIVING ROOM - NIGHT</w:t>
        </w:r>
      </w:ins>
    </w:p>
    <w:p w:rsidR="00834337" w:rsidRPr="00834337" w:rsidRDefault="00834337" w:rsidP="00834337">
      <w:pPr>
        <w:pStyle w:val="normal0"/>
        <w:jc w:val="both"/>
        <w:rPr>
          <w:ins w:id="1568" w:author="anupam yadav" w:date="2019-07-05T12:16:00Z"/>
          <w:rFonts w:ascii="Times New Roman" w:eastAsia="Times New Roman" w:hAnsi="Times New Roman" w:cs="Times New Roman"/>
          <w:b/>
          <w:sz w:val="24"/>
          <w:szCs w:val="24"/>
          <w:rPrChange w:id="1569" w:author="Du-rush Writing Studio" w:date="2019-06-14T06:55:00Z">
            <w:rPr>
              <w:ins w:id="1570" w:author="anupam yadav" w:date="2019-07-05T12:16:00Z"/>
              <w:rFonts w:ascii="Courier New" w:eastAsia="Courier New" w:hAnsi="Courier New" w:cs="Courier New"/>
              <w:b/>
              <w:sz w:val="24"/>
              <w:szCs w:val="24"/>
            </w:rPr>
          </w:rPrChange>
        </w:rPr>
        <w:pPrChange w:id="1571" w:author="Divya Raja" w:date="2020-10-13T14:29:00Z">
          <w:pPr>
            <w:pStyle w:val="normal0"/>
            <w:jc w:val="center"/>
          </w:pPr>
        </w:pPrChange>
      </w:pPr>
      <w:ins w:id="1572" w:author="anupam yadav" w:date="2019-07-05T12:16:00Z">
        <w:r w:rsidRPr="00834337">
          <w:rPr>
            <w:rFonts w:ascii="Times New Roman" w:eastAsia="Times New Roman" w:hAnsi="Times New Roman" w:cs="Times New Roman"/>
            <w:b/>
            <w:sz w:val="24"/>
            <w:szCs w:val="24"/>
            <w:rPrChange w:id="1573" w:author="Du-rush Writing Studio" w:date="2019-06-14T06:55:00Z">
              <w:rPr>
                <w:rFonts w:ascii="Courier New" w:eastAsia="Courier New" w:hAnsi="Courier New" w:cs="Courier New"/>
                <w:b/>
                <w:sz w:val="24"/>
                <w:szCs w:val="24"/>
              </w:rPr>
            </w:rPrChange>
          </w:rPr>
          <w:t>Frank, Jane</w:t>
        </w:r>
      </w:ins>
      <w:ins w:id="1574" w:author="Raj iv Sharma" w:date="2020-10-05T07:28:00Z">
        <w:r w:rsidRPr="00834337">
          <w:rPr>
            <w:rFonts w:ascii="Times New Roman" w:eastAsia="Times New Roman" w:hAnsi="Times New Roman" w:cs="Times New Roman"/>
            <w:b/>
            <w:sz w:val="24"/>
            <w:szCs w:val="24"/>
            <w:rPrChange w:id="1575" w:author="Du-rush Writing Studio" w:date="2019-06-14T06:55:00Z">
              <w:rPr>
                <w:rFonts w:ascii="Courier New" w:eastAsia="Courier New" w:hAnsi="Courier New" w:cs="Courier New"/>
                <w:b/>
                <w:sz w:val="24"/>
                <w:szCs w:val="24"/>
              </w:rPr>
            </w:rPrChange>
          </w:rPr>
          <w:t>,</w:t>
        </w:r>
      </w:ins>
      <w:ins w:id="1576" w:author="anupam yadav" w:date="2019-07-05T12:16:00Z">
        <w:r w:rsidRPr="00834337">
          <w:rPr>
            <w:rFonts w:ascii="Times New Roman" w:eastAsia="Times New Roman" w:hAnsi="Times New Roman" w:cs="Times New Roman"/>
            <w:b/>
            <w:sz w:val="24"/>
            <w:szCs w:val="24"/>
            <w:rPrChange w:id="1577" w:author="Du-rush Writing Studio" w:date="2019-06-14T06:55:00Z">
              <w:rPr>
                <w:rFonts w:ascii="Courier New" w:eastAsia="Courier New" w:hAnsi="Courier New" w:cs="Courier New"/>
                <w:b/>
                <w:sz w:val="24"/>
                <w:szCs w:val="24"/>
              </w:rPr>
            </w:rPrChange>
          </w:rPr>
          <w:t xml:space="preserve"> and Jax are in the living room. Frank is listening to blue</w:t>
        </w:r>
      </w:ins>
      <w:ins w:id="1578" w:author="Pinki Nath" w:date="2020-10-03T17:09:00Z">
        <w:del w:id="1579" w:author="Raj iv Sharma" w:date="2020-10-05T07:28:00Z">
          <w:r w:rsidRPr="00834337">
            <w:rPr>
              <w:rFonts w:ascii="Times New Roman" w:eastAsia="Times New Roman" w:hAnsi="Times New Roman" w:cs="Times New Roman"/>
              <w:b/>
              <w:sz w:val="24"/>
              <w:szCs w:val="24"/>
              <w:rPrChange w:id="1580" w:author="Du-rush Writing Studio" w:date="2019-06-14T06:55:00Z">
                <w:rPr>
                  <w:rFonts w:ascii="Courier New" w:eastAsia="Courier New" w:hAnsi="Courier New" w:cs="Courier New"/>
                  <w:b/>
                  <w:sz w:val="24"/>
                  <w:szCs w:val="24"/>
                </w:rPr>
              </w:rPrChange>
            </w:rPr>
            <w:delText>’</w:delText>
          </w:r>
        </w:del>
      </w:ins>
      <w:ins w:id="1581" w:author="anupam yadav" w:date="2019-07-05T12:16:00Z">
        <w:r w:rsidRPr="00834337">
          <w:rPr>
            <w:rFonts w:ascii="Times New Roman" w:eastAsia="Times New Roman" w:hAnsi="Times New Roman" w:cs="Times New Roman"/>
            <w:b/>
            <w:sz w:val="24"/>
            <w:szCs w:val="24"/>
            <w:rPrChange w:id="1582" w:author="Du-rush Writing Studio" w:date="2019-06-14T06:55:00Z">
              <w:rPr>
                <w:rFonts w:ascii="Courier New" w:eastAsia="Courier New" w:hAnsi="Courier New" w:cs="Courier New"/>
                <w:b/>
                <w:sz w:val="24"/>
                <w:szCs w:val="24"/>
              </w:rPr>
            </w:rPrChange>
          </w:rPr>
          <w:t xml:space="preserve">s music on his gramophone. Jane and Jax </w:t>
        </w:r>
      </w:ins>
      <w:ins w:id="1583" w:author="ten choetso" w:date="2020-10-05T07:26:00Z">
        <w:r w:rsidRPr="00834337">
          <w:rPr>
            <w:rFonts w:ascii="Times New Roman" w:eastAsia="Times New Roman" w:hAnsi="Times New Roman" w:cs="Times New Roman"/>
            <w:b/>
            <w:sz w:val="24"/>
            <w:szCs w:val="24"/>
            <w:rPrChange w:id="1584" w:author="Du-rush Writing Studio" w:date="2019-06-14T06:55:00Z">
              <w:rPr>
                <w:rFonts w:ascii="Courier New" w:eastAsia="Courier New" w:hAnsi="Courier New" w:cs="Courier New"/>
                <w:b/>
                <w:sz w:val="24"/>
                <w:szCs w:val="24"/>
              </w:rPr>
            </w:rPrChange>
          </w:rPr>
          <w:t>were</w:t>
        </w:r>
      </w:ins>
      <w:ins w:id="1585" w:author="anupam yadav" w:date="2019-07-05T12:16:00Z">
        <w:del w:id="1586" w:author="ten choetso" w:date="2020-10-05T07:26:00Z">
          <w:r w:rsidRPr="00834337">
            <w:rPr>
              <w:rFonts w:ascii="Times New Roman" w:eastAsia="Times New Roman" w:hAnsi="Times New Roman" w:cs="Times New Roman"/>
              <w:b/>
              <w:sz w:val="24"/>
              <w:szCs w:val="24"/>
              <w:rPrChange w:id="1587" w:author="Du-rush Writing Studio" w:date="2019-06-14T06:55:00Z">
                <w:rPr>
                  <w:rFonts w:ascii="Courier New" w:eastAsia="Courier New" w:hAnsi="Courier New" w:cs="Courier New"/>
                  <w:b/>
                  <w:sz w:val="24"/>
                  <w:szCs w:val="24"/>
                </w:rPr>
              </w:rPrChange>
            </w:rPr>
            <w:delText>are</w:delText>
          </w:r>
        </w:del>
        <w:r w:rsidRPr="00834337">
          <w:rPr>
            <w:rFonts w:ascii="Times New Roman" w:eastAsia="Times New Roman" w:hAnsi="Times New Roman" w:cs="Times New Roman"/>
            <w:b/>
            <w:sz w:val="24"/>
            <w:szCs w:val="24"/>
            <w:rPrChange w:id="1588" w:author="Du-rush Writing Studio" w:date="2019-06-14T06:55:00Z">
              <w:rPr>
                <w:rFonts w:ascii="Courier New" w:eastAsia="Courier New" w:hAnsi="Courier New" w:cs="Courier New"/>
                <w:b/>
                <w:sz w:val="24"/>
                <w:szCs w:val="24"/>
              </w:rPr>
            </w:rPrChange>
          </w:rPr>
          <w:t xml:space="preserve"> playing a video game, furiously pressing </w:t>
        </w:r>
      </w:ins>
      <w:ins w:id="1589" w:author="Aiswarya chandran" w:date="2020-10-17T09:23:00Z">
        <w:r w:rsidRPr="00834337">
          <w:rPr>
            <w:rFonts w:ascii="Times New Roman" w:eastAsia="Times New Roman" w:hAnsi="Times New Roman" w:cs="Times New Roman"/>
            <w:b/>
            <w:sz w:val="24"/>
            <w:szCs w:val="24"/>
            <w:rPrChange w:id="1590" w:author="Du-rush Writing Studio" w:date="2019-06-14T06:55:00Z">
              <w:rPr>
                <w:rFonts w:ascii="Courier New" w:eastAsia="Courier New" w:hAnsi="Courier New" w:cs="Courier New"/>
                <w:b/>
                <w:sz w:val="24"/>
                <w:szCs w:val="24"/>
              </w:rPr>
            </w:rPrChange>
          </w:rPr>
          <w:t xml:space="preserve">the </w:t>
        </w:r>
      </w:ins>
      <w:ins w:id="1591" w:author="anupam yadav" w:date="2019-07-05T12:16:00Z">
        <w:r w:rsidRPr="00834337">
          <w:rPr>
            <w:rFonts w:ascii="Times New Roman" w:eastAsia="Times New Roman" w:hAnsi="Times New Roman" w:cs="Times New Roman"/>
            <w:b/>
            <w:sz w:val="24"/>
            <w:szCs w:val="24"/>
            <w:rPrChange w:id="1592" w:author="Du-rush Writing Studio" w:date="2019-06-14T06:55:00Z">
              <w:rPr>
                <w:rFonts w:ascii="Courier New" w:eastAsia="Courier New" w:hAnsi="Courier New" w:cs="Courier New"/>
                <w:b/>
                <w:sz w:val="24"/>
                <w:szCs w:val="24"/>
              </w:rPr>
            </w:rPrChange>
          </w:rPr>
          <w:t>buttons.</w:t>
        </w:r>
      </w:ins>
    </w:p>
    <w:p w:rsidR="00834337" w:rsidRPr="00834337" w:rsidRDefault="00834337" w:rsidP="00834337">
      <w:pPr>
        <w:pStyle w:val="normal0"/>
        <w:jc w:val="both"/>
        <w:rPr>
          <w:ins w:id="1593" w:author="anupam yadav" w:date="2019-07-05T12:16:00Z"/>
          <w:rFonts w:ascii="Times New Roman" w:eastAsia="Times New Roman" w:hAnsi="Times New Roman" w:cs="Times New Roman"/>
          <w:b/>
          <w:sz w:val="24"/>
          <w:szCs w:val="24"/>
          <w:rPrChange w:id="1594" w:author="Du-rush Writing Studio" w:date="2019-06-14T06:55:00Z">
            <w:rPr>
              <w:ins w:id="1595" w:author="anupam yadav" w:date="2019-07-05T12:16:00Z"/>
              <w:rFonts w:ascii="Courier New" w:eastAsia="Courier New" w:hAnsi="Courier New" w:cs="Courier New"/>
              <w:b/>
              <w:sz w:val="24"/>
              <w:szCs w:val="24"/>
            </w:rPr>
          </w:rPrChange>
        </w:rPr>
        <w:pPrChange w:id="1596" w:author="Divya Raja" w:date="2020-10-13T14:29:00Z">
          <w:pPr>
            <w:pStyle w:val="normal0"/>
            <w:jc w:val="center"/>
          </w:pPr>
        </w:pPrChange>
      </w:pPr>
    </w:p>
    <w:p w:rsidR="00834337" w:rsidRPr="00834337" w:rsidRDefault="00834337" w:rsidP="00834337">
      <w:pPr>
        <w:pStyle w:val="normal0"/>
        <w:jc w:val="both"/>
        <w:rPr>
          <w:ins w:id="1597" w:author="anupam yadav" w:date="2019-07-05T12:16:00Z"/>
          <w:rFonts w:ascii="Times New Roman" w:eastAsia="Times New Roman" w:hAnsi="Times New Roman" w:cs="Times New Roman"/>
          <w:b/>
          <w:sz w:val="24"/>
          <w:szCs w:val="24"/>
          <w:rPrChange w:id="1598" w:author="Du-rush Writing Studio" w:date="2019-06-14T06:55:00Z">
            <w:rPr>
              <w:ins w:id="1599" w:author="anupam yadav" w:date="2019-07-05T12:16:00Z"/>
              <w:rFonts w:ascii="Courier New" w:eastAsia="Courier New" w:hAnsi="Courier New" w:cs="Courier New"/>
              <w:b/>
              <w:sz w:val="24"/>
              <w:szCs w:val="24"/>
            </w:rPr>
          </w:rPrChange>
        </w:rPr>
        <w:pPrChange w:id="1600" w:author="Divya Raja" w:date="2020-10-13T14:29:00Z">
          <w:pPr>
            <w:pStyle w:val="normal0"/>
            <w:jc w:val="center"/>
          </w:pPr>
        </w:pPrChange>
      </w:pPr>
      <w:ins w:id="1601" w:author="anupam yadav" w:date="2019-07-05T12:16:00Z">
        <w:r w:rsidRPr="00834337">
          <w:rPr>
            <w:rFonts w:ascii="Times New Roman" w:eastAsia="Times New Roman" w:hAnsi="Times New Roman" w:cs="Times New Roman"/>
            <w:b/>
            <w:sz w:val="24"/>
            <w:szCs w:val="24"/>
            <w:rPrChange w:id="1602" w:author="Du-rush Writing Studio" w:date="2019-06-14T06:55:00Z">
              <w:rPr>
                <w:rFonts w:ascii="Courier New" w:eastAsia="Courier New" w:hAnsi="Courier New" w:cs="Courier New"/>
                <w:b/>
                <w:sz w:val="24"/>
                <w:szCs w:val="24"/>
              </w:rPr>
            </w:rPrChange>
          </w:rPr>
          <w:t>JAX</w:t>
        </w:r>
      </w:ins>
    </w:p>
    <w:p w:rsidR="00834337" w:rsidRPr="00834337" w:rsidRDefault="00834337" w:rsidP="00834337">
      <w:pPr>
        <w:pStyle w:val="normal0"/>
        <w:jc w:val="both"/>
        <w:rPr>
          <w:ins w:id="1603" w:author="anupam yadav" w:date="2019-07-05T12:16:00Z"/>
          <w:rFonts w:ascii="Times New Roman" w:eastAsia="Times New Roman" w:hAnsi="Times New Roman" w:cs="Times New Roman"/>
          <w:b/>
          <w:sz w:val="24"/>
          <w:szCs w:val="24"/>
          <w:rPrChange w:id="1604" w:author="Du-rush Writing Studio" w:date="2019-06-14T06:55:00Z">
            <w:rPr>
              <w:ins w:id="1605" w:author="anupam yadav" w:date="2019-07-05T12:16:00Z"/>
              <w:rFonts w:ascii="Courier New" w:eastAsia="Courier New" w:hAnsi="Courier New" w:cs="Courier New"/>
              <w:b/>
              <w:sz w:val="24"/>
              <w:szCs w:val="24"/>
            </w:rPr>
          </w:rPrChange>
        </w:rPr>
        <w:pPrChange w:id="1606" w:author="Divya Raja" w:date="2020-10-13T14:29:00Z">
          <w:pPr>
            <w:pStyle w:val="normal0"/>
            <w:jc w:val="center"/>
          </w:pPr>
        </w:pPrChange>
      </w:pPr>
      <w:ins w:id="1607" w:author="Pinki Nath" w:date="2020-10-03T17:10:00Z">
        <w:r w:rsidRPr="00834337">
          <w:rPr>
            <w:rFonts w:ascii="Times New Roman" w:eastAsia="Times New Roman" w:hAnsi="Times New Roman" w:cs="Times New Roman"/>
            <w:b/>
            <w:sz w:val="24"/>
            <w:szCs w:val="24"/>
            <w:rPrChange w:id="1608" w:author="Du-rush Writing Studio" w:date="2019-06-14T06:55:00Z">
              <w:rPr>
                <w:rFonts w:ascii="Courier New" w:eastAsia="Courier New" w:hAnsi="Courier New" w:cs="Courier New"/>
                <w:b/>
                <w:sz w:val="24"/>
                <w:szCs w:val="24"/>
              </w:rPr>
            </w:rPrChange>
          </w:rPr>
          <w:t>“</w:t>
        </w:r>
      </w:ins>
      <w:ins w:id="1609" w:author="anupam yadav" w:date="2019-07-05T12:16:00Z">
        <w:r w:rsidRPr="00834337">
          <w:rPr>
            <w:rFonts w:ascii="Times New Roman" w:eastAsia="Times New Roman" w:hAnsi="Times New Roman" w:cs="Times New Roman"/>
            <w:b/>
            <w:sz w:val="24"/>
            <w:szCs w:val="24"/>
            <w:rPrChange w:id="1610" w:author="Du-rush Writing Studio" w:date="2019-06-14T06:55:00Z">
              <w:rPr>
                <w:rFonts w:ascii="Courier New" w:eastAsia="Courier New" w:hAnsi="Courier New" w:cs="Courier New"/>
                <w:b/>
                <w:sz w:val="24"/>
                <w:szCs w:val="24"/>
              </w:rPr>
            </w:rPrChange>
          </w:rPr>
          <w:t>Yeah, take that! And that! Ka-pow</w:t>
        </w:r>
        <w:del w:id="1611" w:author="">
          <w:r w:rsidRPr="00834337">
            <w:rPr>
              <w:rFonts w:ascii="Times New Roman" w:eastAsia="Times New Roman" w:hAnsi="Times New Roman" w:cs="Times New Roman"/>
              <w:b/>
              <w:sz w:val="24"/>
              <w:szCs w:val="24"/>
              <w:rPrChange w:id="1612" w:author="Du-rush Writing Studio" w:date="2019-06-14T06:55:00Z">
                <w:rPr>
                  <w:rFonts w:ascii="Courier New" w:eastAsia="Courier New" w:hAnsi="Courier New" w:cs="Courier New"/>
                  <w:b/>
                  <w:sz w:val="24"/>
                  <w:szCs w:val="24"/>
                </w:rPr>
              </w:rPrChange>
            </w:rPr>
            <w:delText>!</w:delText>
          </w:r>
        </w:del>
      </w:ins>
    </w:p>
    <w:p w:rsidR="00834337" w:rsidRPr="00834337" w:rsidRDefault="00834337" w:rsidP="00834337">
      <w:pPr>
        <w:pStyle w:val="normal0"/>
        <w:jc w:val="both"/>
        <w:rPr>
          <w:ins w:id="1613" w:author="anupam yadav" w:date="2019-07-05T12:16:00Z"/>
          <w:rFonts w:ascii="Times New Roman" w:eastAsia="Times New Roman" w:hAnsi="Times New Roman" w:cs="Times New Roman"/>
          <w:b/>
          <w:sz w:val="24"/>
          <w:szCs w:val="24"/>
          <w:rPrChange w:id="1614" w:author="Du-rush Writing Studio" w:date="2019-06-14T06:55:00Z">
            <w:rPr>
              <w:ins w:id="1615" w:author="anupam yadav" w:date="2019-07-05T12:16:00Z"/>
              <w:rFonts w:ascii="Courier New" w:eastAsia="Courier New" w:hAnsi="Courier New" w:cs="Courier New"/>
              <w:b/>
              <w:sz w:val="24"/>
              <w:szCs w:val="24"/>
            </w:rPr>
          </w:rPrChange>
        </w:rPr>
        <w:pPrChange w:id="1616" w:author="Divya Raja" w:date="2020-10-13T14:29:00Z">
          <w:pPr>
            <w:pStyle w:val="normal0"/>
            <w:jc w:val="center"/>
          </w:pPr>
        </w:pPrChange>
      </w:pPr>
      <w:ins w:id="1617" w:author="anupam yadav" w:date="2019-07-05T12:16:00Z">
        <w:r w:rsidRPr="00834337">
          <w:rPr>
            <w:rFonts w:ascii="Times New Roman" w:eastAsia="Times New Roman" w:hAnsi="Times New Roman" w:cs="Times New Roman"/>
            <w:b/>
            <w:sz w:val="24"/>
            <w:szCs w:val="24"/>
            <w:rPrChange w:id="1618" w:author="Du-rush Writing Studio" w:date="2019-06-14T06:55:00Z">
              <w:rPr>
                <w:rFonts w:ascii="Courier New" w:eastAsia="Courier New" w:hAnsi="Courier New" w:cs="Courier New"/>
                <w:b/>
                <w:sz w:val="24"/>
                <w:szCs w:val="24"/>
              </w:rPr>
            </w:rPrChange>
          </w:rPr>
          <w:t xml:space="preserve">  </w:t>
        </w:r>
        <w:del w:id="1619" w:author="Pinki Nath" w:date="2020-10-03T17:10:00Z">
          <w:r w:rsidRPr="00834337">
            <w:rPr>
              <w:rFonts w:ascii="Times New Roman" w:eastAsia="Times New Roman" w:hAnsi="Times New Roman" w:cs="Times New Roman"/>
              <w:b/>
              <w:sz w:val="24"/>
              <w:szCs w:val="24"/>
              <w:rPrChange w:id="1620"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1621" w:author="Du-rush Writing Studio" w:date="2019-06-14T06:55:00Z">
              <w:rPr>
                <w:rFonts w:ascii="Courier New" w:eastAsia="Courier New" w:hAnsi="Courier New" w:cs="Courier New"/>
                <w:b/>
                <w:sz w:val="24"/>
                <w:szCs w:val="24"/>
              </w:rPr>
            </w:rPrChange>
          </w:rPr>
          <w:t>Beat you again!</w:t>
        </w:r>
      </w:ins>
      <w:ins w:id="1622" w:author="Pinki Nath" w:date="2020-10-03T17:10:00Z">
        <w:r w:rsidRPr="00834337">
          <w:rPr>
            <w:rFonts w:ascii="Times New Roman" w:eastAsia="Times New Roman" w:hAnsi="Times New Roman" w:cs="Times New Roman"/>
            <w:b/>
            <w:sz w:val="24"/>
            <w:szCs w:val="24"/>
            <w:rPrChange w:id="1623"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1624" w:author="anupam yadav" w:date="2019-07-05T12:16:00Z"/>
          <w:rFonts w:ascii="Times New Roman" w:eastAsia="Times New Roman" w:hAnsi="Times New Roman" w:cs="Times New Roman"/>
          <w:b/>
          <w:sz w:val="24"/>
          <w:szCs w:val="24"/>
          <w:rPrChange w:id="1625" w:author="Du-rush Writing Studio" w:date="2019-06-14T06:55:00Z">
            <w:rPr>
              <w:ins w:id="1626" w:author="anupam yadav" w:date="2019-07-05T12:16:00Z"/>
              <w:rFonts w:ascii="Courier New" w:eastAsia="Courier New" w:hAnsi="Courier New" w:cs="Courier New"/>
              <w:b/>
              <w:sz w:val="24"/>
              <w:szCs w:val="24"/>
            </w:rPr>
          </w:rPrChange>
        </w:rPr>
        <w:pPrChange w:id="1627" w:author="Divya Raja" w:date="2020-10-13T14:29:00Z">
          <w:pPr>
            <w:pStyle w:val="normal0"/>
            <w:jc w:val="center"/>
          </w:pPr>
        </w:pPrChange>
      </w:pPr>
    </w:p>
    <w:p w:rsidR="00834337" w:rsidRPr="00834337" w:rsidRDefault="00834337" w:rsidP="00834337">
      <w:pPr>
        <w:pStyle w:val="normal0"/>
        <w:jc w:val="both"/>
        <w:rPr>
          <w:ins w:id="1628" w:author="anupam yadav" w:date="2019-07-05T12:16:00Z"/>
          <w:rFonts w:ascii="Times New Roman" w:eastAsia="Times New Roman" w:hAnsi="Times New Roman" w:cs="Times New Roman"/>
          <w:b/>
          <w:sz w:val="24"/>
          <w:szCs w:val="24"/>
          <w:rPrChange w:id="1629" w:author="Du-rush Writing Studio" w:date="2019-06-14T06:55:00Z">
            <w:rPr>
              <w:ins w:id="1630" w:author="anupam yadav" w:date="2019-07-05T12:16:00Z"/>
              <w:rFonts w:ascii="Courier New" w:eastAsia="Courier New" w:hAnsi="Courier New" w:cs="Courier New"/>
              <w:b/>
              <w:sz w:val="24"/>
              <w:szCs w:val="24"/>
            </w:rPr>
          </w:rPrChange>
        </w:rPr>
        <w:pPrChange w:id="1631" w:author="Divya Raja" w:date="2020-10-13T14:29:00Z">
          <w:pPr>
            <w:pStyle w:val="normal0"/>
            <w:jc w:val="center"/>
          </w:pPr>
        </w:pPrChange>
      </w:pPr>
      <w:ins w:id="1632" w:author="anupam yadav" w:date="2019-07-05T12:16:00Z">
        <w:r w:rsidRPr="00834337">
          <w:rPr>
            <w:rFonts w:ascii="Times New Roman" w:eastAsia="Times New Roman" w:hAnsi="Times New Roman" w:cs="Times New Roman"/>
            <w:b/>
            <w:sz w:val="24"/>
            <w:szCs w:val="24"/>
            <w:rPrChange w:id="1633" w:author="Du-rush Writing Studio" w:date="2019-06-14T06:55:00Z">
              <w:rPr>
                <w:rFonts w:ascii="Courier New" w:eastAsia="Courier New" w:hAnsi="Courier New" w:cs="Courier New"/>
                <w:b/>
                <w:sz w:val="24"/>
                <w:szCs w:val="24"/>
              </w:rPr>
            </w:rPrChange>
          </w:rPr>
          <w:t xml:space="preserve">Jane sulks as the game ends and puts down her controller. She crosses her arms. Jax playfully blows a raspberry towards Jane. </w:t>
        </w:r>
      </w:ins>
    </w:p>
    <w:p w:rsidR="00834337" w:rsidRPr="00834337" w:rsidRDefault="00834337" w:rsidP="00834337">
      <w:pPr>
        <w:pStyle w:val="normal0"/>
        <w:jc w:val="both"/>
        <w:rPr>
          <w:ins w:id="1634" w:author="anupam yadav" w:date="2019-07-05T12:16:00Z"/>
          <w:rFonts w:ascii="Times New Roman" w:eastAsia="Times New Roman" w:hAnsi="Times New Roman" w:cs="Times New Roman"/>
          <w:b/>
          <w:sz w:val="24"/>
          <w:szCs w:val="24"/>
          <w:rPrChange w:id="1635" w:author="Du-rush Writing Studio" w:date="2019-06-14T06:55:00Z">
            <w:rPr>
              <w:ins w:id="1636" w:author="anupam yadav" w:date="2019-07-05T12:16:00Z"/>
              <w:rFonts w:ascii="Courier New" w:eastAsia="Courier New" w:hAnsi="Courier New" w:cs="Courier New"/>
              <w:b/>
              <w:sz w:val="24"/>
              <w:szCs w:val="24"/>
            </w:rPr>
          </w:rPrChange>
        </w:rPr>
        <w:pPrChange w:id="1637" w:author="Divya Raja" w:date="2020-10-13T14:29:00Z">
          <w:pPr>
            <w:pStyle w:val="normal0"/>
            <w:jc w:val="center"/>
          </w:pPr>
        </w:pPrChange>
      </w:pPr>
    </w:p>
    <w:p w:rsidR="00834337" w:rsidRPr="00834337" w:rsidRDefault="00834337" w:rsidP="00834337">
      <w:pPr>
        <w:pStyle w:val="normal0"/>
        <w:jc w:val="both"/>
        <w:rPr>
          <w:ins w:id="1638" w:author="anupam yadav" w:date="2019-07-05T12:16:00Z"/>
          <w:rFonts w:ascii="Times New Roman" w:eastAsia="Times New Roman" w:hAnsi="Times New Roman" w:cs="Times New Roman"/>
          <w:b/>
          <w:sz w:val="24"/>
          <w:szCs w:val="24"/>
          <w:rPrChange w:id="1639" w:author="Du-rush Writing Studio" w:date="2019-06-14T06:55:00Z">
            <w:rPr>
              <w:ins w:id="1640" w:author="anupam yadav" w:date="2019-07-05T12:16:00Z"/>
              <w:rFonts w:ascii="Courier New" w:eastAsia="Courier New" w:hAnsi="Courier New" w:cs="Courier New"/>
              <w:b/>
              <w:sz w:val="24"/>
              <w:szCs w:val="24"/>
            </w:rPr>
          </w:rPrChange>
        </w:rPr>
        <w:pPrChange w:id="1641" w:author="Divya Raja" w:date="2020-10-13T14:29:00Z">
          <w:pPr>
            <w:pStyle w:val="normal0"/>
            <w:jc w:val="center"/>
          </w:pPr>
        </w:pPrChange>
      </w:pPr>
      <w:ins w:id="1642" w:author="anupam yadav" w:date="2019-07-05T12:16:00Z">
        <w:r w:rsidRPr="00834337">
          <w:rPr>
            <w:rFonts w:ascii="Times New Roman" w:eastAsia="Times New Roman" w:hAnsi="Times New Roman" w:cs="Times New Roman"/>
            <w:b/>
            <w:sz w:val="24"/>
            <w:szCs w:val="24"/>
            <w:rPrChange w:id="1643" w:author="Du-rush Writing Studio" w:date="2019-06-14T06:55:00Z">
              <w:rPr>
                <w:rFonts w:ascii="Courier New" w:eastAsia="Courier New" w:hAnsi="Courier New" w:cs="Courier New"/>
                <w:b/>
                <w:sz w:val="24"/>
                <w:szCs w:val="24"/>
              </w:rPr>
            </w:rPrChange>
          </w:rPr>
          <w:t>FRANK</w:t>
        </w:r>
      </w:ins>
    </w:p>
    <w:p w:rsidR="00834337" w:rsidRPr="00834337" w:rsidRDefault="00834337" w:rsidP="00834337">
      <w:pPr>
        <w:pStyle w:val="normal0"/>
        <w:jc w:val="both"/>
        <w:rPr>
          <w:ins w:id="1644" w:author="anupam yadav" w:date="2019-07-05T12:16:00Z"/>
          <w:rFonts w:ascii="Times New Roman" w:eastAsia="Times New Roman" w:hAnsi="Times New Roman" w:cs="Times New Roman"/>
          <w:b/>
          <w:sz w:val="24"/>
          <w:szCs w:val="24"/>
          <w:rPrChange w:id="1645" w:author="Du-rush Writing Studio" w:date="2019-06-14T06:55:00Z">
            <w:rPr>
              <w:ins w:id="1646" w:author="anupam yadav" w:date="2019-07-05T12:16:00Z"/>
              <w:rFonts w:ascii="Courier New" w:eastAsia="Courier New" w:hAnsi="Courier New" w:cs="Courier New"/>
              <w:b/>
              <w:sz w:val="24"/>
              <w:szCs w:val="24"/>
            </w:rPr>
          </w:rPrChange>
        </w:rPr>
        <w:pPrChange w:id="1647" w:author="Divya Raja" w:date="2020-10-13T14:29:00Z">
          <w:pPr>
            <w:pStyle w:val="normal0"/>
            <w:jc w:val="center"/>
          </w:pPr>
        </w:pPrChange>
      </w:pPr>
      <w:ins w:id="1648" w:author="anupam yadav" w:date="2019-07-05T12:16:00Z">
        <w:r w:rsidRPr="00834337">
          <w:rPr>
            <w:rFonts w:ascii="Times New Roman" w:eastAsia="Times New Roman" w:hAnsi="Times New Roman" w:cs="Times New Roman"/>
            <w:b/>
            <w:sz w:val="24"/>
            <w:szCs w:val="24"/>
            <w:rPrChange w:id="1649" w:author="Du-rush Writing Studio" w:date="2019-06-14T06:55:00Z">
              <w:rPr>
                <w:rFonts w:ascii="Courier New" w:eastAsia="Courier New" w:hAnsi="Courier New" w:cs="Courier New"/>
                <w:b/>
                <w:sz w:val="24"/>
                <w:szCs w:val="24"/>
              </w:rPr>
            </w:rPrChange>
          </w:rPr>
          <w:t>Jax, be nice!</w:t>
        </w:r>
      </w:ins>
    </w:p>
    <w:p w:rsidR="00834337" w:rsidRPr="00834337" w:rsidRDefault="00834337" w:rsidP="00834337">
      <w:pPr>
        <w:pStyle w:val="normal0"/>
        <w:jc w:val="both"/>
        <w:rPr>
          <w:ins w:id="1650" w:author="anupam yadav" w:date="2019-07-05T12:16:00Z"/>
          <w:rFonts w:ascii="Times New Roman" w:eastAsia="Times New Roman" w:hAnsi="Times New Roman" w:cs="Times New Roman"/>
          <w:b/>
          <w:sz w:val="24"/>
          <w:szCs w:val="24"/>
          <w:rPrChange w:id="1651" w:author="Du-rush Writing Studio" w:date="2019-06-14T06:55:00Z">
            <w:rPr>
              <w:ins w:id="1652" w:author="anupam yadav" w:date="2019-07-05T12:16:00Z"/>
              <w:rFonts w:ascii="Courier New" w:eastAsia="Courier New" w:hAnsi="Courier New" w:cs="Courier New"/>
              <w:b/>
              <w:sz w:val="24"/>
              <w:szCs w:val="24"/>
            </w:rPr>
          </w:rPrChange>
        </w:rPr>
        <w:pPrChange w:id="1653" w:author="Divya Raja" w:date="2020-10-13T14:29:00Z">
          <w:pPr>
            <w:pStyle w:val="normal0"/>
            <w:jc w:val="center"/>
          </w:pPr>
        </w:pPrChange>
      </w:pPr>
    </w:p>
    <w:p w:rsidR="00834337" w:rsidRPr="00834337" w:rsidRDefault="00834337" w:rsidP="00834337">
      <w:pPr>
        <w:pStyle w:val="normal0"/>
        <w:jc w:val="both"/>
        <w:rPr>
          <w:ins w:id="1654" w:author="anupam yadav" w:date="2019-07-05T12:16:00Z"/>
          <w:rFonts w:ascii="Times New Roman" w:eastAsia="Times New Roman" w:hAnsi="Times New Roman" w:cs="Times New Roman"/>
          <w:b/>
          <w:sz w:val="24"/>
          <w:szCs w:val="24"/>
          <w:rPrChange w:id="1655" w:author="Du-rush Writing Studio" w:date="2019-06-14T06:55:00Z">
            <w:rPr>
              <w:ins w:id="1656" w:author="anupam yadav" w:date="2019-07-05T12:16:00Z"/>
              <w:rFonts w:ascii="Courier New" w:eastAsia="Courier New" w:hAnsi="Courier New" w:cs="Courier New"/>
              <w:b/>
              <w:sz w:val="24"/>
              <w:szCs w:val="24"/>
            </w:rPr>
          </w:rPrChange>
        </w:rPr>
        <w:pPrChange w:id="1657" w:author="Divya Raja" w:date="2020-10-13T14:29:00Z">
          <w:pPr>
            <w:pStyle w:val="normal0"/>
            <w:jc w:val="center"/>
          </w:pPr>
        </w:pPrChange>
      </w:pPr>
      <w:ins w:id="1658" w:author="anupam yadav" w:date="2019-07-05T12:16:00Z">
        <w:r w:rsidRPr="00834337">
          <w:rPr>
            <w:rFonts w:ascii="Times New Roman" w:eastAsia="Times New Roman" w:hAnsi="Times New Roman" w:cs="Times New Roman"/>
            <w:b/>
            <w:sz w:val="24"/>
            <w:szCs w:val="24"/>
            <w:rPrChange w:id="1659" w:author="Du-rush Writing Studio" w:date="2019-06-14T06:55:00Z">
              <w:rPr>
                <w:rFonts w:ascii="Courier New" w:eastAsia="Courier New" w:hAnsi="Courier New" w:cs="Courier New"/>
                <w:b/>
                <w:sz w:val="24"/>
                <w:szCs w:val="24"/>
              </w:rPr>
            </w:rPrChange>
          </w:rPr>
          <w:lastRenderedPageBreak/>
          <w:t xml:space="preserve">Suddenly, a shrieking sound is heard - the cry of the </w:t>
        </w:r>
      </w:ins>
      <w:ins w:id="1660" w:author="Raj iv Sharma" w:date="2020-10-05T07:28:00Z">
        <w:r w:rsidRPr="00834337">
          <w:rPr>
            <w:rFonts w:ascii="Times New Roman" w:eastAsia="Times New Roman" w:hAnsi="Times New Roman" w:cs="Times New Roman"/>
            <w:b/>
            <w:sz w:val="24"/>
            <w:szCs w:val="24"/>
            <w:rPrChange w:id="1661" w:author="Du-rush Writing Studio" w:date="2019-06-14T06:55:00Z">
              <w:rPr>
                <w:rFonts w:ascii="Courier New" w:eastAsia="Courier New" w:hAnsi="Courier New" w:cs="Courier New"/>
                <w:b/>
                <w:sz w:val="24"/>
                <w:szCs w:val="24"/>
              </w:rPr>
            </w:rPrChange>
          </w:rPr>
          <w:t>V</w:t>
        </w:r>
      </w:ins>
      <w:ins w:id="1662" w:author="anupam yadav" w:date="2019-07-05T12:16:00Z">
        <w:del w:id="1663" w:author="Raj iv Sharma" w:date="2020-10-05T07:28:00Z">
          <w:r w:rsidRPr="00834337">
            <w:rPr>
              <w:rFonts w:ascii="Times New Roman" w:eastAsia="Times New Roman" w:hAnsi="Times New Roman" w:cs="Times New Roman"/>
              <w:b/>
              <w:sz w:val="24"/>
              <w:szCs w:val="24"/>
              <w:rPrChange w:id="1664" w:author="Du-rush Writing Studio" w:date="2019-06-14T06:55:00Z">
                <w:rPr>
                  <w:rFonts w:ascii="Courier New" w:eastAsia="Courier New" w:hAnsi="Courier New" w:cs="Courier New"/>
                  <w:b/>
                  <w:sz w:val="24"/>
                  <w:szCs w:val="24"/>
                </w:rPr>
              </w:rPrChange>
            </w:rPr>
            <w:delText>v</w:delText>
          </w:r>
        </w:del>
        <w:r w:rsidRPr="00834337">
          <w:rPr>
            <w:rFonts w:ascii="Times New Roman" w:eastAsia="Times New Roman" w:hAnsi="Times New Roman" w:cs="Times New Roman"/>
            <w:b/>
            <w:sz w:val="24"/>
            <w:szCs w:val="24"/>
            <w:rPrChange w:id="1665" w:author="Du-rush Writing Studio" w:date="2019-06-14T06:55:00Z">
              <w:rPr>
                <w:rFonts w:ascii="Courier New" w:eastAsia="Courier New" w:hAnsi="Courier New" w:cs="Courier New"/>
                <w:b/>
                <w:sz w:val="24"/>
                <w:szCs w:val="24"/>
              </w:rPr>
            </w:rPrChange>
          </w:rPr>
          <w:t>enus fly</w:t>
        </w:r>
        <w:del w:id="1666" w:author="Raj iv Sharma" w:date="2020-10-05T07:28:00Z">
          <w:r w:rsidRPr="00834337">
            <w:rPr>
              <w:rFonts w:ascii="Times New Roman" w:eastAsia="Times New Roman" w:hAnsi="Times New Roman" w:cs="Times New Roman"/>
              <w:b/>
              <w:sz w:val="24"/>
              <w:szCs w:val="24"/>
              <w:rPrChange w:id="1667"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1668" w:author="Du-rush Writing Studio" w:date="2019-06-14T06:55:00Z">
              <w:rPr>
                <w:rFonts w:ascii="Courier New" w:eastAsia="Courier New" w:hAnsi="Courier New" w:cs="Courier New"/>
                <w:b/>
                <w:sz w:val="24"/>
                <w:szCs w:val="24"/>
              </w:rPr>
            </w:rPrChange>
          </w:rPr>
          <w:t>trap. Frank, Jane, and Jax look</w:t>
        </w:r>
      </w:ins>
      <w:ins w:id="1669" w:author="somya budhori" w:date="2019-07-06T19:23:00Z">
        <w:r w:rsidRPr="00834337">
          <w:rPr>
            <w:rFonts w:ascii="Times New Roman" w:eastAsia="Times New Roman" w:hAnsi="Times New Roman" w:cs="Times New Roman"/>
            <w:b/>
            <w:sz w:val="24"/>
            <w:szCs w:val="24"/>
            <w:rPrChange w:id="1670" w:author="Du-rush Writing Studio" w:date="2019-06-14T06:55:00Z">
              <w:rPr>
                <w:rFonts w:ascii="Courier New" w:eastAsia="Courier New" w:hAnsi="Courier New" w:cs="Courier New"/>
                <w:b/>
                <w:sz w:val="24"/>
                <w:szCs w:val="24"/>
              </w:rPr>
            </w:rPrChange>
          </w:rPr>
          <w:t>ed</w:t>
        </w:r>
      </w:ins>
      <w:ins w:id="1671" w:author="anupam yadav" w:date="2019-07-05T12:16:00Z">
        <w:r w:rsidRPr="00834337">
          <w:rPr>
            <w:rFonts w:ascii="Times New Roman" w:eastAsia="Times New Roman" w:hAnsi="Times New Roman" w:cs="Times New Roman"/>
            <w:b/>
            <w:sz w:val="24"/>
            <w:szCs w:val="24"/>
            <w:rPrChange w:id="1672" w:author="Du-rush Writing Studio" w:date="2019-06-14T06:55:00Z">
              <w:rPr>
                <w:rFonts w:ascii="Courier New" w:eastAsia="Courier New" w:hAnsi="Courier New" w:cs="Courier New"/>
                <w:b/>
                <w:sz w:val="24"/>
                <w:szCs w:val="24"/>
              </w:rPr>
            </w:rPrChange>
          </w:rPr>
          <w:t xml:space="preserve"> up with confused expressions on their faces.</w:t>
        </w:r>
      </w:ins>
    </w:p>
    <w:p w:rsidR="00834337" w:rsidRPr="00834337" w:rsidRDefault="00834337" w:rsidP="00834337">
      <w:pPr>
        <w:pStyle w:val="normal0"/>
        <w:jc w:val="both"/>
        <w:rPr>
          <w:ins w:id="1673" w:author="anupam yadav" w:date="2019-07-05T12:16:00Z"/>
          <w:rFonts w:ascii="Times New Roman" w:eastAsia="Times New Roman" w:hAnsi="Times New Roman" w:cs="Times New Roman"/>
          <w:b/>
          <w:sz w:val="24"/>
          <w:szCs w:val="24"/>
          <w:rPrChange w:id="1674" w:author="Du-rush Writing Studio" w:date="2019-06-14T06:55:00Z">
            <w:rPr>
              <w:ins w:id="1675" w:author="anupam yadav" w:date="2019-07-05T12:16:00Z"/>
              <w:rFonts w:ascii="Courier New" w:eastAsia="Courier New" w:hAnsi="Courier New" w:cs="Courier New"/>
              <w:b/>
              <w:sz w:val="24"/>
              <w:szCs w:val="24"/>
            </w:rPr>
          </w:rPrChange>
        </w:rPr>
        <w:pPrChange w:id="1676" w:author="Divya Raja" w:date="2020-10-13T14:29:00Z">
          <w:pPr>
            <w:pStyle w:val="normal0"/>
            <w:jc w:val="center"/>
          </w:pPr>
        </w:pPrChange>
      </w:pPr>
    </w:p>
    <w:p w:rsidR="00834337" w:rsidRPr="00834337" w:rsidRDefault="00834337" w:rsidP="00834337">
      <w:pPr>
        <w:pStyle w:val="normal0"/>
        <w:jc w:val="both"/>
        <w:rPr>
          <w:ins w:id="1677" w:author="anupam yadav" w:date="2019-07-05T12:16:00Z"/>
          <w:rFonts w:ascii="Times New Roman" w:eastAsia="Times New Roman" w:hAnsi="Times New Roman" w:cs="Times New Roman"/>
          <w:b/>
          <w:sz w:val="24"/>
          <w:szCs w:val="24"/>
          <w:rPrChange w:id="1678" w:author="Du-rush Writing Studio" w:date="2019-06-14T06:55:00Z">
            <w:rPr>
              <w:ins w:id="1679" w:author="anupam yadav" w:date="2019-07-05T12:16:00Z"/>
              <w:rFonts w:ascii="Courier New" w:eastAsia="Courier New" w:hAnsi="Courier New" w:cs="Courier New"/>
              <w:b/>
              <w:sz w:val="24"/>
              <w:szCs w:val="24"/>
            </w:rPr>
          </w:rPrChange>
        </w:rPr>
        <w:pPrChange w:id="1680" w:author="Divya Raja" w:date="2020-10-13T14:29:00Z">
          <w:pPr>
            <w:pStyle w:val="normal0"/>
            <w:jc w:val="center"/>
          </w:pPr>
        </w:pPrChange>
      </w:pPr>
      <w:ins w:id="1681" w:author="anupam yadav" w:date="2019-07-05T12:16:00Z">
        <w:r w:rsidRPr="00834337">
          <w:rPr>
            <w:rFonts w:ascii="Times New Roman" w:eastAsia="Times New Roman" w:hAnsi="Times New Roman" w:cs="Times New Roman"/>
            <w:b/>
            <w:sz w:val="24"/>
            <w:szCs w:val="24"/>
            <w:rPrChange w:id="1682" w:author="Du-rush Writing Studio" w:date="2019-06-14T06:55:00Z">
              <w:rPr>
                <w:rFonts w:ascii="Courier New" w:eastAsia="Courier New" w:hAnsi="Courier New" w:cs="Courier New"/>
                <w:b/>
                <w:sz w:val="24"/>
                <w:szCs w:val="24"/>
              </w:rPr>
            </w:rPrChange>
          </w:rPr>
          <w:t>JANE</w:t>
        </w:r>
      </w:ins>
    </w:p>
    <w:p w:rsidR="00834337" w:rsidRPr="00834337" w:rsidRDefault="00834337" w:rsidP="00834337">
      <w:pPr>
        <w:pStyle w:val="normal0"/>
        <w:jc w:val="both"/>
        <w:rPr>
          <w:ins w:id="1683" w:author="anupam yadav" w:date="2019-07-05T12:16:00Z"/>
          <w:rFonts w:ascii="Times New Roman" w:eastAsia="Times New Roman" w:hAnsi="Times New Roman" w:cs="Times New Roman"/>
          <w:b/>
          <w:sz w:val="24"/>
          <w:szCs w:val="24"/>
          <w:rPrChange w:id="1684" w:author="Du-rush Writing Studio" w:date="2019-06-14T06:55:00Z">
            <w:rPr>
              <w:ins w:id="1685" w:author="anupam yadav" w:date="2019-07-05T12:16:00Z"/>
              <w:rFonts w:ascii="Courier New" w:eastAsia="Courier New" w:hAnsi="Courier New" w:cs="Courier New"/>
              <w:b/>
              <w:sz w:val="24"/>
              <w:szCs w:val="24"/>
            </w:rPr>
          </w:rPrChange>
        </w:rPr>
        <w:pPrChange w:id="1686" w:author="Divya Raja" w:date="2020-10-13T14:29:00Z">
          <w:pPr>
            <w:pStyle w:val="normal0"/>
            <w:jc w:val="center"/>
          </w:pPr>
        </w:pPrChange>
      </w:pPr>
      <w:ins w:id="1687" w:author="anupam yadav" w:date="2019-07-05T12:16:00Z">
        <w:r w:rsidRPr="00834337">
          <w:rPr>
            <w:rFonts w:ascii="Times New Roman" w:eastAsia="Times New Roman" w:hAnsi="Times New Roman" w:cs="Times New Roman"/>
            <w:b/>
            <w:sz w:val="24"/>
            <w:szCs w:val="24"/>
            <w:rPrChange w:id="1688" w:author="Du-rush Writing Studio" w:date="2019-06-14T06:55:00Z">
              <w:rPr>
                <w:rFonts w:ascii="Courier New" w:eastAsia="Courier New" w:hAnsi="Courier New" w:cs="Courier New"/>
                <w:b/>
                <w:sz w:val="24"/>
                <w:szCs w:val="24"/>
              </w:rPr>
            </w:rPrChange>
          </w:rPr>
          <w:t>What’s that?</w:t>
        </w:r>
      </w:ins>
    </w:p>
    <w:p w:rsidR="00834337" w:rsidRPr="00834337" w:rsidRDefault="00834337" w:rsidP="00834337">
      <w:pPr>
        <w:pStyle w:val="normal0"/>
        <w:jc w:val="both"/>
        <w:rPr>
          <w:ins w:id="1689" w:author="anupam yadav" w:date="2019-07-05T12:16:00Z"/>
          <w:rFonts w:ascii="Times New Roman" w:eastAsia="Times New Roman" w:hAnsi="Times New Roman" w:cs="Times New Roman"/>
          <w:b/>
          <w:sz w:val="24"/>
          <w:szCs w:val="24"/>
          <w:rPrChange w:id="1690" w:author="Du-rush Writing Studio" w:date="2019-06-14T06:55:00Z">
            <w:rPr>
              <w:ins w:id="1691" w:author="anupam yadav" w:date="2019-07-05T12:16:00Z"/>
              <w:rFonts w:ascii="Courier New" w:eastAsia="Courier New" w:hAnsi="Courier New" w:cs="Courier New"/>
              <w:b/>
              <w:sz w:val="24"/>
              <w:szCs w:val="24"/>
            </w:rPr>
          </w:rPrChange>
        </w:rPr>
        <w:pPrChange w:id="1692" w:author="Divya Raja" w:date="2020-10-13T14:29:00Z">
          <w:pPr>
            <w:pStyle w:val="normal0"/>
            <w:jc w:val="center"/>
          </w:pPr>
        </w:pPrChange>
      </w:pPr>
    </w:p>
    <w:p w:rsidR="00834337" w:rsidRPr="00834337" w:rsidRDefault="00834337" w:rsidP="00834337">
      <w:pPr>
        <w:pStyle w:val="normal0"/>
        <w:jc w:val="both"/>
        <w:rPr>
          <w:ins w:id="1693" w:author="anupam yadav" w:date="2019-07-05T12:16:00Z"/>
          <w:rFonts w:ascii="Times New Roman" w:eastAsia="Times New Roman" w:hAnsi="Times New Roman" w:cs="Times New Roman"/>
          <w:b/>
          <w:sz w:val="24"/>
          <w:szCs w:val="24"/>
          <w:rPrChange w:id="1694" w:author="Du-rush Writing Studio" w:date="2019-06-14T06:55:00Z">
            <w:rPr>
              <w:ins w:id="1695" w:author="anupam yadav" w:date="2019-07-05T12:16:00Z"/>
              <w:rFonts w:ascii="Courier New" w:eastAsia="Courier New" w:hAnsi="Courier New" w:cs="Courier New"/>
              <w:b/>
              <w:sz w:val="24"/>
              <w:szCs w:val="24"/>
            </w:rPr>
          </w:rPrChange>
        </w:rPr>
        <w:pPrChange w:id="1696" w:author="Divya Raja" w:date="2020-10-13T14:29:00Z">
          <w:pPr>
            <w:pStyle w:val="normal0"/>
            <w:jc w:val="center"/>
          </w:pPr>
        </w:pPrChange>
      </w:pPr>
      <w:ins w:id="1697" w:author="anupam yadav" w:date="2019-07-05T12:16:00Z">
        <w:r w:rsidRPr="00834337">
          <w:rPr>
            <w:rFonts w:ascii="Times New Roman" w:eastAsia="Times New Roman" w:hAnsi="Times New Roman" w:cs="Times New Roman"/>
            <w:b/>
            <w:sz w:val="24"/>
            <w:szCs w:val="24"/>
            <w:rPrChange w:id="1698" w:author="Du-rush Writing Studio" w:date="2019-06-14T06:55:00Z">
              <w:rPr>
                <w:rFonts w:ascii="Courier New" w:eastAsia="Courier New" w:hAnsi="Courier New" w:cs="Courier New"/>
                <w:b/>
                <w:sz w:val="24"/>
                <w:szCs w:val="24"/>
              </w:rPr>
            </w:rPrChange>
          </w:rPr>
          <w:t>JAX</w:t>
        </w:r>
      </w:ins>
    </w:p>
    <w:p w:rsidR="00834337" w:rsidRPr="00834337" w:rsidRDefault="00834337" w:rsidP="00834337">
      <w:pPr>
        <w:pStyle w:val="normal0"/>
        <w:jc w:val="both"/>
        <w:rPr>
          <w:ins w:id="1699" w:author="anupam yadav" w:date="2019-07-05T12:16:00Z"/>
          <w:rFonts w:ascii="Times New Roman" w:eastAsia="Times New Roman" w:hAnsi="Times New Roman" w:cs="Times New Roman"/>
          <w:b/>
          <w:sz w:val="24"/>
          <w:szCs w:val="24"/>
          <w:rPrChange w:id="1700" w:author="Du-rush Writing Studio" w:date="2019-06-14T06:55:00Z">
            <w:rPr>
              <w:ins w:id="1701" w:author="anupam yadav" w:date="2019-07-05T12:16:00Z"/>
              <w:rFonts w:ascii="Courier New" w:eastAsia="Courier New" w:hAnsi="Courier New" w:cs="Courier New"/>
              <w:b/>
              <w:sz w:val="24"/>
              <w:szCs w:val="24"/>
            </w:rPr>
          </w:rPrChange>
        </w:rPr>
        <w:pPrChange w:id="1702" w:author="Divya Raja" w:date="2020-10-13T14:29:00Z">
          <w:pPr>
            <w:pStyle w:val="normal0"/>
            <w:jc w:val="center"/>
          </w:pPr>
        </w:pPrChange>
      </w:pPr>
      <w:ins w:id="1703" w:author="anupam yadav" w:date="2019-07-05T12:16:00Z">
        <w:r w:rsidRPr="00834337">
          <w:rPr>
            <w:rFonts w:ascii="Times New Roman" w:eastAsia="Times New Roman" w:hAnsi="Times New Roman" w:cs="Times New Roman"/>
            <w:b/>
            <w:sz w:val="24"/>
            <w:szCs w:val="24"/>
            <w:rPrChange w:id="1704" w:author="Du-rush Writing Studio" w:date="2019-06-14T06:55:00Z">
              <w:rPr>
                <w:rFonts w:ascii="Courier New" w:eastAsia="Courier New" w:hAnsi="Courier New" w:cs="Courier New"/>
                <w:b/>
                <w:sz w:val="24"/>
                <w:szCs w:val="24"/>
              </w:rPr>
            </w:rPrChange>
          </w:rPr>
          <w:t>(shivers)</w:t>
        </w:r>
      </w:ins>
    </w:p>
    <w:p w:rsidR="00834337" w:rsidRPr="00834337" w:rsidRDefault="00834337" w:rsidP="00834337">
      <w:pPr>
        <w:pStyle w:val="normal0"/>
        <w:jc w:val="both"/>
        <w:rPr>
          <w:ins w:id="1705" w:author="anupam yadav" w:date="2019-07-05T12:16:00Z"/>
          <w:rFonts w:ascii="Times New Roman" w:eastAsia="Times New Roman" w:hAnsi="Times New Roman" w:cs="Times New Roman"/>
          <w:b/>
          <w:sz w:val="24"/>
          <w:szCs w:val="24"/>
          <w:rPrChange w:id="1706" w:author="Du-rush Writing Studio" w:date="2019-06-14T06:55:00Z">
            <w:rPr>
              <w:ins w:id="1707" w:author="anupam yadav" w:date="2019-07-05T12:16:00Z"/>
              <w:rFonts w:ascii="Courier New" w:eastAsia="Courier New" w:hAnsi="Courier New" w:cs="Courier New"/>
              <w:b/>
              <w:sz w:val="24"/>
              <w:szCs w:val="24"/>
            </w:rPr>
          </w:rPrChange>
        </w:rPr>
        <w:pPrChange w:id="1708" w:author="Divya Raja" w:date="2020-10-13T14:29:00Z">
          <w:pPr>
            <w:pStyle w:val="normal0"/>
            <w:jc w:val="center"/>
          </w:pPr>
        </w:pPrChange>
      </w:pPr>
      <w:ins w:id="1709" w:author="anupam yadav" w:date="2019-07-05T12:16:00Z">
        <w:r w:rsidRPr="00834337">
          <w:rPr>
            <w:rFonts w:ascii="Times New Roman" w:eastAsia="Times New Roman" w:hAnsi="Times New Roman" w:cs="Times New Roman"/>
            <w:b/>
            <w:sz w:val="24"/>
            <w:szCs w:val="24"/>
            <w:rPrChange w:id="1710" w:author="Du-rush Writing Studio" w:date="2019-06-14T06:55:00Z">
              <w:rPr>
                <w:rFonts w:ascii="Courier New" w:eastAsia="Courier New" w:hAnsi="Courier New" w:cs="Courier New"/>
                <w:b/>
                <w:sz w:val="24"/>
                <w:szCs w:val="24"/>
              </w:rPr>
            </w:rPrChange>
          </w:rPr>
          <w:t>I don’t know but it sounds spooky.</w:t>
        </w:r>
      </w:ins>
    </w:p>
    <w:p w:rsidR="00834337" w:rsidRPr="00834337" w:rsidRDefault="00834337" w:rsidP="00834337">
      <w:pPr>
        <w:pStyle w:val="normal0"/>
        <w:jc w:val="both"/>
        <w:rPr>
          <w:ins w:id="1711" w:author="anupam yadav" w:date="2019-07-05T12:16:00Z"/>
          <w:rFonts w:ascii="Times New Roman" w:eastAsia="Times New Roman" w:hAnsi="Times New Roman" w:cs="Times New Roman"/>
          <w:b/>
          <w:sz w:val="24"/>
          <w:szCs w:val="24"/>
          <w:rPrChange w:id="1712" w:author="Du-rush Writing Studio" w:date="2019-06-14T06:55:00Z">
            <w:rPr>
              <w:ins w:id="1713" w:author="anupam yadav" w:date="2019-07-05T12:16:00Z"/>
              <w:rFonts w:ascii="Courier New" w:eastAsia="Courier New" w:hAnsi="Courier New" w:cs="Courier New"/>
              <w:b/>
              <w:sz w:val="24"/>
              <w:szCs w:val="24"/>
            </w:rPr>
          </w:rPrChange>
        </w:rPr>
        <w:pPrChange w:id="1714" w:author="Divya Raja" w:date="2020-10-13T14:29:00Z">
          <w:pPr>
            <w:pStyle w:val="normal0"/>
            <w:jc w:val="center"/>
          </w:pPr>
        </w:pPrChange>
      </w:pPr>
    </w:p>
    <w:p w:rsidR="00834337" w:rsidRPr="00834337" w:rsidRDefault="00834337" w:rsidP="00834337">
      <w:pPr>
        <w:pStyle w:val="normal0"/>
        <w:jc w:val="both"/>
        <w:rPr>
          <w:ins w:id="1715" w:author="anupam yadav" w:date="2019-07-05T12:16:00Z"/>
          <w:rFonts w:ascii="Times New Roman" w:eastAsia="Times New Roman" w:hAnsi="Times New Roman" w:cs="Times New Roman"/>
          <w:b/>
          <w:sz w:val="24"/>
          <w:szCs w:val="24"/>
          <w:rPrChange w:id="1716" w:author="Du-rush Writing Studio" w:date="2019-06-14T06:55:00Z">
            <w:rPr>
              <w:ins w:id="1717" w:author="anupam yadav" w:date="2019-07-05T12:16:00Z"/>
              <w:rFonts w:ascii="Courier New" w:eastAsia="Courier New" w:hAnsi="Courier New" w:cs="Courier New"/>
              <w:b/>
              <w:sz w:val="24"/>
              <w:szCs w:val="24"/>
            </w:rPr>
          </w:rPrChange>
        </w:rPr>
        <w:pPrChange w:id="1718" w:author="Divya Raja" w:date="2020-10-13T14:29:00Z">
          <w:pPr>
            <w:pStyle w:val="normal0"/>
            <w:jc w:val="center"/>
          </w:pPr>
        </w:pPrChange>
      </w:pPr>
      <w:ins w:id="1719" w:author="anupam yadav" w:date="2019-07-05T12:16:00Z">
        <w:r w:rsidRPr="00834337">
          <w:rPr>
            <w:rFonts w:ascii="Times New Roman" w:eastAsia="Times New Roman" w:hAnsi="Times New Roman" w:cs="Times New Roman"/>
            <w:b/>
            <w:sz w:val="24"/>
            <w:szCs w:val="24"/>
            <w:rPrChange w:id="1720" w:author="Du-rush Writing Studio" w:date="2019-06-14T06:55:00Z">
              <w:rPr>
                <w:rFonts w:ascii="Courier New" w:eastAsia="Courier New" w:hAnsi="Courier New" w:cs="Courier New"/>
                <w:b/>
                <w:sz w:val="24"/>
                <w:szCs w:val="24"/>
              </w:rPr>
            </w:rPrChange>
          </w:rPr>
          <w:t>JANE</w:t>
        </w:r>
      </w:ins>
    </w:p>
    <w:p w:rsidR="00834337" w:rsidRPr="00834337" w:rsidRDefault="00834337" w:rsidP="00834337">
      <w:pPr>
        <w:pStyle w:val="normal0"/>
        <w:jc w:val="both"/>
        <w:rPr>
          <w:ins w:id="1721" w:author="anupam yadav" w:date="2019-07-05T12:16:00Z"/>
          <w:rFonts w:ascii="Times New Roman" w:eastAsia="Times New Roman" w:hAnsi="Times New Roman" w:cs="Times New Roman"/>
          <w:b/>
          <w:sz w:val="24"/>
          <w:szCs w:val="24"/>
          <w:rPrChange w:id="1722" w:author="Du-rush Writing Studio" w:date="2019-06-14T06:55:00Z">
            <w:rPr>
              <w:ins w:id="1723" w:author="anupam yadav" w:date="2019-07-05T12:16:00Z"/>
              <w:rFonts w:ascii="Courier New" w:eastAsia="Courier New" w:hAnsi="Courier New" w:cs="Courier New"/>
              <w:b/>
              <w:sz w:val="24"/>
              <w:szCs w:val="24"/>
            </w:rPr>
          </w:rPrChange>
        </w:rPr>
        <w:pPrChange w:id="1724" w:author="Divya Raja" w:date="2020-10-13T14:29:00Z">
          <w:pPr>
            <w:pStyle w:val="normal0"/>
            <w:jc w:val="center"/>
          </w:pPr>
        </w:pPrChange>
      </w:pPr>
      <w:ins w:id="1725" w:author="anupam yadav" w:date="2019-07-05T12:16:00Z">
        <w:r w:rsidRPr="00834337">
          <w:rPr>
            <w:rFonts w:ascii="Times New Roman" w:eastAsia="Times New Roman" w:hAnsi="Times New Roman" w:cs="Times New Roman"/>
            <w:b/>
            <w:sz w:val="24"/>
            <w:szCs w:val="24"/>
            <w:rPrChange w:id="1726" w:author="Du-rush Writing Studio" w:date="2019-06-14T06:55:00Z">
              <w:rPr>
                <w:rFonts w:ascii="Courier New" w:eastAsia="Courier New" w:hAnsi="Courier New" w:cs="Courier New"/>
                <w:b/>
                <w:sz w:val="24"/>
                <w:szCs w:val="24"/>
              </w:rPr>
            </w:rPrChange>
          </w:rPr>
          <w:t>Let’s go find where it’s coming from!</w:t>
        </w:r>
      </w:ins>
    </w:p>
    <w:p w:rsidR="00834337" w:rsidRPr="00834337" w:rsidRDefault="00834337" w:rsidP="00834337">
      <w:pPr>
        <w:pStyle w:val="normal0"/>
        <w:jc w:val="both"/>
        <w:rPr>
          <w:ins w:id="1727" w:author="anupam yadav" w:date="2019-07-05T12:16:00Z"/>
          <w:rFonts w:ascii="Times New Roman" w:eastAsia="Times New Roman" w:hAnsi="Times New Roman" w:cs="Times New Roman"/>
          <w:b/>
          <w:sz w:val="24"/>
          <w:szCs w:val="24"/>
          <w:rPrChange w:id="1728" w:author="Du-rush Writing Studio" w:date="2019-06-14T06:55:00Z">
            <w:rPr>
              <w:ins w:id="1729" w:author="anupam yadav" w:date="2019-07-05T12:16:00Z"/>
              <w:rFonts w:ascii="Courier New" w:eastAsia="Courier New" w:hAnsi="Courier New" w:cs="Courier New"/>
              <w:b/>
              <w:sz w:val="24"/>
              <w:szCs w:val="24"/>
            </w:rPr>
          </w:rPrChange>
        </w:rPr>
        <w:pPrChange w:id="1730" w:author="Divya Raja" w:date="2020-10-13T14:29:00Z">
          <w:pPr>
            <w:pStyle w:val="normal0"/>
            <w:jc w:val="center"/>
          </w:pPr>
        </w:pPrChange>
      </w:pPr>
    </w:p>
    <w:p w:rsidR="00834337" w:rsidRPr="00834337" w:rsidRDefault="00834337" w:rsidP="00834337">
      <w:pPr>
        <w:pStyle w:val="normal0"/>
        <w:jc w:val="both"/>
        <w:rPr>
          <w:ins w:id="1731" w:author="anupam yadav" w:date="2019-07-05T12:16:00Z"/>
          <w:rFonts w:ascii="Times New Roman" w:eastAsia="Times New Roman" w:hAnsi="Times New Roman" w:cs="Times New Roman"/>
          <w:b/>
          <w:sz w:val="24"/>
          <w:szCs w:val="24"/>
          <w:rPrChange w:id="1732" w:author="Du-rush Writing Studio" w:date="2019-06-14T06:55:00Z">
            <w:rPr>
              <w:ins w:id="1733" w:author="anupam yadav" w:date="2019-07-05T12:16:00Z"/>
              <w:rFonts w:ascii="Courier New" w:eastAsia="Courier New" w:hAnsi="Courier New" w:cs="Courier New"/>
              <w:b/>
              <w:sz w:val="24"/>
              <w:szCs w:val="24"/>
            </w:rPr>
          </w:rPrChange>
        </w:rPr>
        <w:pPrChange w:id="1734" w:author="Divya Raja" w:date="2020-10-13T14:29:00Z">
          <w:pPr>
            <w:pStyle w:val="normal0"/>
            <w:jc w:val="center"/>
          </w:pPr>
        </w:pPrChange>
      </w:pPr>
      <w:ins w:id="1735" w:author="anupam yadav" w:date="2019-07-05T12:16:00Z">
        <w:r w:rsidRPr="00834337">
          <w:rPr>
            <w:rFonts w:ascii="Times New Roman" w:eastAsia="Times New Roman" w:hAnsi="Times New Roman" w:cs="Times New Roman"/>
            <w:b/>
            <w:sz w:val="24"/>
            <w:szCs w:val="24"/>
            <w:rPrChange w:id="1736" w:author="Du-rush Writing Studio" w:date="2019-06-14T06:55:00Z">
              <w:rPr>
                <w:rFonts w:ascii="Courier New" w:eastAsia="Courier New" w:hAnsi="Courier New" w:cs="Courier New"/>
                <w:b/>
                <w:sz w:val="24"/>
                <w:szCs w:val="24"/>
              </w:rPr>
            </w:rPrChange>
          </w:rPr>
          <w:t>JAX</w:t>
        </w:r>
      </w:ins>
    </w:p>
    <w:p w:rsidR="00834337" w:rsidRPr="00834337" w:rsidRDefault="00834337" w:rsidP="00834337">
      <w:pPr>
        <w:pStyle w:val="normal0"/>
        <w:jc w:val="both"/>
        <w:rPr>
          <w:ins w:id="1737" w:author="anupam yadav" w:date="2019-07-05T12:16:00Z"/>
          <w:rFonts w:ascii="Times New Roman" w:eastAsia="Times New Roman" w:hAnsi="Times New Roman" w:cs="Times New Roman"/>
          <w:b/>
          <w:sz w:val="24"/>
          <w:szCs w:val="24"/>
          <w:rPrChange w:id="1738" w:author="Du-rush Writing Studio" w:date="2019-06-14T06:55:00Z">
            <w:rPr>
              <w:ins w:id="1739" w:author="anupam yadav" w:date="2019-07-05T12:16:00Z"/>
              <w:rFonts w:ascii="Courier New" w:eastAsia="Courier New" w:hAnsi="Courier New" w:cs="Courier New"/>
              <w:b/>
              <w:sz w:val="24"/>
              <w:szCs w:val="24"/>
            </w:rPr>
          </w:rPrChange>
        </w:rPr>
        <w:pPrChange w:id="1740" w:author="Divya Raja" w:date="2020-10-13T14:29:00Z">
          <w:pPr>
            <w:pStyle w:val="normal0"/>
            <w:jc w:val="center"/>
          </w:pPr>
        </w:pPrChange>
      </w:pPr>
      <w:ins w:id="1741" w:author="anupam yadav" w:date="2019-07-05T12:16:00Z">
        <w:r w:rsidRPr="00834337">
          <w:rPr>
            <w:rFonts w:ascii="Times New Roman" w:eastAsia="Times New Roman" w:hAnsi="Times New Roman" w:cs="Times New Roman"/>
            <w:b/>
            <w:sz w:val="24"/>
            <w:szCs w:val="24"/>
            <w:rPrChange w:id="1742" w:author="Du-rush Writing Studio" w:date="2019-06-14T06:55:00Z">
              <w:rPr>
                <w:rFonts w:ascii="Courier New" w:eastAsia="Courier New" w:hAnsi="Courier New" w:cs="Courier New"/>
                <w:b/>
                <w:sz w:val="24"/>
                <w:szCs w:val="24"/>
              </w:rPr>
            </w:rPrChange>
          </w:rPr>
          <w:t>(apprehensively)</w:t>
        </w:r>
      </w:ins>
    </w:p>
    <w:p w:rsidR="00834337" w:rsidRPr="00834337" w:rsidRDefault="00834337" w:rsidP="00834337">
      <w:pPr>
        <w:pStyle w:val="normal0"/>
        <w:jc w:val="both"/>
        <w:rPr>
          <w:ins w:id="1743" w:author="anupam yadav" w:date="2019-07-05T12:16:00Z"/>
          <w:rFonts w:ascii="Times New Roman" w:eastAsia="Times New Roman" w:hAnsi="Times New Roman" w:cs="Times New Roman"/>
          <w:b/>
          <w:sz w:val="24"/>
          <w:szCs w:val="24"/>
          <w:rPrChange w:id="1744" w:author="Du-rush Writing Studio" w:date="2019-06-14T06:55:00Z">
            <w:rPr>
              <w:ins w:id="1745" w:author="anupam yadav" w:date="2019-07-05T12:16:00Z"/>
              <w:rFonts w:ascii="Courier New" w:eastAsia="Courier New" w:hAnsi="Courier New" w:cs="Courier New"/>
              <w:b/>
              <w:sz w:val="24"/>
              <w:szCs w:val="24"/>
            </w:rPr>
          </w:rPrChange>
        </w:rPr>
        <w:pPrChange w:id="1746" w:author="Divya Raja" w:date="2020-10-13T14:29:00Z">
          <w:pPr>
            <w:pStyle w:val="normal0"/>
            <w:jc w:val="center"/>
          </w:pPr>
        </w:pPrChange>
      </w:pPr>
      <w:ins w:id="1747" w:author="anupam yadav" w:date="2019-07-05T12:16:00Z">
        <w:r w:rsidRPr="00834337">
          <w:rPr>
            <w:rFonts w:ascii="Times New Roman" w:eastAsia="Times New Roman" w:hAnsi="Times New Roman" w:cs="Times New Roman"/>
            <w:b/>
            <w:sz w:val="24"/>
            <w:szCs w:val="24"/>
            <w:rPrChange w:id="1748" w:author="Du-rush Writing Studio" w:date="2019-06-14T06:55:00Z">
              <w:rPr>
                <w:rFonts w:ascii="Courier New" w:eastAsia="Courier New" w:hAnsi="Courier New" w:cs="Courier New"/>
                <w:b/>
                <w:sz w:val="24"/>
                <w:szCs w:val="24"/>
              </w:rPr>
            </w:rPrChange>
          </w:rPr>
          <w:t xml:space="preserve">But…  </w:t>
        </w:r>
      </w:ins>
    </w:p>
    <w:p w:rsidR="00834337" w:rsidRPr="00834337" w:rsidRDefault="00834337" w:rsidP="00834337">
      <w:pPr>
        <w:pStyle w:val="normal0"/>
        <w:jc w:val="both"/>
        <w:rPr>
          <w:ins w:id="1749" w:author="anupam yadav" w:date="2019-07-05T12:16:00Z"/>
          <w:rFonts w:ascii="Times New Roman" w:eastAsia="Times New Roman" w:hAnsi="Times New Roman" w:cs="Times New Roman"/>
          <w:b/>
          <w:sz w:val="24"/>
          <w:szCs w:val="24"/>
          <w:rPrChange w:id="1750" w:author="Du-rush Writing Studio" w:date="2019-06-14T06:55:00Z">
            <w:rPr>
              <w:ins w:id="1751" w:author="anupam yadav" w:date="2019-07-05T12:16:00Z"/>
              <w:rFonts w:ascii="Courier New" w:eastAsia="Courier New" w:hAnsi="Courier New" w:cs="Courier New"/>
              <w:b/>
              <w:sz w:val="24"/>
              <w:szCs w:val="24"/>
            </w:rPr>
          </w:rPrChange>
        </w:rPr>
        <w:pPrChange w:id="1752" w:author="Divya Raja" w:date="2020-10-13T14:29:00Z">
          <w:pPr>
            <w:pStyle w:val="normal0"/>
            <w:jc w:val="center"/>
          </w:pPr>
        </w:pPrChange>
      </w:pPr>
    </w:p>
    <w:p w:rsidR="00834337" w:rsidRPr="00834337" w:rsidRDefault="00834337" w:rsidP="00834337">
      <w:pPr>
        <w:pStyle w:val="normal0"/>
        <w:jc w:val="both"/>
        <w:rPr>
          <w:ins w:id="1753" w:author="anupam yadav" w:date="2019-07-05T12:16:00Z"/>
          <w:rFonts w:ascii="Times New Roman" w:eastAsia="Times New Roman" w:hAnsi="Times New Roman" w:cs="Times New Roman"/>
          <w:b/>
          <w:sz w:val="24"/>
          <w:szCs w:val="24"/>
          <w:rPrChange w:id="1754" w:author="Du-rush Writing Studio" w:date="2019-06-14T06:55:00Z">
            <w:rPr>
              <w:ins w:id="1755" w:author="anupam yadav" w:date="2019-07-05T12:16:00Z"/>
              <w:rFonts w:ascii="Courier New" w:eastAsia="Courier New" w:hAnsi="Courier New" w:cs="Courier New"/>
              <w:b/>
              <w:sz w:val="24"/>
              <w:szCs w:val="24"/>
            </w:rPr>
          </w:rPrChange>
        </w:rPr>
        <w:pPrChange w:id="1756" w:author="Divya Raja" w:date="2020-10-13T14:29:00Z">
          <w:pPr>
            <w:pStyle w:val="normal0"/>
            <w:jc w:val="center"/>
          </w:pPr>
        </w:pPrChange>
      </w:pPr>
      <w:ins w:id="1757" w:author="anupam yadav" w:date="2019-07-05T12:16:00Z">
        <w:r w:rsidRPr="00834337">
          <w:rPr>
            <w:rFonts w:ascii="Times New Roman" w:eastAsia="Times New Roman" w:hAnsi="Times New Roman" w:cs="Times New Roman"/>
            <w:b/>
            <w:sz w:val="24"/>
            <w:szCs w:val="24"/>
            <w:rPrChange w:id="1758" w:author="Du-rush Writing Studio" w:date="2019-06-14T06:55:00Z">
              <w:rPr>
                <w:rFonts w:ascii="Courier New" w:eastAsia="Courier New" w:hAnsi="Courier New" w:cs="Courier New"/>
                <w:b/>
                <w:sz w:val="24"/>
                <w:szCs w:val="24"/>
              </w:rPr>
            </w:rPrChange>
          </w:rPr>
          <w:t>Jane jumps</w:t>
        </w:r>
        <w:del w:id="1759" w:author="somya budhori" w:date="2019-07-06T19:25:00Z">
          <w:r w:rsidRPr="00834337">
            <w:rPr>
              <w:rFonts w:ascii="Times New Roman" w:eastAsia="Times New Roman" w:hAnsi="Times New Roman" w:cs="Times New Roman"/>
              <w:b/>
              <w:sz w:val="24"/>
              <w:szCs w:val="24"/>
              <w:rPrChange w:id="1760" w:author="Du-rush Writing Studio" w:date="2019-06-14T06:55:00Z">
                <w:rPr>
                  <w:rFonts w:ascii="Courier New" w:eastAsia="Courier New" w:hAnsi="Courier New" w:cs="Courier New"/>
                  <w:b/>
                  <w:sz w:val="24"/>
                  <w:szCs w:val="24"/>
                </w:rPr>
              </w:rPrChange>
            </w:rPr>
            <w:delText xml:space="preserve"> up</w:delText>
          </w:r>
        </w:del>
        <w:r w:rsidRPr="00834337">
          <w:rPr>
            <w:rFonts w:ascii="Times New Roman" w:eastAsia="Times New Roman" w:hAnsi="Times New Roman" w:cs="Times New Roman"/>
            <w:b/>
            <w:sz w:val="24"/>
            <w:szCs w:val="24"/>
            <w:rPrChange w:id="1761" w:author="Du-rush Writing Studio" w:date="2019-06-14T06:55:00Z">
              <w:rPr>
                <w:rFonts w:ascii="Courier New" w:eastAsia="Courier New" w:hAnsi="Courier New" w:cs="Courier New"/>
                <w:b/>
                <w:sz w:val="24"/>
                <w:szCs w:val="24"/>
              </w:rPr>
            </w:rPrChange>
          </w:rPr>
          <w:t xml:space="preserve"> off the couch </w:t>
        </w:r>
        <w:del w:id="1762" w:author="somya budhori" w:date="2019-07-06T19:27:00Z">
          <w:r w:rsidRPr="00834337">
            <w:rPr>
              <w:rFonts w:ascii="Times New Roman" w:eastAsia="Times New Roman" w:hAnsi="Times New Roman" w:cs="Times New Roman"/>
              <w:b/>
              <w:sz w:val="24"/>
              <w:szCs w:val="24"/>
              <w:rPrChange w:id="1763" w:author="Du-rush Writing Studio" w:date="2019-06-14T06:55:00Z">
                <w:rPr>
                  <w:rFonts w:ascii="Courier New" w:eastAsia="Courier New" w:hAnsi="Courier New" w:cs="Courier New"/>
                  <w:b/>
                  <w:sz w:val="24"/>
                  <w:szCs w:val="24"/>
                </w:rPr>
              </w:rPrChange>
            </w:rPr>
            <w:delText>and pulls</w:delText>
          </w:r>
        </w:del>
        <w:r w:rsidRPr="00834337">
          <w:rPr>
            <w:rFonts w:ascii="Times New Roman" w:eastAsia="Times New Roman" w:hAnsi="Times New Roman" w:cs="Times New Roman"/>
            <w:b/>
            <w:sz w:val="24"/>
            <w:szCs w:val="24"/>
            <w:rPrChange w:id="1764" w:author="Du-rush Writing Studio" w:date="2019-06-14T06:55:00Z">
              <w:rPr>
                <w:rFonts w:ascii="Courier New" w:eastAsia="Courier New" w:hAnsi="Courier New" w:cs="Courier New"/>
                <w:b/>
                <w:sz w:val="24"/>
                <w:szCs w:val="24"/>
              </w:rPr>
            </w:rPrChange>
          </w:rPr>
          <w:t xml:space="preserve"> and grab</w:t>
        </w:r>
      </w:ins>
      <w:ins w:id="1765" w:author="ten choetso" w:date="2020-10-05T07:27:00Z">
        <w:r w:rsidRPr="00834337">
          <w:rPr>
            <w:rFonts w:ascii="Times New Roman" w:eastAsia="Times New Roman" w:hAnsi="Times New Roman" w:cs="Times New Roman"/>
            <w:b/>
            <w:sz w:val="24"/>
            <w:szCs w:val="24"/>
            <w:rPrChange w:id="1766" w:author="Du-rush Writing Studio" w:date="2019-06-14T06:55:00Z">
              <w:rPr>
                <w:rFonts w:ascii="Courier New" w:eastAsia="Courier New" w:hAnsi="Courier New" w:cs="Courier New"/>
                <w:b/>
                <w:sz w:val="24"/>
                <w:szCs w:val="24"/>
              </w:rPr>
            </w:rPrChange>
          </w:rPr>
          <w:t>s</w:t>
        </w:r>
      </w:ins>
      <w:ins w:id="1767" w:author="anupam yadav" w:date="2019-07-05T12:16:00Z">
        <w:del w:id="1768" w:author="ten choetso" w:date="2020-10-05T07:27:00Z">
          <w:r w:rsidRPr="00834337">
            <w:rPr>
              <w:rFonts w:ascii="Times New Roman" w:eastAsia="Times New Roman" w:hAnsi="Times New Roman" w:cs="Times New Roman"/>
              <w:b/>
              <w:sz w:val="24"/>
              <w:szCs w:val="24"/>
              <w:rPrChange w:id="1769"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1770" w:author="Du-rush Writing Studio" w:date="2019-06-14T06:55:00Z">
              <w:rPr>
                <w:rFonts w:ascii="Courier New" w:eastAsia="Courier New" w:hAnsi="Courier New" w:cs="Courier New"/>
                <w:b/>
                <w:sz w:val="24"/>
                <w:szCs w:val="24"/>
              </w:rPr>
            </w:rPrChange>
          </w:rPr>
          <w:t xml:space="preserve"> Jax. She drags him along.</w:t>
        </w:r>
      </w:ins>
    </w:p>
    <w:p w:rsidR="00834337" w:rsidRPr="00834337" w:rsidRDefault="00834337" w:rsidP="00834337">
      <w:pPr>
        <w:pStyle w:val="normal0"/>
        <w:jc w:val="both"/>
        <w:rPr>
          <w:ins w:id="1771" w:author="anupam yadav" w:date="2019-07-05T12:16:00Z"/>
          <w:rFonts w:ascii="Times New Roman" w:eastAsia="Times New Roman" w:hAnsi="Times New Roman" w:cs="Times New Roman"/>
          <w:b/>
          <w:sz w:val="24"/>
          <w:szCs w:val="24"/>
          <w:rPrChange w:id="1772" w:author="Du-rush Writing Studio" w:date="2019-06-14T06:55:00Z">
            <w:rPr>
              <w:ins w:id="1773" w:author="anupam yadav" w:date="2019-07-05T12:16:00Z"/>
              <w:rFonts w:ascii="Courier New" w:eastAsia="Courier New" w:hAnsi="Courier New" w:cs="Courier New"/>
              <w:b/>
              <w:sz w:val="24"/>
              <w:szCs w:val="24"/>
            </w:rPr>
          </w:rPrChange>
        </w:rPr>
        <w:pPrChange w:id="1774" w:author="Divya Raja" w:date="2020-10-13T14:29:00Z">
          <w:pPr>
            <w:pStyle w:val="normal0"/>
            <w:jc w:val="center"/>
          </w:pPr>
        </w:pPrChange>
      </w:pPr>
    </w:p>
    <w:p w:rsidR="00834337" w:rsidRPr="00834337" w:rsidRDefault="00834337" w:rsidP="00834337">
      <w:pPr>
        <w:pStyle w:val="normal0"/>
        <w:jc w:val="both"/>
        <w:rPr>
          <w:ins w:id="1775" w:author="anupam yadav" w:date="2019-07-05T12:16:00Z"/>
          <w:rFonts w:ascii="Times New Roman" w:eastAsia="Times New Roman" w:hAnsi="Times New Roman" w:cs="Times New Roman"/>
          <w:b/>
          <w:sz w:val="24"/>
          <w:szCs w:val="24"/>
          <w:rPrChange w:id="1776" w:author="Du-rush Writing Studio" w:date="2019-06-14T06:55:00Z">
            <w:rPr>
              <w:ins w:id="1777" w:author="anupam yadav" w:date="2019-07-05T12:16:00Z"/>
              <w:rFonts w:ascii="Courier New" w:eastAsia="Courier New" w:hAnsi="Courier New" w:cs="Courier New"/>
              <w:b/>
              <w:sz w:val="24"/>
              <w:szCs w:val="24"/>
            </w:rPr>
          </w:rPrChange>
        </w:rPr>
        <w:pPrChange w:id="1778" w:author="Divya Raja" w:date="2020-10-13T14:29:00Z">
          <w:pPr>
            <w:pStyle w:val="normal0"/>
            <w:jc w:val="center"/>
          </w:pPr>
        </w:pPrChange>
      </w:pPr>
      <w:ins w:id="1779" w:author="anupam yadav" w:date="2019-07-05T12:16:00Z">
        <w:r w:rsidRPr="00834337">
          <w:rPr>
            <w:rFonts w:ascii="Times New Roman" w:eastAsia="Times New Roman" w:hAnsi="Times New Roman" w:cs="Times New Roman"/>
            <w:b/>
            <w:sz w:val="24"/>
            <w:szCs w:val="24"/>
            <w:rPrChange w:id="1780"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1781" w:author="anupam yadav" w:date="2019-07-05T12:16:00Z"/>
          <w:rFonts w:ascii="Times New Roman" w:eastAsia="Times New Roman" w:hAnsi="Times New Roman" w:cs="Times New Roman"/>
          <w:b/>
          <w:sz w:val="24"/>
          <w:szCs w:val="24"/>
          <w:rPrChange w:id="1782" w:author="Du-rush Writing Studio" w:date="2019-06-14T06:55:00Z">
            <w:rPr>
              <w:ins w:id="1783" w:author="anupam yadav" w:date="2019-07-05T12:16:00Z"/>
              <w:rFonts w:ascii="Courier New" w:eastAsia="Courier New" w:hAnsi="Courier New" w:cs="Courier New"/>
              <w:b/>
              <w:sz w:val="24"/>
              <w:szCs w:val="24"/>
            </w:rPr>
          </w:rPrChange>
        </w:rPr>
        <w:pPrChange w:id="1784" w:author="Divya Raja" w:date="2020-10-13T14:29:00Z">
          <w:pPr>
            <w:pStyle w:val="normal0"/>
            <w:jc w:val="center"/>
          </w:pPr>
        </w:pPrChange>
      </w:pPr>
      <w:ins w:id="1785" w:author="anupam yadav" w:date="2019-07-05T12:16:00Z">
        <w:r w:rsidRPr="00834337">
          <w:rPr>
            <w:rFonts w:ascii="Times New Roman" w:eastAsia="Times New Roman" w:hAnsi="Times New Roman" w:cs="Times New Roman"/>
            <w:b/>
            <w:sz w:val="24"/>
            <w:szCs w:val="24"/>
            <w:rPrChange w:id="1786" w:author="Du-rush Writing Studio" w:date="2019-06-14T06:55:00Z">
              <w:rPr>
                <w:rFonts w:ascii="Courier New" w:eastAsia="Courier New" w:hAnsi="Courier New" w:cs="Courier New"/>
                <w:b/>
                <w:sz w:val="24"/>
                <w:szCs w:val="24"/>
              </w:rPr>
            </w:rPrChange>
          </w:rPr>
          <w:t xml:space="preserve">            (excited)</w:t>
        </w:r>
      </w:ins>
    </w:p>
    <w:p w:rsidR="00834337" w:rsidRPr="00834337" w:rsidRDefault="00834337" w:rsidP="00834337">
      <w:pPr>
        <w:pStyle w:val="normal0"/>
        <w:jc w:val="both"/>
        <w:rPr>
          <w:ins w:id="1787" w:author="anupam yadav" w:date="2019-07-05T12:16:00Z"/>
          <w:rFonts w:ascii="Times New Roman" w:eastAsia="Times New Roman" w:hAnsi="Times New Roman" w:cs="Times New Roman"/>
          <w:b/>
          <w:sz w:val="24"/>
          <w:szCs w:val="24"/>
          <w:rPrChange w:id="1788" w:author="Du-rush Writing Studio" w:date="2019-06-14T06:55:00Z">
            <w:rPr>
              <w:ins w:id="1789" w:author="anupam yadav" w:date="2019-07-05T12:16:00Z"/>
              <w:rFonts w:ascii="Courier New" w:eastAsia="Courier New" w:hAnsi="Courier New" w:cs="Courier New"/>
              <w:b/>
              <w:sz w:val="24"/>
              <w:szCs w:val="24"/>
            </w:rPr>
          </w:rPrChange>
        </w:rPr>
        <w:pPrChange w:id="1790" w:author="Divya Raja" w:date="2020-10-13T14:29:00Z">
          <w:pPr>
            <w:pStyle w:val="normal0"/>
            <w:jc w:val="center"/>
          </w:pPr>
        </w:pPrChange>
      </w:pPr>
      <w:ins w:id="1791" w:author="anupam yadav" w:date="2019-07-05T12:16:00Z">
        <w:r w:rsidRPr="00834337">
          <w:rPr>
            <w:rFonts w:ascii="Times New Roman" w:eastAsia="Times New Roman" w:hAnsi="Times New Roman" w:cs="Times New Roman"/>
            <w:b/>
            <w:sz w:val="24"/>
            <w:szCs w:val="24"/>
            <w:rPrChange w:id="1792" w:author="Du-rush Writing Studio" w:date="2019-06-14T06:55:00Z">
              <w:rPr>
                <w:rFonts w:ascii="Courier New" w:eastAsia="Courier New" w:hAnsi="Courier New" w:cs="Courier New"/>
                <w:b/>
                <w:sz w:val="24"/>
                <w:szCs w:val="24"/>
              </w:rPr>
            </w:rPrChange>
          </w:rPr>
          <w:t xml:space="preserve">    C’mon, it’s been a while since we went on an adventure.</w:t>
        </w:r>
      </w:ins>
    </w:p>
    <w:p w:rsidR="00834337" w:rsidRPr="00834337" w:rsidRDefault="00834337" w:rsidP="00834337">
      <w:pPr>
        <w:pStyle w:val="normal0"/>
        <w:jc w:val="both"/>
        <w:rPr>
          <w:ins w:id="1793" w:author="anupam yadav" w:date="2019-07-05T12:16:00Z"/>
          <w:rFonts w:ascii="Times New Roman" w:eastAsia="Times New Roman" w:hAnsi="Times New Roman" w:cs="Times New Roman"/>
          <w:b/>
          <w:sz w:val="24"/>
          <w:szCs w:val="24"/>
          <w:rPrChange w:id="1794" w:author="Du-rush Writing Studio" w:date="2019-06-14T06:55:00Z">
            <w:rPr>
              <w:ins w:id="1795" w:author="anupam yadav" w:date="2019-07-05T12:16:00Z"/>
              <w:rFonts w:ascii="Courier New" w:eastAsia="Courier New" w:hAnsi="Courier New" w:cs="Courier New"/>
              <w:b/>
              <w:sz w:val="24"/>
              <w:szCs w:val="24"/>
            </w:rPr>
          </w:rPrChange>
        </w:rPr>
        <w:pPrChange w:id="1796" w:author="Divya Raja" w:date="2020-10-13T14:29:00Z">
          <w:pPr>
            <w:pStyle w:val="normal0"/>
            <w:jc w:val="center"/>
          </w:pPr>
        </w:pPrChange>
      </w:pPr>
    </w:p>
    <w:p w:rsidR="00834337" w:rsidRPr="00834337" w:rsidRDefault="00834337" w:rsidP="00834337">
      <w:pPr>
        <w:pStyle w:val="normal0"/>
        <w:jc w:val="both"/>
        <w:rPr>
          <w:ins w:id="1797" w:author="anupam yadav" w:date="2019-07-05T12:16:00Z"/>
          <w:rFonts w:ascii="Times New Roman" w:eastAsia="Times New Roman" w:hAnsi="Times New Roman" w:cs="Times New Roman"/>
          <w:b/>
          <w:sz w:val="24"/>
          <w:szCs w:val="24"/>
          <w:rPrChange w:id="1798" w:author="Du-rush Writing Studio" w:date="2019-06-14T06:55:00Z">
            <w:rPr>
              <w:ins w:id="1799" w:author="anupam yadav" w:date="2019-07-05T12:16:00Z"/>
              <w:rFonts w:ascii="Courier New" w:eastAsia="Courier New" w:hAnsi="Courier New" w:cs="Courier New"/>
              <w:b/>
              <w:sz w:val="24"/>
              <w:szCs w:val="24"/>
            </w:rPr>
          </w:rPrChange>
        </w:rPr>
        <w:pPrChange w:id="1800" w:author="Divya Raja" w:date="2020-10-13T14:29:00Z">
          <w:pPr>
            <w:pStyle w:val="normal0"/>
            <w:jc w:val="center"/>
          </w:pPr>
        </w:pPrChange>
      </w:pPr>
      <w:ins w:id="1801" w:author="anupam yadav" w:date="2019-07-05T12:16:00Z">
        <w:r w:rsidRPr="00834337">
          <w:rPr>
            <w:rFonts w:ascii="Times New Roman" w:eastAsia="Times New Roman" w:hAnsi="Times New Roman" w:cs="Times New Roman"/>
            <w:b/>
            <w:sz w:val="24"/>
            <w:szCs w:val="24"/>
            <w:rPrChange w:id="1802" w:author="Du-rush Writing Studio" w:date="2019-06-14T06:55:00Z">
              <w:rPr>
                <w:rFonts w:ascii="Courier New" w:eastAsia="Courier New" w:hAnsi="Courier New" w:cs="Courier New"/>
                <w:b/>
                <w:sz w:val="24"/>
                <w:szCs w:val="24"/>
              </w:rPr>
            </w:rPrChange>
          </w:rPr>
          <w:t xml:space="preserve">   FRANK</w:t>
        </w:r>
      </w:ins>
    </w:p>
    <w:p w:rsidR="00834337" w:rsidRPr="00834337" w:rsidRDefault="00834337" w:rsidP="00834337">
      <w:pPr>
        <w:pStyle w:val="normal0"/>
        <w:jc w:val="both"/>
        <w:rPr>
          <w:ins w:id="1803" w:author="anupam yadav" w:date="2019-07-05T12:16:00Z"/>
          <w:rFonts w:ascii="Times New Roman" w:eastAsia="Times New Roman" w:hAnsi="Times New Roman" w:cs="Times New Roman"/>
          <w:b/>
          <w:sz w:val="24"/>
          <w:szCs w:val="24"/>
          <w:rPrChange w:id="1804" w:author="Du-rush Writing Studio" w:date="2019-06-14T06:55:00Z">
            <w:rPr>
              <w:ins w:id="1805" w:author="anupam yadav" w:date="2019-07-05T12:16:00Z"/>
              <w:rFonts w:ascii="Courier New" w:eastAsia="Courier New" w:hAnsi="Courier New" w:cs="Courier New"/>
              <w:b/>
              <w:sz w:val="24"/>
              <w:szCs w:val="24"/>
            </w:rPr>
          </w:rPrChange>
        </w:rPr>
        <w:pPrChange w:id="1806" w:author="Divya Raja" w:date="2020-10-13T14:29:00Z">
          <w:pPr>
            <w:pStyle w:val="normal0"/>
            <w:jc w:val="center"/>
          </w:pPr>
        </w:pPrChange>
      </w:pPr>
      <w:ins w:id="1807" w:author="anupam yadav" w:date="2019-07-05T12:16:00Z">
        <w:r w:rsidRPr="00834337">
          <w:rPr>
            <w:rFonts w:ascii="Times New Roman" w:eastAsia="Times New Roman" w:hAnsi="Times New Roman" w:cs="Times New Roman"/>
            <w:b/>
            <w:sz w:val="24"/>
            <w:szCs w:val="24"/>
            <w:rPrChange w:id="1808" w:author="Du-rush Writing Studio" w:date="2019-06-14T06:55:00Z">
              <w:rPr>
                <w:rFonts w:ascii="Courier New" w:eastAsia="Courier New" w:hAnsi="Courier New" w:cs="Courier New"/>
                <w:b/>
                <w:sz w:val="24"/>
                <w:szCs w:val="24"/>
              </w:rPr>
            </w:rPrChange>
          </w:rPr>
          <w:t>Let’s go!</w:t>
        </w:r>
      </w:ins>
    </w:p>
    <w:p w:rsidR="00834337" w:rsidRPr="00834337" w:rsidRDefault="00834337" w:rsidP="00834337">
      <w:pPr>
        <w:pStyle w:val="normal0"/>
        <w:jc w:val="both"/>
        <w:rPr>
          <w:ins w:id="1809" w:author="anupam yadav" w:date="2019-07-05T12:16:00Z"/>
          <w:rFonts w:ascii="Times New Roman" w:eastAsia="Times New Roman" w:hAnsi="Times New Roman" w:cs="Times New Roman"/>
          <w:b/>
          <w:sz w:val="24"/>
          <w:szCs w:val="24"/>
          <w:rPrChange w:id="1810" w:author="Du-rush Writing Studio" w:date="2019-06-14T06:55:00Z">
            <w:rPr>
              <w:ins w:id="1811" w:author="anupam yadav" w:date="2019-07-05T12:16:00Z"/>
              <w:rFonts w:ascii="Courier New" w:eastAsia="Courier New" w:hAnsi="Courier New" w:cs="Courier New"/>
              <w:b/>
              <w:sz w:val="24"/>
              <w:szCs w:val="24"/>
            </w:rPr>
          </w:rPrChange>
        </w:rPr>
        <w:pPrChange w:id="1812" w:author="Divya Raja" w:date="2020-10-13T14:29:00Z">
          <w:pPr>
            <w:pStyle w:val="normal0"/>
            <w:jc w:val="center"/>
          </w:pPr>
        </w:pPrChange>
      </w:pPr>
    </w:p>
    <w:p w:rsidR="00834337" w:rsidRPr="00834337" w:rsidRDefault="00834337" w:rsidP="00834337">
      <w:pPr>
        <w:pStyle w:val="normal0"/>
        <w:jc w:val="both"/>
        <w:rPr>
          <w:ins w:id="1813" w:author="anupam yadav" w:date="2019-07-05T12:16:00Z"/>
          <w:del w:id="1814" w:author="Raj iv Sharma" w:date="2020-10-05T08:06:00Z"/>
          <w:rFonts w:ascii="Times New Roman" w:eastAsia="Times New Roman" w:hAnsi="Times New Roman" w:cs="Times New Roman"/>
          <w:b/>
          <w:sz w:val="24"/>
          <w:szCs w:val="24"/>
          <w:rPrChange w:id="1815" w:author="Du-rush Writing Studio" w:date="2019-06-14T06:55:00Z">
            <w:rPr>
              <w:ins w:id="1816" w:author="anupam yadav" w:date="2019-07-05T12:16:00Z"/>
              <w:del w:id="1817" w:author="Raj iv Sharma" w:date="2020-10-05T08:06:00Z"/>
              <w:rFonts w:ascii="Courier New" w:eastAsia="Courier New" w:hAnsi="Courier New" w:cs="Courier New"/>
              <w:b/>
              <w:sz w:val="24"/>
              <w:szCs w:val="24"/>
            </w:rPr>
          </w:rPrChange>
        </w:rPr>
        <w:pPrChange w:id="1818" w:author="Divya Raja" w:date="2020-10-13T14:29:00Z">
          <w:pPr>
            <w:pStyle w:val="normal0"/>
            <w:jc w:val="center"/>
          </w:pPr>
        </w:pPrChange>
      </w:pPr>
      <w:ins w:id="1819" w:author="anupam yadav" w:date="2019-07-05T12:16:00Z">
        <w:r w:rsidRPr="00834337">
          <w:rPr>
            <w:rFonts w:ascii="Times New Roman" w:eastAsia="Times New Roman" w:hAnsi="Times New Roman" w:cs="Times New Roman"/>
            <w:b/>
            <w:sz w:val="24"/>
            <w:szCs w:val="24"/>
            <w:rPrChange w:id="1820" w:author="Du-rush Writing Studio" w:date="2019-06-14T06:55:00Z">
              <w:rPr>
                <w:rFonts w:ascii="Courier New" w:eastAsia="Courier New" w:hAnsi="Courier New" w:cs="Courier New"/>
                <w:b/>
                <w:sz w:val="24"/>
                <w:szCs w:val="24"/>
              </w:rPr>
            </w:rPrChange>
          </w:rPr>
          <w:t xml:space="preserve">Frank </w:t>
        </w:r>
      </w:ins>
      <w:ins w:id="1821" w:author="Raj iv Sharma" w:date="2020-10-05T08:06:00Z">
        <w:r w:rsidRPr="00834337">
          <w:rPr>
            <w:rFonts w:ascii="Times New Roman" w:eastAsia="Times New Roman" w:hAnsi="Times New Roman" w:cs="Times New Roman"/>
            <w:b/>
            <w:sz w:val="24"/>
            <w:szCs w:val="24"/>
            <w:rPrChange w:id="1822" w:author="Du-rush Writing Studio" w:date="2019-06-14T06:55:00Z">
              <w:rPr>
                <w:rFonts w:ascii="Courier New" w:eastAsia="Courier New" w:hAnsi="Courier New" w:cs="Courier New"/>
                <w:b/>
                <w:sz w:val="24"/>
                <w:szCs w:val="24"/>
              </w:rPr>
            </w:rPrChange>
          </w:rPr>
          <w:t xml:space="preserve">walks </w:t>
        </w:r>
      </w:ins>
      <w:ins w:id="1823" w:author="anupam yadav" w:date="2019-07-05T12:16:00Z">
        <w:del w:id="1824" w:author="Raj iv Sharma" w:date="2020-10-05T08:06:00Z">
          <w:r w:rsidRPr="00834337">
            <w:rPr>
              <w:rFonts w:ascii="Times New Roman" w:eastAsia="Times New Roman" w:hAnsi="Times New Roman" w:cs="Times New Roman"/>
              <w:b/>
              <w:sz w:val="24"/>
              <w:szCs w:val="24"/>
              <w:rPrChange w:id="1825" w:author="Du-rush Writing Studio" w:date="2019-06-14T06:55:00Z">
                <w:rPr>
                  <w:rFonts w:ascii="Courier New" w:eastAsia="Courier New" w:hAnsi="Courier New" w:cs="Courier New"/>
                  <w:b/>
                  <w:sz w:val="24"/>
                  <w:szCs w:val="24"/>
                </w:rPr>
              </w:rPrChange>
            </w:rPr>
            <w:delText xml:space="preserve">motions </w:delText>
          </w:r>
        </w:del>
        <w:r w:rsidRPr="00834337">
          <w:rPr>
            <w:rFonts w:ascii="Times New Roman" w:eastAsia="Times New Roman" w:hAnsi="Times New Roman" w:cs="Times New Roman"/>
            <w:b/>
            <w:sz w:val="24"/>
            <w:szCs w:val="24"/>
            <w:rPrChange w:id="1826" w:author="Du-rush Writing Studio" w:date="2019-06-14T06:55:00Z">
              <w:rPr>
                <w:rFonts w:ascii="Courier New" w:eastAsia="Courier New" w:hAnsi="Courier New" w:cs="Courier New"/>
                <w:b/>
                <w:sz w:val="24"/>
                <w:szCs w:val="24"/>
              </w:rPr>
            </w:rPrChange>
          </w:rPr>
          <w:t>towards the door and the three of them exit</w:t>
        </w:r>
      </w:ins>
      <w:ins w:id="1827" w:author="Aiswarya chandran" w:date="2020-10-17T09:25:00Z">
        <w:r w:rsidRPr="00834337">
          <w:rPr>
            <w:rFonts w:ascii="Times New Roman" w:eastAsia="Times New Roman" w:hAnsi="Times New Roman" w:cs="Times New Roman"/>
            <w:b/>
            <w:sz w:val="24"/>
            <w:szCs w:val="24"/>
            <w:rPrChange w:id="1828" w:author="Du-rush Writing Studio" w:date="2019-06-14T06:55:00Z">
              <w:rPr>
                <w:rFonts w:ascii="Courier New" w:eastAsia="Courier New" w:hAnsi="Courier New" w:cs="Courier New"/>
                <w:b/>
                <w:sz w:val="24"/>
                <w:szCs w:val="24"/>
              </w:rPr>
            </w:rPrChange>
          </w:rPr>
          <w:t>s</w:t>
        </w:r>
      </w:ins>
      <w:ins w:id="1829" w:author="anupam yadav" w:date="2019-07-05T12:16:00Z">
        <w:del w:id="1830" w:author="Raj iv Sharma" w:date="2020-10-05T08:06:00Z">
          <w:r w:rsidRPr="00834337">
            <w:rPr>
              <w:rFonts w:ascii="Times New Roman" w:eastAsia="Times New Roman" w:hAnsi="Times New Roman" w:cs="Times New Roman"/>
              <w:b/>
              <w:sz w:val="24"/>
              <w:szCs w:val="24"/>
              <w:rPrChange w:id="1831" w:author="Du-rush Writing Studio" w:date="2019-06-14T06:55:00Z">
                <w:rPr>
                  <w:rFonts w:ascii="Courier New" w:eastAsia="Courier New" w:hAnsi="Courier New" w:cs="Courier New"/>
                  <w:b/>
                  <w:sz w:val="24"/>
                  <w:szCs w:val="24"/>
                </w:rPr>
              </w:rPrChange>
            </w:rPr>
            <w:delText>.exits</w:delText>
          </w:r>
        </w:del>
      </w:ins>
    </w:p>
    <w:p w:rsidR="00834337" w:rsidRPr="00834337" w:rsidRDefault="00834337" w:rsidP="00834337">
      <w:pPr>
        <w:pStyle w:val="normal0"/>
        <w:jc w:val="both"/>
        <w:rPr>
          <w:ins w:id="1832" w:author="anupam yadav" w:date="2019-07-05T12:16:00Z"/>
          <w:rFonts w:ascii="Times New Roman" w:eastAsia="Times New Roman" w:hAnsi="Times New Roman" w:cs="Times New Roman"/>
          <w:b/>
          <w:sz w:val="24"/>
          <w:szCs w:val="24"/>
          <w:rPrChange w:id="1833" w:author="Du-rush Writing Studio" w:date="2019-06-14T06:55:00Z">
            <w:rPr>
              <w:ins w:id="1834" w:author="anupam yadav" w:date="2019-07-05T12:16:00Z"/>
              <w:rFonts w:ascii="Courier New" w:eastAsia="Courier New" w:hAnsi="Courier New" w:cs="Courier New"/>
              <w:b/>
              <w:sz w:val="24"/>
              <w:szCs w:val="24"/>
            </w:rPr>
          </w:rPrChange>
        </w:rPr>
        <w:pPrChange w:id="1835" w:author="Divya Raja" w:date="2020-10-13T14:29:00Z">
          <w:pPr>
            <w:pStyle w:val="normal0"/>
            <w:jc w:val="center"/>
          </w:pPr>
        </w:pPrChange>
      </w:pPr>
    </w:p>
    <w:p w:rsidR="00834337" w:rsidRPr="00834337" w:rsidRDefault="00834337" w:rsidP="00834337">
      <w:pPr>
        <w:pStyle w:val="normal0"/>
        <w:jc w:val="both"/>
        <w:rPr>
          <w:ins w:id="1836" w:author="anupam yadav" w:date="2019-07-05T12:16:00Z"/>
          <w:rFonts w:ascii="Times New Roman" w:eastAsia="Times New Roman" w:hAnsi="Times New Roman" w:cs="Times New Roman"/>
          <w:b/>
          <w:sz w:val="24"/>
          <w:szCs w:val="24"/>
          <w:rPrChange w:id="1837" w:author="Du-rush Writing Studio" w:date="2019-06-14T06:55:00Z">
            <w:rPr>
              <w:ins w:id="1838" w:author="anupam yadav" w:date="2019-07-05T12:16:00Z"/>
              <w:rFonts w:ascii="Courier New" w:eastAsia="Courier New" w:hAnsi="Courier New" w:cs="Courier New"/>
              <w:b/>
              <w:sz w:val="24"/>
              <w:szCs w:val="24"/>
            </w:rPr>
          </w:rPrChange>
        </w:rPr>
        <w:pPrChange w:id="1839" w:author="Divya Raja" w:date="2020-10-13T14:29:00Z">
          <w:pPr>
            <w:pStyle w:val="normal0"/>
            <w:jc w:val="center"/>
          </w:pPr>
        </w:pPrChange>
      </w:pPr>
      <w:ins w:id="1840" w:author="anupam yadav" w:date="2019-07-05T12:16:00Z">
        <w:r w:rsidRPr="00834337">
          <w:rPr>
            <w:rFonts w:ascii="Times New Roman" w:eastAsia="Times New Roman" w:hAnsi="Times New Roman" w:cs="Times New Roman"/>
            <w:b/>
            <w:sz w:val="24"/>
            <w:szCs w:val="24"/>
            <w:rPrChange w:id="1841" w:author="Du-rush Writing Studio" w:date="2019-06-14T06:55:00Z">
              <w:rPr>
                <w:rFonts w:ascii="Courier New" w:eastAsia="Courier New" w:hAnsi="Courier New" w:cs="Courier New"/>
                <w:b/>
                <w:sz w:val="24"/>
                <w:szCs w:val="24"/>
              </w:rPr>
            </w:rPrChange>
          </w:rPr>
          <w:t>INT. PUMPKIN MANSION HALLWAY - NIGHT</w:t>
        </w:r>
      </w:ins>
    </w:p>
    <w:p w:rsidR="00834337" w:rsidRPr="00834337" w:rsidRDefault="00834337" w:rsidP="00834337">
      <w:pPr>
        <w:pStyle w:val="normal0"/>
        <w:jc w:val="both"/>
        <w:rPr>
          <w:ins w:id="1842" w:author="anupam yadav" w:date="2019-07-05T12:16:00Z"/>
          <w:rFonts w:ascii="Times New Roman" w:eastAsia="Times New Roman" w:hAnsi="Times New Roman" w:cs="Times New Roman"/>
          <w:b/>
          <w:sz w:val="24"/>
          <w:szCs w:val="24"/>
          <w:rPrChange w:id="1843" w:author="Du-rush Writing Studio" w:date="2019-06-14T06:55:00Z">
            <w:rPr>
              <w:ins w:id="1844" w:author="anupam yadav" w:date="2019-07-05T12:16:00Z"/>
              <w:rFonts w:ascii="Courier New" w:eastAsia="Courier New" w:hAnsi="Courier New" w:cs="Courier New"/>
              <w:b/>
              <w:sz w:val="24"/>
              <w:szCs w:val="24"/>
            </w:rPr>
          </w:rPrChange>
        </w:rPr>
        <w:pPrChange w:id="1845" w:author="Divya Raja" w:date="2020-10-13T14:29:00Z">
          <w:pPr>
            <w:pStyle w:val="normal0"/>
            <w:jc w:val="center"/>
          </w:pPr>
        </w:pPrChange>
      </w:pPr>
    </w:p>
    <w:p w:rsidR="00834337" w:rsidRPr="00834337" w:rsidRDefault="00834337" w:rsidP="00834337">
      <w:pPr>
        <w:pStyle w:val="normal0"/>
        <w:jc w:val="both"/>
        <w:rPr>
          <w:ins w:id="1846" w:author="anupam yadav" w:date="2019-07-05T12:16:00Z"/>
          <w:rFonts w:ascii="Times New Roman" w:eastAsia="Times New Roman" w:hAnsi="Times New Roman" w:cs="Times New Roman"/>
          <w:b/>
          <w:sz w:val="24"/>
          <w:szCs w:val="24"/>
          <w:rPrChange w:id="1847" w:author="Du-rush Writing Studio" w:date="2019-06-14T06:55:00Z">
            <w:rPr>
              <w:ins w:id="1848" w:author="anupam yadav" w:date="2019-07-05T12:16:00Z"/>
              <w:rFonts w:ascii="Courier New" w:eastAsia="Courier New" w:hAnsi="Courier New" w:cs="Courier New"/>
              <w:b/>
              <w:sz w:val="24"/>
              <w:szCs w:val="24"/>
            </w:rPr>
          </w:rPrChange>
        </w:rPr>
        <w:pPrChange w:id="1849" w:author="Divya Raja" w:date="2020-10-13T14:29:00Z">
          <w:pPr>
            <w:pStyle w:val="normal0"/>
            <w:jc w:val="center"/>
          </w:pPr>
        </w:pPrChange>
      </w:pPr>
      <w:ins w:id="1850" w:author="anupam yadav" w:date="2019-07-05T12:16:00Z">
        <w:r w:rsidRPr="00834337">
          <w:rPr>
            <w:rFonts w:ascii="Times New Roman" w:eastAsia="Times New Roman" w:hAnsi="Times New Roman" w:cs="Times New Roman"/>
            <w:b/>
            <w:sz w:val="24"/>
            <w:szCs w:val="24"/>
            <w:rPrChange w:id="1851" w:author="Du-rush Writing Studio" w:date="2019-06-14T06:55:00Z">
              <w:rPr>
                <w:rFonts w:ascii="Courier New" w:eastAsia="Courier New" w:hAnsi="Courier New" w:cs="Courier New"/>
                <w:b/>
                <w:sz w:val="24"/>
                <w:szCs w:val="24"/>
              </w:rPr>
            </w:rPrChange>
          </w:rPr>
          <w:t xml:space="preserve">The group is walking down the hall together. Jax is looking around nervously and Jane leads the way. The scream is louder now. </w:t>
        </w:r>
      </w:ins>
    </w:p>
    <w:p w:rsidR="00834337" w:rsidRPr="00834337" w:rsidRDefault="00834337" w:rsidP="00834337">
      <w:pPr>
        <w:pStyle w:val="normal0"/>
        <w:jc w:val="both"/>
        <w:rPr>
          <w:ins w:id="1852" w:author="anupam yadav" w:date="2019-07-05T12:16:00Z"/>
          <w:rFonts w:ascii="Times New Roman" w:eastAsia="Times New Roman" w:hAnsi="Times New Roman" w:cs="Times New Roman"/>
          <w:b/>
          <w:sz w:val="24"/>
          <w:szCs w:val="24"/>
          <w:rPrChange w:id="1853" w:author="Du-rush Writing Studio" w:date="2019-06-14T06:55:00Z">
            <w:rPr>
              <w:ins w:id="1854" w:author="anupam yadav" w:date="2019-07-05T12:16:00Z"/>
              <w:rFonts w:ascii="Courier New" w:eastAsia="Courier New" w:hAnsi="Courier New" w:cs="Courier New"/>
              <w:b/>
              <w:sz w:val="24"/>
              <w:szCs w:val="24"/>
            </w:rPr>
          </w:rPrChange>
        </w:rPr>
        <w:pPrChange w:id="1855" w:author="Divya Raja" w:date="2020-10-13T14:29:00Z">
          <w:pPr>
            <w:pStyle w:val="normal0"/>
            <w:jc w:val="center"/>
          </w:pPr>
        </w:pPrChange>
      </w:pPr>
    </w:p>
    <w:p w:rsidR="00834337" w:rsidRPr="00834337" w:rsidRDefault="00834337" w:rsidP="00834337">
      <w:pPr>
        <w:pStyle w:val="normal0"/>
        <w:jc w:val="both"/>
        <w:rPr>
          <w:ins w:id="1856" w:author="anupam yadav" w:date="2019-07-05T12:16:00Z"/>
          <w:rFonts w:ascii="Times New Roman" w:eastAsia="Times New Roman" w:hAnsi="Times New Roman" w:cs="Times New Roman"/>
          <w:b/>
          <w:sz w:val="24"/>
          <w:szCs w:val="24"/>
          <w:rPrChange w:id="1857" w:author="Du-rush Writing Studio" w:date="2019-06-14T06:55:00Z">
            <w:rPr>
              <w:ins w:id="1858" w:author="anupam yadav" w:date="2019-07-05T12:16:00Z"/>
              <w:rFonts w:ascii="Courier New" w:eastAsia="Courier New" w:hAnsi="Courier New" w:cs="Courier New"/>
              <w:b/>
              <w:sz w:val="24"/>
              <w:szCs w:val="24"/>
            </w:rPr>
          </w:rPrChange>
        </w:rPr>
        <w:pPrChange w:id="1859" w:author="Divya Raja" w:date="2020-10-13T14:29:00Z">
          <w:pPr>
            <w:pStyle w:val="normal0"/>
            <w:jc w:val="center"/>
          </w:pPr>
        </w:pPrChange>
      </w:pPr>
      <w:ins w:id="1860" w:author="anupam yadav" w:date="2019-07-05T12:16:00Z">
        <w:r w:rsidRPr="00834337">
          <w:rPr>
            <w:rFonts w:ascii="Times New Roman" w:eastAsia="Times New Roman" w:hAnsi="Times New Roman" w:cs="Times New Roman"/>
            <w:b/>
            <w:sz w:val="24"/>
            <w:szCs w:val="24"/>
            <w:rPrChange w:id="1861" w:author="Du-rush Writing Studio" w:date="2019-06-14T06:55:00Z">
              <w:rPr>
                <w:rFonts w:ascii="Courier New" w:eastAsia="Courier New" w:hAnsi="Courier New" w:cs="Courier New"/>
                <w:b/>
                <w:sz w:val="24"/>
                <w:szCs w:val="24"/>
              </w:rPr>
            </w:rPrChange>
          </w:rPr>
          <w:t>JAX</w:t>
        </w:r>
      </w:ins>
    </w:p>
    <w:p w:rsidR="00834337" w:rsidRPr="00834337" w:rsidRDefault="00834337" w:rsidP="00834337">
      <w:pPr>
        <w:pStyle w:val="normal0"/>
        <w:jc w:val="both"/>
        <w:rPr>
          <w:ins w:id="1862" w:author="anupam yadav" w:date="2019-07-05T12:16:00Z"/>
          <w:rFonts w:ascii="Times New Roman" w:eastAsia="Times New Roman" w:hAnsi="Times New Roman" w:cs="Times New Roman"/>
          <w:b/>
          <w:sz w:val="24"/>
          <w:szCs w:val="24"/>
          <w:rPrChange w:id="1863" w:author="Du-rush Writing Studio" w:date="2019-06-14T06:55:00Z">
            <w:rPr>
              <w:ins w:id="1864" w:author="anupam yadav" w:date="2019-07-05T12:16:00Z"/>
              <w:rFonts w:ascii="Courier New" w:eastAsia="Courier New" w:hAnsi="Courier New" w:cs="Courier New"/>
              <w:b/>
              <w:sz w:val="24"/>
              <w:szCs w:val="24"/>
            </w:rPr>
          </w:rPrChange>
        </w:rPr>
        <w:pPrChange w:id="1865" w:author="Divya Raja" w:date="2020-10-13T14:29:00Z">
          <w:pPr>
            <w:pStyle w:val="normal0"/>
            <w:jc w:val="center"/>
          </w:pPr>
        </w:pPrChange>
      </w:pPr>
      <w:ins w:id="1866" w:author="anupam yadav" w:date="2019-07-05T12:16:00Z">
        <w:r w:rsidRPr="00834337">
          <w:rPr>
            <w:rFonts w:ascii="Times New Roman" w:eastAsia="Times New Roman" w:hAnsi="Times New Roman" w:cs="Times New Roman"/>
            <w:b/>
            <w:sz w:val="24"/>
            <w:szCs w:val="24"/>
            <w:rPrChange w:id="1867" w:author="Du-rush Writing Studio" w:date="2019-06-14T06:55:00Z">
              <w:rPr>
                <w:rFonts w:ascii="Courier New" w:eastAsia="Courier New" w:hAnsi="Courier New" w:cs="Courier New"/>
                <w:b/>
                <w:sz w:val="24"/>
                <w:szCs w:val="24"/>
              </w:rPr>
            </w:rPrChange>
          </w:rPr>
          <w:t>(nervously, to himself)</w:t>
        </w:r>
      </w:ins>
    </w:p>
    <w:p w:rsidR="00834337" w:rsidRPr="00834337" w:rsidRDefault="00834337" w:rsidP="00834337">
      <w:pPr>
        <w:pStyle w:val="normal0"/>
        <w:jc w:val="both"/>
        <w:rPr>
          <w:ins w:id="1868" w:author="anupam yadav" w:date="2019-07-05T12:16:00Z"/>
          <w:rFonts w:ascii="Times New Roman" w:eastAsia="Times New Roman" w:hAnsi="Times New Roman" w:cs="Times New Roman"/>
          <w:b/>
          <w:sz w:val="24"/>
          <w:szCs w:val="24"/>
          <w:rPrChange w:id="1869" w:author="Du-rush Writing Studio" w:date="2019-06-14T06:55:00Z">
            <w:rPr>
              <w:ins w:id="1870" w:author="anupam yadav" w:date="2019-07-05T12:16:00Z"/>
              <w:rFonts w:ascii="Courier New" w:eastAsia="Courier New" w:hAnsi="Courier New" w:cs="Courier New"/>
              <w:b/>
              <w:sz w:val="24"/>
              <w:szCs w:val="24"/>
            </w:rPr>
          </w:rPrChange>
        </w:rPr>
        <w:pPrChange w:id="1871" w:author="Divya Raja" w:date="2020-10-13T14:29:00Z">
          <w:pPr>
            <w:pStyle w:val="normal0"/>
            <w:jc w:val="center"/>
          </w:pPr>
        </w:pPrChange>
      </w:pPr>
      <w:ins w:id="1872" w:author="anupam yadav" w:date="2019-07-05T12:16:00Z">
        <w:r w:rsidRPr="00834337">
          <w:rPr>
            <w:rFonts w:ascii="Times New Roman" w:eastAsia="Times New Roman" w:hAnsi="Times New Roman" w:cs="Times New Roman"/>
            <w:b/>
            <w:sz w:val="24"/>
            <w:szCs w:val="24"/>
            <w:rPrChange w:id="1873" w:author="Du-rush Writing Studio" w:date="2019-06-14T06:55:00Z">
              <w:rPr>
                <w:rFonts w:ascii="Courier New" w:eastAsia="Courier New" w:hAnsi="Courier New" w:cs="Courier New"/>
                <w:b/>
                <w:sz w:val="24"/>
                <w:szCs w:val="24"/>
              </w:rPr>
            </w:rPrChange>
          </w:rPr>
          <w:t>I don’t like this one bit! We don’t even know who or what is screaming!</w:t>
        </w:r>
      </w:ins>
    </w:p>
    <w:p w:rsidR="00834337" w:rsidRPr="00834337" w:rsidRDefault="00834337" w:rsidP="00834337">
      <w:pPr>
        <w:pStyle w:val="normal0"/>
        <w:jc w:val="both"/>
        <w:rPr>
          <w:ins w:id="1874" w:author="anupam yadav" w:date="2019-07-05T12:16:00Z"/>
          <w:rFonts w:ascii="Times New Roman" w:eastAsia="Times New Roman" w:hAnsi="Times New Roman" w:cs="Times New Roman"/>
          <w:b/>
          <w:sz w:val="24"/>
          <w:szCs w:val="24"/>
          <w:rPrChange w:id="1875" w:author="Du-rush Writing Studio" w:date="2019-06-14T06:55:00Z">
            <w:rPr>
              <w:ins w:id="1876" w:author="anupam yadav" w:date="2019-07-05T12:16:00Z"/>
              <w:rFonts w:ascii="Courier New" w:eastAsia="Courier New" w:hAnsi="Courier New" w:cs="Courier New"/>
              <w:b/>
              <w:sz w:val="24"/>
              <w:szCs w:val="24"/>
            </w:rPr>
          </w:rPrChange>
        </w:rPr>
        <w:pPrChange w:id="1877" w:author="Divya Raja" w:date="2020-10-13T14:29:00Z">
          <w:pPr>
            <w:pStyle w:val="normal0"/>
            <w:jc w:val="center"/>
          </w:pPr>
        </w:pPrChange>
      </w:pPr>
    </w:p>
    <w:p w:rsidR="00834337" w:rsidRPr="00834337" w:rsidRDefault="00834337" w:rsidP="00834337">
      <w:pPr>
        <w:pStyle w:val="normal0"/>
        <w:jc w:val="both"/>
        <w:rPr>
          <w:ins w:id="1878" w:author="anupam yadav" w:date="2019-07-05T12:16:00Z"/>
          <w:rFonts w:ascii="Times New Roman" w:eastAsia="Times New Roman" w:hAnsi="Times New Roman" w:cs="Times New Roman"/>
          <w:b/>
          <w:sz w:val="24"/>
          <w:szCs w:val="24"/>
          <w:rPrChange w:id="1879" w:author="Du-rush Writing Studio" w:date="2019-06-14T06:55:00Z">
            <w:rPr>
              <w:ins w:id="1880" w:author="anupam yadav" w:date="2019-07-05T12:16:00Z"/>
              <w:rFonts w:ascii="Courier New" w:eastAsia="Courier New" w:hAnsi="Courier New" w:cs="Courier New"/>
              <w:b/>
              <w:sz w:val="24"/>
              <w:szCs w:val="24"/>
            </w:rPr>
          </w:rPrChange>
        </w:rPr>
        <w:pPrChange w:id="1881" w:author="Divya Raja" w:date="2020-10-13T14:29:00Z">
          <w:pPr>
            <w:pStyle w:val="normal0"/>
            <w:jc w:val="center"/>
          </w:pPr>
        </w:pPrChange>
      </w:pPr>
      <w:ins w:id="1882" w:author="anupam yadav" w:date="2019-07-05T12:16:00Z">
        <w:r w:rsidRPr="00834337">
          <w:rPr>
            <w:rFonts w:ascii="Times New Roman" w:eastAsia="Times New Roman" w:hAnsi="Times New Roman" w:cs="Times New Roman"/>
            <w:b/>
            <w:sz w:val="24"/>
            <w:szCs w:val="24"/>
            <w:rPrChange w:id="1883" w:author="Du-rush Writing Studio" w:date="2019-06-14T06:55:00Z">
              <w:rPr>
                <w:rFonts w:ascii="Courier New" w:eastAsia="Courier New" w:hAnsi="Courier New" w:cs="Courier New"/>
                <w:b/>
                <w:sz w:val="24"/>
                <w:szCs w:val="24"/>
              </w:rPr>
            </w:rPrChange>
          </w:rPr>
          <w:t>JANE</w:t>
        </w:r>
      </w:ins>
    </w:p>
    <w:p w:rsidR="00834337" w:rsidRPr="00834337" w:rsidRDefault="00834337" w:rsidP="00834337">
      <w:pPr>
        <w:pStyle w:val="normal0"/>
        <w:jc w:val="both"/>
        <w:rPr>
          <w:ins w:id="1884" w:author="anupam yadav" w:date="2019-07-05T12:16:00Z"/>
          <w:del w:id="1885" w:author="somya budhori" w:date="2019-07-06T19:29:00Z"/>
          <w:rFonts w:ascii="Times New Roman" w:eastAsia="Times New Roman" w:hAnsi="Times New Roman" w:cs="Times New Roman"/>
          <w:b/>
          <w:sz w:val="24"/>
          <w:szCs w:val="24"/>
          <w:rPrChange w:id="1886" w:author="Du-rush Writing Studio" w:date="2019-06-14T06:55:00Z">
            <w:rPr>
              <w:ins w:id="1887" w:author="anupam yadav" w:date="2019-07-05T12:16:00Z"/>
              <w:del w:id="1888" w:author="somya budhori" w:date="2019-07-06T19:29:00Z"/>
              <w:rFonts w:ascii="Courier New" w:eastAsia="Courier New" w:hAnsi="Courier New" w:cs="Courier New"/>
              <w:b/>
              <w:sz w:val="24"/>
              <w:szCs w:val="24"/>
            </w:rPr>
          </w:rPrChange>
        </w:rPr>
        <w:pPrChange w:id="1889" w:author="Divya Raja" w:date="2020-10-13T14:29:00Z">
          <w:pPr>
            <w:pStyle w:val="normal0"/>
            <w:jc w:val="center"/>
          </w:pPr>
        </w:pPrChange>
      </w:pPr>
      <w:ins w:id="1890" w:author="anupam yadav" w:date="2019-07-05T12:16:00Z">
        <w:r w:rsidRPr="00834337">
          <w:rPr>
            <w:rFonts w:ascii="Times New Roman" w:eastAsia="Times New Roman" w:hAnsi="Times New Roman" w:cs="Times New Roman"/>
            <w:b/>
            <w:sz w:val="24"/>
            <w:szCs w:val="24"/>
            <w:rPrChange w:id="1891" w:author="Du-rush Writing Studio" w:date="2019-06-14T06:55:00Z">
              <w:rPr>
                <w:rFonts w:ascii="Courier New" w:eastAsia="Courier New" w:hAnsi="Courier New" w:cs="Courier New"/>
                <w:b/>
                <w:sz w:val="24"/>
                <w:szCs w:val="24"/>
              </w:rPr>
            </w:rPrChange>
          </w:rPr>
          <w:lastRenderedPageBreak/>
          <w:t>Frank, you know so much about music. Can you tell us</w:t>
        </w:r>
      </w:ins>
      <w:ins w:id="1892" w:author="somya budhori" w:date="2019-07-06T19:29:00Z">
        <w:r w:rsidRPr="00834337">
          <w:rPr>
            <w:rFonts w:ascii="Times New Roman" w:eastAsia="Times New Roman" w:hAnsi="Times New Roman" w:cs="Times New Roman"/>
            <w:b/>
            <w:sz w:val="24"/>
            <w:szCs w:val="24"/>
            <w:rPrChange w:id="1893" w:author="Du-rush Writing Studio" w:date="2019-06-14T06:55:00Z">
              <w:rPr>
                <w:rFonts w:ascii="Courier New" w:eastAsia="Courier New" w:hAnsi="Courier New" w:cs="Courier New"/>
                <w:b/>
                <w:sz w:val="24"/>
                <w:szCs w:val="24"/>
              </w:rPr>
            </w:rPrChange>
          </w:rPr>
          <w:t>,</w:t>
        </w:r>
      </w:ins>
      <w:ins w:id="1894" w:author="anupam yadav" w:date="2019-07-05T12:16:00Z">
        <w:r w:rsidRPr="00834337">
          <w:rPr>
            <w:rFonts w:ascii="Times New Roman" w:eastAsia="Times New Roman" w:hAnsi="Times New Roman" w:cs="Times New Roman"/>
            <w:b/>
            <w:sz w:val="24"/>
            <w:szCs w:val="24"/>
            <w:rPrChange w:id="1895" w:author="Du-rush Writing Studio" w:date="2019-06-14T06:55:00Z">
              <w:rPr>
                <w:rFonts w:ascii="Courier New" w:eastAsia="Courier New" w:hAnsi="Courier New" w:cs="Courier New"/>
                <w:b/>
                <w:sz w:val="24"/>
                <w:szCs w:val="24"/>
              </w:rPr>
            </w:rPrChange>
          </w:rPr>
          <w:t xml:space="preserve"> if we can’t see where the sound is coming from, how can we hear it? </w:t>
        </w:r>
        <w:del w:id="1896" w:author="somya budhori" w:date="2019-07-06T19:29:00Z">
          <w:r w:rsidRPr="00834337">
            <w:rPr>
              <w:rFonts w:ascii="Times New Roman" w:eastAsia="Times New Roman" w:hAnsi="Times New Roman" w:cs="Times New Roman"/>
              <w:b/>
              <w:sz w:val="24"/>
              <w:szCs w:val="24"/>
              <w:rPrChange w:id="1897" w:author="Du-rush Writing Studio" w:date="2019-06-14T06:55:00Z">
                <w:rPr>
                  <w:rFonts w:ascii="Courier New" w:eastAsia="Courier New" w:hAnsi="Courier New" w:cs="Courier New"/>
                  <w:b/>
                  <w:sz w:val="24"/>
                  <w:szCs w:val="24"/>
                </w:rPr>
              </w:rPrChange>
            </w:rPr>
            <w:delText>c</w:delText>
          </w:r>
        </w:del>
      </w:ins>
      <w:ins w:id="1898" w:author="somya budhori" w:date="2019-07-06T19:29:00Z">
        <w:r w:rsidRPr="00834337">
          <w:rPr>
            <w:rFonts w:ascii="Times New Roman" w:eastAsia="Times New Roman" w:hAnsi="Times New Roman" w:cs="Times New Roman"/>
            <w:b/>
            <w:sz w:val="24"/>
            <w:szCs w:val="24"/>
            <w:rPrChange w:id="1899" w:author="Du-rush Writing Studio" w:date="2019-06-14T06:55:00Z">
              <w:rPr>
                <w:rFonts w:ascii="Courier New" w:eastAsia="Courier New" w:hAnsi="Courier New" w:cs="Courier New"/>
                <w:b/>
                <w:sz w:val="24"/>
                <w:szCs w:val="24"/>
              </w:rPr>
            </w:rPrChange>
          </w:rPr>
          <w:t>C</w:t>
        </w:r>
      </w:ins>
      <w:ins w:id="1900" w:author="anupam yadav" w:date="2019-07-05T12:16:00Z">
        <w:r w:rsidRPr="00834337">
          <w:rPr>
            <w:rFonts w:ascii="Times New Roman" w:eastAsia="Times New Roman" w:hAnsi="Times New Roman" w:cs="Times New Roman"/>
            <w:b/>
            <w:sz w:val="24"/>
            <w:szCs w:val="24"/>
            <w:rPrChange w:id="1901" w:author="Du-rush Writing Studio" w:date="2019-06-14T06:55:00Z">
              <w:rPr>
                <w:rFonts w:ascii="Courier New" w:eastAsia="Courier New" w:hAnsi="Courier New" w:cs="Courier New"/>
                <w:b/>
                <w:sz w:val="24"/>
                <w:szCs w:val="24"/>
              </w:rPr>
            </w:rPrChange>
          </w:rPr>
          <w:t xml:space="preserve">an you tell us how can we hear the sound </w:t>
        </w:r>
      </w:ins>
      <w:ins w:id="1902" w:author="somya budhori" w:date="2019-07-06T19:29:00Z">
        <w:r w:rsidRPr="00834337">
          <w:rPr>
            <w:rFonts w:ascii="Times New Roman" w:eastAsia="Times New Roman" w:hAnsi="Times New Roman" w:cs="Times New Roman"/>
            <w:b/>
            <w:sz w:val="24"/>
            <w:szCs w:val="24"/>
            <w:rPrChange w:id="1903" w:author="Du-rush Writing Studio" w:date="2019-06-14T06:55:00Z">
              <w:rPr>
                <w:rFonts w:ascii="Courier New" w:eastAsia="Courier New" w:hAnsi="Courier New" w:cs="Courier New"/>
                <w:b/>
                <w:sz w:val="24"/>
                <w:szCs w:val="24"/>
              </w:rPr>
            </w:rPrChange>
          </w:rPr>
          <w:t>without seeing it?</w:t>
        </w:r>
      </w:ins>
      <w:ins w:id="1904" w:author="anupam yadav" w:date="2019-07-05T12:16:00Z">
        <w:del w:id="1905" w:author="somya budhori" w:date="2019-07-06T19:29:00Z">
          <w:r w:rsidRPr="00834337">
            <w:rPr>
              <w:rFonts w:ascii="Times New Roman" w:eastAsia="Times New Roman" w:hAnsi="Times New Roman" w:cs="Times New Roman"/>
              <w:b/>
              <w:sz w:val="24"/>
              <w:szCs w:val="24"/>
              <w:rPrChange w:id="1906" w:author="Du-rush Writing Studio" w:date="2019-06-14T06:55:00Z">
                <w:rPr>
                  <w:rFonts w:ascii="Courier New" w:eastAsia="Courier New" w:hAnsi="Courier New" w:cs="Courier New"/>
                  <w:b/>
                  <w:sz w:val="24"/>
                  <w:szCs w:val="24"/>
                </w:rPr>
              </w:rPrChange>
            </w:rPr>
            <w:delText>but cannot see it?</w:delText>
          </w:r>
        </w:del>
      </w:ins>
    </w:p>
    <w:p w:rsidR="00834337" w:rsidRPr="00834337" w:rsidRDefault="00834337" w:rsidP="00834337">
      <w:pPr>
        <w:pStyle w:val="normal0"/>
        <w:jc w:val="both"/>
        <w:rPr>
          <w:ins w:id="1907" w:author="anupam yadav" w:date="2019-07-05T12:16:00Z"/>
          <w:rFonts w:ascii="Times New Roman" w:eastAsia="Times New Roman" w:hAnsi="Times New Roman" w:cs="Times New Roman"/>
          <w:b/>
          <w:sz w:val="24"/>
          <w:szCs w:val="24"/>
          <w:rPrChange w:id="1908" w:author="Du-rush Writing Studio" w:date="2019-06-14T06:55:00Z">
            <w:rPr>
              <w:ins w:id="1909" w:author="anupam yadav" w:date="2019-07-05T12:16:00Z"/>
              <w:rFonts w:ascii="Courier New" w:eastAsia="Courier New" w:hAnsi="Courier New" w:cs="Courier New"/>
              <w:b/>
              <w:sz w:val="24"/>
              <w:szCs w:val="24"/>
            </w:rPr>
          </w:rPrChange>
        </w:rPr>
        <w:pPrChange w:id="1910" w:author="Divya Raja" w:date="2020-10-13T14:29:00Z">
          <w:pPr>
            <w:pStyle w:val="normal0"/>
            <w:jc w:val="center"/>
          </w:pPr>
        </w:pPrChange>
      </w:pPr>
    </w:p>
    <w:p w:rsidR="00834337" w:rsidRPr="00834337" w:rsidRDefault="00834337" w:rsidP="00834337">
      <w:pPr>
        <w:pStyle w:val="normal0"/>
        <w:jc w:val="both"/>
        <w:rPr>
          <w:ins w:id="1911" w:author="anupam yadav" w:date="2019-07-05T12:16:00Z"/>
          <w:rFonts w:ascii="Times New Roman" w:eastAsia="Times New Roman" w:hAnsi="Times New Roman" w:cs="Times New Roman"/>
          <w:b/>
          <w:sz w:val="24"/>
          <w:szCs w:val="24"/>
          <w:rPrChange w:id="1912" w:author="Du-rush Writing Studio" w:date="2019-06-14T06:55:00Z">
            <w:rPr>
              <w:ins w:id="1913" w:author="anupam yadav" w:date="2019-07-05T12:16:00Z"/>
              <w:rFonts w:ascii="Courier New" w:eastAsia="Courier New" w:hAnsi="Courier New" w:cs="Courier New"/>
              <w:b/>
              <w:sz w:val="24"/>
              <w:szCs w:val="24"/>
            </w:rPr>
          </w:rPrChange>
        </w:rPr>
        <w:pPrChange w:id="1914" w:author="Divya Raja" w:date="2020-10-13T14:29:00Z">
          <w:pPr>
            <w:pStyle w:val="normal0"/>
            <w:jc w:val="center"/>
          </w:pPr>
        </w:pPrChange>
      </w:pPr>
      <w:ins w:id="1915" w:author="anupam yadav" w:date="2019-07-05T12:16:00Z">
        <w:r w:rsidRPr="00834337">
          <w:rPr>
            <w:rFonts w:ascii="Times New Roman" w:eastAsia="Times New Roman" w:hAnsi="Times New Roman" w:cs="Times New Roman"/>
            <w:b/>
            <w:sz w:val="24"/>
            <w:szCs w:val="24"/>
            <w:rPrChange w:id="1916" w:author="Du-rush Writing Studio" w:date="2019-06-14T06:55:00Z">
              <w:rPr>
                <w:rFonts w:ascii="Courier New" w:eastAsia="Courier New" w:hAnsi="Courier New" w:cs="Courier New"/>
                <w:b/>
                <w:sz w:val="24"/>
                <w:szCs w:val="24"/>
              </w:rPr>
            </w:rPrChange>
          </w:rPr>
          <w:t xml:space="preserve">As Frank says “Sound”, show a wide shot of the scene. Wherein the sound is being emitted from the source. An overlay appears over the entire </w:t>
        </w:r>
      </w:ins>
      <w:ins w:id="1917" w:author="INDUMATHI S" w:date="2020-10-14T10:27:00Z">
        <w:r w:rsidRPr="00834337">
          <w:rPr>
            <w:rFonts w:ascii="Times New Roman" w:eastAsia="Times New Roman" w:hAnsi="Times New Roman" w:cs="Times New Roman"/>
            <w:b/>
            <w:sz w:val="24"/>
            <w:szCs w:val="24"/>
            <w:rPrChange w:id="1918" w:author="Du-rush Writing Studio" w:date="2019-06-14T06:55:00Z">
              <w:rPr>
                <w:rFonts w:ascii="Courier New" w:eastAsia="Courier New" w:hAnsi="Courier New" w:cs="Courier New"/>
                <w:b/>
                <w:sz w:val="24"/>
                <w:szCs w:val="24"/>
              </w:rPr>
            </w:rPrChange>
          </w:rPr>
          <w:t>scene</w:t>
        </w:r>
      </w:ins>
      <w:ins w:id="1919" w:author="anupam yadav" w:date="2019-07-05T12:16:00Z">
        <w:del w:id="1920" w:author="INDUMATHI S" w:date="2020-10-14T10:27:00Z">
          <w:r w:rsidRPr="00834337">
            <w:rPr>
              <w:rFonts w:ascii="Times New Roman" w:eastAsia="Times New Roman" w:hAnsi="Times New Roman" w:cs="Times New Roman"/>
              <w:b/>
              <w:sz w:val="24"/>
              <w:szCs w:val="24"/>
              <w:rPrChange w:id="1921" w:author="Du-rush Writing Studio" w:date="2019-06-14T06:55:00Z">
                <w:rPr>
                  <w:rFonts w:ascii="Courier New" w:eastAsia="Courier New" w:hAnsi="Courier New" w:cs="Courier New"/>
                  <w:b/>
                  <w:sz w:val="24"/>
                  <w:szCs w:val="24"/>
                </w:rPr>
              </w:rPrChange>
            </w:rPr>
            <w:delText>seen</w:delText>
          </w:r>
        </w:del>
        <w:r w:rsidRPr="00834337">
          <w:rPr>
            <w:rFonts w:ascii="Times New Roman" w:eastAsia="Times New Roman" w:hAnsi="Times New Roman" w:cs="Times New Roman"/>
            <w:b/>
            <w:sz w:val="24"/>
            <w:szCs w:val="24"/>
            <w:rPrChange w:id="1922" w:author="Du-rush Writing Studio" w:date="2019-06-14T06:55:00Z">
              <w:rPr>
                <w:rFonts w:ascii="Courier New" w:eastAsia="Courier New" w:hAnsi="Courier New" w:cs="Courier New"/>
                <w:b/>
                <w:sz w:val="24"/>
                <w:szCs w:val="24"/>
              </w:rPr>
            </w:rPrChange>
          </w:rPr>
          <w:t xml:space="preserve"> to show the waves. When he says “travels”, waves start emitting from the word “Sound”, then “Sound waves” should appear as text</w:t>
        </w:r>
      </w:ins>
      <w:ins w:id="1923" w:author="Raj iv Sharma" w:date="2020-10-05T08:07:00Z">
        <w:r w:rsidRPr="00834337">
          <w:rPr>
            <w:rFonts w:ascii="Times New Roman" w:eastAsia="Times New Roman" w:hAnsi="Times New Roman" w:cs="Times New Roman"/>
            <w:b/>
            <w:sz w:val="24"/>
            <w:szCs w:val="24"/>
            <w:rPrChange w:id="1924" w:author="Du-rush Writing Studio" w:date="2019-06-14T06:55:00Z">
              <w:rPr>
                <w:rFonts w:ascii="Courier New" w:eastAsia="Courier New" w:hAnsi="Courier New" w:cs="Courier New"/>
                <w:b/>
                <w:sz w:val="24"/>
                <w:szCs w:val="24"/>
              </w:rPr>
            </w:rPrChange>
          </w:rPr>
          <w:t>s</w:t>
        </w:r>
      </w:ins>
      <w:ins w:id="1925" w:author="anupam yadav" w:date="2019-07-05T12:16:00Z">
        <w:r w:rsidRPr="00834337">
          <w:rPr>
            <w:rFonts w:ascii="Times New Roman" w:eastAsia="Times New Roman" w:hAnsi="Times New Roman" w:cs="Times New Roman"/>
            <w:b/>
            <w:sz w:val="24"/>
            <w:szCs w:val="24"/>
            <w:rPrChange w:id="1926" w:author="Du-rush Writing Studio" w:date="2019-06-14T06:55:00Z">
              <w:rPr>
                <w:rFonts w:ascii="Courier New" w:eastAsia="Courier New" w:hAnsi="Courier New" w:cs="Courier New"/>
                <w:b/>
                <w:sz w:val="24"/>
                <w:szCs w:val="24"/>
              </w:rPr>
            </w:rPrChange>
          </w:rPr>
          <w:t xml:space="preserve"> on the screen. </w:t>
        </w:r>
      </w:ins>
      <w:ins w:id="1927" w:author="Raj iv Sharma" w:date="2020-10-05T08:08:00Z">
        <w:r w:rsidRPr="00834337">
          <w:rPr>
            <w:rFonts w:ascii="Times New Roman" w:eastAsia="Times New Roman" w:hAnsi="Times New Roman" w:cs="Times New Roman"/>
            <w:b/>
            <w:sz w:val="24"/>
            <w:szCs w:val="24"/>
            <w:rPrChange w:id="1928" w:author="Du-rush Writing Studio" w:date="2019-06-14T06:55:00Z">
              <w:rPr>
                <w:rFonts w:ascii="Courier New" w:eastAsia="Courier New" w:hAnsi="Courier New" w:cs="Courier New"/>
                <w:b/>
                <w:sz w:val="24"/>
                <w:szCs w:val="24"/>
              </w:rPr>
            </w:rPrChange>
          </w:rPr>
          <w:t>[</w:t>
        </w:r>
      </w:ins>
      <w:ins w:id="1929" w:author="anupam yadav" w:date="2019-07-05T12:16:00Z">
        <w:del w:id="1930" w:author="Raj iv Sharma" w:date="2020-10-05T08:08:00Z">
          <w:r w:rsidRPr="00834337">
            <w:rPr>
              <w:rFonts w:ascii="Times New Roman" w:eastAsia="Times New Roman" w:hAnsi="Times New Roman" w:cs="Times New Roman"/>
              <w:b/>
              <w:sz w:val="24"/>
              <w:szCs w:val="24"/>
              <w:rPrChange w:id="1931" w:author="Du-rush Writing Studio" w:date="2019-06-14T06:55:00Z">
                <w:rPr>
                  <w:rFonts w:ascii="Courier New" w:eastAsia="Courier New" w:hAnsi="Courier New" w:cs="Courier New"/>
                  <w:b/>
                  <w:sz w:val="24"/>
                  <w:szCs w:val="24"/>
                </w:rPr>
              </w:rPrChange>
            </w:rPr>
            <w:delText>{</w:delText>
          </w:r>
        </w:del>
        <w:r w:rsidRPr="00834337">
          <w:rPr>
            <w:rFonts w:ascii="Times New Roman" w:eastAsia="Times New Roman" w:hAnsi="Times New Roman" w:cs="Times New Roman"/>
            <w:b/>
            <w:sz w:val="24"/>
            <w:szCs w:val="24"/>
            <w:rPrChange w:id="1932" w:author="Du-rush Writing Studio" w:date="2019-06-14T06:55:00Z">
              <w:rPr>
                <w:rFonts w:ascii="Courier New" w:eastAsia="Courier New" w:hAnsi="Courier New" w:cs="Courier New"/>
                <w:b/>
                <w:sz w:val="24"/>
                <w:szCs w:val="24"/>
              </w:rPr>
            </w:rPrChange>
          </w:rPr>
          <w:t xml:space="preserve"> otherwise; when he says </w:t>
        </w:r>
        <w:del w:id="1933" w:author="Raj iv Sharma" w:date="2020-10-05T08:08:00Z">
          <w:r w:rsidRPr="00834337">
            <w:rPr>
              <w:rFonts w:ascii="Times New Roman" w:eastAsia="Times New Roman" w:hAnsi="Times New Roman" w:cs="Times New Roman"/>
              <w:b/>
              <w:sz w:val="24"/>
              <w:szCs w:val="24"/>
              <w:rPrChange w:id="1934" w:author="Du-rush Writing Studio" w:date="2019-06-14T06:55:00Z">
                <w:rPr>
                  <w:rFonts w:ascii="Courier New" w:eastAsia="Courier New" w:hAnsi="Courier New" w:cs="Courier New"/>
                  <w:b/>
                  <w:sz w:val="24"/>
                  <w:szCs w:val="24"/>
                </w:rPr>
              </w:rPrChange>
            </w:rPr>
            <w:delText xml:space="preserve">the </w:delText>
          </w:r>
        </w:del>
      </w:ins>
      <w:ins w:id="1935" w:author="Raj iv Sharma" w:date="2020-10-05T08:08:00Z">
        <w:r w:rsidRPr="00834337">
          <w:rPr>
            <w:rFonts w:ascii="Times New Roman" w:eastAsia="Times New Roman" w:hAnsi="Times New Roman" w:cs="Times New Roman"/>
            <w:b/>
            <w:sz w:val="24"/>
            <w:szCs w:val="24"/>
            <w:rPrChange w:id="1936" w:author="Du-rush Writing Studio" w:date="2019-06-14T06:55:00Z">
              <w:rPr>
                <w:rFonts w:ascii="Courier New" w:eastAsia="Courier New" w:hAnsi="Courier New" w:cs="Courier New"/>
                <w:b/>
                <w:sz w:val="24"/>
                <w:szCs w:val="24"/>
              </w:rPr>
            </w:rPrChange>
          </w:rPr>
          <w:t>“</w:t>
        </w:r>
      </w:ins>
      <w:ins w:id="1937" w:author="anupam yadav" w:date="2019-07-05T12:16:00Z">
        <w:r w:rsidRPr="00834337">
          <w:rPr>
            <w:rFonts w:ascii="Times New Roman" w:eastAsia="Times New Roman" w:hAnsi="Times New Roman" w:cs="Times New Roman"/>
            <w:b/>
            <w:sz w:val="24"/>
            <w:szCs w:val="24"/>
            <w:rPrChange w:id="1938" w:author="Du-rush Writing Studio" w:date="2019-06-14T06:55:00Z">
              <w:rPr>
                <w:rFonts w:ascii="Courier New" w:eastAsia="Courier New" w:hAnsi="Courier New" w:cs="Courier New"/>
                <w:b/>
                <w:sz w:val="24"/>
                <w:szCs w:val="24"/>
              </w:rPr>
            </w:rPrChange>
          </w:rPr>
          <w:t>sound</w:t>
        </w:r>
      </w:ins>
      <w:ins w:id="1939" w:author="Raj iv Sharma" w:date="2020-10-05T08:08:00Z">
        <w:r w:rsidRPr="00834337">
          <w:rPr>
            <w:rFonts w:ascii="Times New Roman" w:eastAsia="Times New Roman" w:hAnsi="Times New Roman" w:cs="Times New Roman"/>
            <w:b/>
            <w:sz w:val="24"/>
            <w:szCs w:val="24"/>
            <w:rPrChange w:id="1940" w:author="Du-rush Writing Studio" w:date="2019-06-14T06:55:00Z">
              <w:rPr>
                <w:rFonts w:ascii="Courier New" w:eastAsia="Courier New" w:hAnsi="Courier New" w:cs="Courier New"/>
                <w:b/>
                <w:sz w:val="24"/>
                <w:szCs w:val="24"/>
              </w:rPr>
            </w:rPrChange>
          </w:rPr>
          <w:t>”,</w:t>
        </w:r>
      </w:ins>
      <w:ins w:id="1941" w:author="anupam yadav" w:date="2019-07-05T12:16:00Z">
        <w:r w:rsidRPr="00834337">
          <w:rPr>
            <w:rFonts w:ascii="Times New Roman" w:eastAsia="Times New Roman" w:hAnsi="Times New Roman" w:cs="Times New Roman"/>
            <w:b/>
            <w:sz w:val="24"/>
            <w:szCs w:val="24"/>
            <w:rPrChange w:id="1942" w:author="Du-rush Writing Studio" w:date="2019-06-14T06:55:00Z">
              <w:rPr>
                <w:rFonts w:ascii="Courier New" w:eastAsia="Courier New" w:hAnsi="Courier New" w:cs="Courier New"/>
                <w:b/>
                <w:sz w:val="24"/>
                <w:szCs w:val="24"/>
              </w:rPr>
            </w:rPrChange>
          </w:rPr>
          <w:t xml:space="preserve"> the scene goes in slow motion and animation of waves can be shown emerging from Frank as he speaks and the wave travels around  the room and reaches </w:t>
        </w:r>
      </w:ins>
      <w:ins w:id="1943" w:author="somya budhori" w:date="2019-07-06T19:32:00Z">
        <w:r w:rsidRPr="00834337">
          <w:rPr>
            <w:rFonts w:ascii="Times New Roman" w:eastAsia="Times New Roman" w:hAnsi="Times New Roman" w:cs="Times New Roman"/>
            <w:b/>
            <w:sz w:val="24"/>
            <w:szCs w:val="24"/>
            <w:rPrChange w:id="1944" w:author="Du-rush Writing Studio" w:date="2019-06-14T06:55:00Z">
              <w:rPr>
                <w:rFonts w:ascii="Courier New" w:eastAsia="Courier New" w:hAnsi="Courier New" w:cs="Courier New"/>
                <w:b/>
                <w:sz w:val="24"/>
                <w:szCs w:val="24"/>
              </w:rPr>
            </w:rPrChange>
          </w:rPr>
          <w:t>J</w:t>
        </w:r>
      </w:ins>
      <w:ins w:id="1945" w:author="anupam yadav" w:date="2019-07-05T12:16:00Z">
        <w:del w:id="1946" w:author="somya budhori" w:date="2019-07-06T19:32:00Z">
          <w:r w:rsidRPr="00834337">
            <w:rPr>
              <w:rFonts w:ascii="Times New Roman" w:eastAsia="Times New Roman" w:hAnsi="Times New Roman" w:cs="Times New Roman"/>
              <w:b/>
              <w:sz w:val="24"/>
              <w:szCs w:val="24"/>
              <w:rPrChange w:id="1947" w:author="Du-rush Writing Studio" w:date="2019-06-14T06:55:00Z">
                <w:rPr>
                  <w:rFonts w:ascii="Courier New" w:eastAsia="Courier New" w:hAnsi="Courier New" w:cs="Courier New"/>
                  <w:b/>
                  <w:sz w:val="24"/>
                  <w:szCs w:val="24"/>
                </w:rPr>
              </w:rPrChange>
            </w:rPr>
            <w:delText>j</w:delText>
          </w:r>
        </w:del>
        <w:r w:rsidRPr="00834337">
          <w:rPr>
            <w:rFonts w:ascii="Times New Roman" w:eastAsia="Times New Roman" w:hAnsi="Times New Roman" w:cs="Times New Roman"/>
            <w:b/>
            <w:sz w:val="24"/>
            <w:szCs w:val="24"/>
            <w:rPrChange w:id="1948" w:author="Du-rush Writing Studio" w:date="2019-06-14T06:55:00Z">
              <w:rPr>
                <w:rFonts w:ascii="Courier New" w:eastAsia="Courier New" w:hAnsi="Courier New" w:cs="Courier New"/>
                <w:b/>
                <w:sz w:val="24"/>
                <w:szCs w:val="24"/>
              </w:rPr>
            </w:rPrChange>
          </w:rPr>
          <w:t xml:space="preserve">ane and </w:t>
        </w:r>
      </w:ins>
      <w:ins w:id="1949" w:author="somya budhori" w:date="2019-07-06T19:32:00Z">
        <w:r w:rsidRPr="00834337">
          <w:rPr>
            <w:rFonts w:ascii="Times New Roman" w:eastAsia="Times New Roman" w:hAnsi="Times New Roman" w:cs="Times New Roman"/>
            <w:b/>
            <w:sz w:val="24"/>
            <w:szCs w:val="24"/>
            <w:rPrChange w:id="1950" w:author="Du-rush Writing Studio" w:date="2019-06-14T06:55:00Z">
              <w:rPr>
                <w:rFonts w:ascii="Courier New" w:eastAsia="Courier New" w:hAnsi="Courier New" w:cs="Courier New"/>
                <w:b/>
                <w:sz w:val="24"/>
                <w:szCs w:val="24"/>
              </w:rPr>
            </w:rPrChange>
          </w:rPr>
          <w:t>J</w:t>
        </w:r>
      </w:ins>
      <w:ins w:id="1951" w:author="anupam yadav" w:date="2019-07-05T12:16:00Z">
        <w:del w:id="1952" w:author="somya budhori" w:date="2019-07-06T19:32:00Z">
          <w:r w:rsidRPr="00834337">
            <w:rPr>
              <w:rFonts w:ascii="Times New Roman" w:eastAsia="Times New Roman" w:hAnsi="Times New Roman" w:cs="Times New Roman"/>
              <w:b/>
              <w:sz w:val="24"/>
              <w:szCs w:val="24"/>
              <w:rPrChange w:id="1953" w:author="Du-rush Writing Studio" w:date="2019-06-14T06:55:00Z">
                <w:rPr>
                  <w:rFonts w:ascii="Courier New" w:eastAsia="Courier New" w:hAnsi="Courier New" w:cs="Courier New"/>
                  <w:b/>
                  <w:sz w:val="24"/>
                  <w:szCs w:val="24"/>
                </w:rPr>
              </w:rPrChange>
            </w:rPr>
            <w:delText>j</w:delText>
          </w:r>
        </w:del>
        <w:r w:rsidRPr="00834337">
          <w:rPr>
            <w:rFonts w:ascii="Times New Roman" w:eastAsia="Times New Roman" w:hAnsi="Times New Roman" w:cs="Times New Roman"/>
            <w:b/>
            <w:sz w:val="24"/>
            <w:szCs w:val="24"/>
            <w:rPrChange w:id="1954" w:author="Du-rush Writing Studio" w:date="2019-06-14T06:55:00Z">
              <w:rPr>
                <w:rFonts w:ascii="Courier New" w:eastAsia="Courier New" w:hAnsi="Courier New" w:cs="Courier New"/>
                <w:b/>
                <w:sz w:val="24"/>
                <w:szCs w:val="24"/>
              </w:rPr>
            </w:rPrChange>
          </w:rPr>
          <w:t>ax]</w:t>
        </w:r>
      </w:ins>
    </w:p>
    <w:p w:rsidR="00834337" w:rsidRPr="00834337" w:rsidRDefault="00834337" w:rsidP="00834337">
      <w:pPr>
        <w:pStyle w:val="normal0"/>
        <w:jc w:val="both"/>
        <w:rPr>
          <w:ins w:id="1955" w:author="anupam yadav" w:date="2019-07-05T12:16:00Z"/>
          <w:rFonts w:ascii="Times New Roman" w:eastAsia="Times New Roman" w:hAnsi="Times New Roman" w:cs="Times New Roman"/>
          <w:b/>
          <w:sz w:val="24"/>
          <w:szCs w:val="24"/>
          <w:rPrChange w:id="1956" w:author="Du-rush Writing Studio" w:date="2019-06-14T06:55:00Z">
            <w:rPr>
              <w:ins w:id="1957" w:author="anupam yadav" w:date="2019-07-05T12:16:00Z"/>
              <w:rFonts w:ascii="Courier New" w:eastAsia="Courier New" w:hAnsi="Courier New" w:cs="Courier New"/>
              <w:b/>
              <w:sz w:val="24"/>
              <w:szCs w:val="24"/>
            </w:rPr>
          </w:rPrChange>
        </w:rPr>
        <w:pPrChange w:id="1958" w:author="Divya Raja" w:date="2020-10-13T14:29:00Z">
          <w:pPr>
            <w:pStyle w:val="normal0"/>
            <w:jc w:val="center"/>
          </w:pPr>
        </w:pPrChange>
      </w:pPr>
    </w:p>
    <w:p w:rsidR="00834337" w:rsidRPr="00834337" w:rsidRDefault="00834337" w:rsidP="00834337">
      <w:pPr>
        <w:pStyle w:val="normal0"/>
        <w:jc w:val="both"/>
        <w:rPr>
          <w:ins w:id="1959" w:author="anupam yadav" w:date="2019-07-05T12:16:00Z"/>
          <w:rFonts w:ascii="Times New Roman" w:eastAsia="Times New Roman" w:hAnsi="Times New Roman" w:cs="Times New Roman"/>
          <w:b/>
          <w:sz w:val="24"/>
          <w:szCs w:val="24"/>
          <w:rPrChange w:id="1960" w:author="Du-rush Writing Studio" w:date="2019-06-14T06:55:00Z">
            <w:rPr>
              <w:ins w:id="1961" w:author="anupam yadav" w:date="2019-07-05T12:16:00Z"/>
              <w:rFonts w:ascii="Courier New" w:eastAsia="Courier New" w:hAnsi="Courier New" w:cs="Courier New"/>
              <w:b/>
              <w:sz w:val="24"/>
              <w:szCs w:val="24"/>
            </w:rPr>
          </w:rPrChange>
        </w:rPr>
        <w:pPrChange w:id="1962" w:author="Divya Raja" w:date="2020-10-13T14:29:00Z">
          <w:pPr>
            <w:pStyle w:val="normal0"/>
            <w:jc w:val="center"/>
          </w:pPr>
        </w:pPrChange>
      </w:pPr>
      <w:ins w:id="1963" w:author="anupam yadav" w:date="2019-07-05T12:16:00Z">
        <w:r w:rsidRPr="00834337">
          <w:rPr>
            <w:rFonts w:ascii="Times New Roman" w:eastAsia="Times New Roman" w:hAnsi="Times New Roman" w:cs="Times New Roman"/>
            <w:b/>
            <w:sz w:val="24"/>
            <w:szCs w:val="24"/>
            <w:rPrChange w:id="1964" w:author="Du-rush Writing Studio" w:date="2019-06-14T06:55:00Z">
              <w:rPr>
                <w:rFonts w:ascii="Courier New" w:eastAsia="Courier New" w:hAnsi="Courier New" w:cs="Courier New"/>
                <w:b/>
                <w:sz w:val="24"/>
                <w:szCs w:val="24"/>
              </w:rPr>
            </w:rPrChange>
          </w:rPr>
          <w:t>FRANK</w:t>
        </w:r>
      </w:ins>
    </w:p>
    <w:p w:rsidR="00834337" w:rsidRPr="00834337" w:rsidRDefault="00834337" w:rsidP="00834337">
      <w:pPr>
        <w:pStyle w:val="normal0"/>
        <w:jc w:val="both"/>
        <w:rPr>
          <w:ins w:id="1965" w:author="anupam yadav" w:date="2019-07-05T12:16:00Z"/>
          <w:rFonts w:ascii="Times New Roman" w:eastAsia="Times New Roman" w:hAnsi="Times New Roman" w:cs="Times New Roman"/>
          <w:b/>
          <w:sz w:val="24"/>
          <w:szCs w:val="24"/>
          <w:rPrChange w:id="1966" w:author="Du-rush Writing Studio" w:date="2019-06-14T06:55:00Z">
            <w:rPr>
              <w:ins w:id="1967" w:author="anupam yadav" w:date="2019-07-05T12:16:00Z"/>
              <w:rFonts w:ascii="Courier New" w:eastAsia="Courier New" w:hAnsi="Courier New" w:cs="Courier New"/>
              <w:b/>
              <w:sz w:val="24"/>
              <w:szCs w:val="24"/>
            </w:rPr>
          </w:rPrChange>
        </w:rPr>
        <w:pPrChange w:id="1968" w:author="Divya Raja" w:date="2020-10-13T14:29:00Z">
          <w:pPr>
            <w:pStyle w:val="normal0"/>
            <w:jc w:val="center"/>
          </w:pPr>
        </w:pPrChange>
      </w:pPr>
      <w:ins w:id="1969" w:author="anupam yadav" w:date="2019-07-05T12:16:00Z">
        <w:r w:rsidRPr="00834337">
          <w:rPr>
            <w:rFonts w:ascii="Times New Roman" w:eastAsia="Times New Roman" w:hAnsi="Times New Roman" w:cs="Times New Roman"/>
            <w:b/>
            <w:sz w:val="24"/>
            <w:szCs w:val="24"/>
            <w:rPrChange w:id="1970" w:author="Du-rush Writing Studio" w:date="2019-06-14T06:55:00Z">
              <w:rPr>
                <w:rFonts w:ascii="Courier New" w:eastAsia="Courier New" w:hAnsi="Courier New" w:cs="Courier New"/>
                <w:b/>
                <w:sz w:val="24"/>
                <w:szCs w:val="24"/>
              </w:rPr>
            </w:rPrChange>
          </w:rPr>
          <w:t>Well, the sound is a type of energy that travels as invisible waves called sound waves.</w:t>
        </w:r>
      </w:ins>
    </w:p>
    <w:p w:rsidR="00834337" w:rsidRPr="00834337" w:rsidRDefault="00834337" w:rsidP="00834337">
      <w:pPr>
        <w:pStyle w:val="normal0"/>
        <w:jc w:val="both"/>
        <w:rPr>
          <w:ins w:id="1971" w:author="anupam yadav" w:date="2019-07-05T12:16:00Z"/>
          <w:rFonts w:ascii="Times New Roman" w:eastAsia="Times New Roman" w:hAnsi="Times New Roman" w:cs="Times New Roman"/>
          <w:b/>
          <w:sz w:val="24"/>
          <w:szCs w:val="24"/>
          <w:rPrChange w:id="1972" w:author="Du-rush Writing Studio" w:date="2019-06-14T06:55:00Z">
            <w:rPr>
              <w:ins w:id="1973" w:author="anupam yadav" w:date="2019-07-05T12:16:00Z"/>
              <w:rFonts w:ascii="Courier New" w:eastAsia="Courier New" w:hAnsi="Courier New" w:cs="Courier New"/>
              <w:b/>
              <w:sz w:val="24"/>
              <w:szCs w:val="24"/>
            </w:rPr>
          </w:rPrChange>
        </w:rPr>
        <w:pPrChange w:id="1974" w:author="Divya Raja" w:date="2020-10-13T14:29:00Z">
          <w:pPr>
            <w:pStyle w:val="normal0"/>
            <w:jc w:val="center"/>
          </w:pPr>
        </w:pPrChange>
      </w:pPr>
    </w:p>
    <w:p w:rsidR="00834337" w:rsidRPr="00834337" w:rsidRDefault="00834337" w:rsidP="00834337">
      <w:pPr>
        <w:pStyle w:val="normal0"/>
        <w:jc w:val="both"/>
        <w:rPr>
          <w:ins w:id="1975" w:author="anupam yadav" w:date="2019-07-05T12:16:00Z"/>
          <w:rFonts w:ascii="Times New Roman" w:eastAsia="Times New Roman" w:hAnsi="Times New Roman" w:cs="Times New Roman"/>
          <w:b/>
          <w:sz w:val="24"/>
          <w:szCs w:val="24"/>
          <w:rPrChange w:id="1976" w:author="Du-rush Writing Studio" w:date="2019-06-14T06:55:00Z">
            <w:rPr>
              <w:ins w:id="1977" w:author="anupam yadav" w:date="2019-07-05T12:16:00Z"/>
              <w:rFonts w:ascii="Courier New" w:eastAsia="Courier New" w:hAnsi="Courier New" w:cs="Courier New"/>
              <w:b/>
              <w:sz w:val="24"/>
              <w:szCs w:val="24"/>
            </w:rPr>
          </w:rPrChange>
        </w:rPr>
        <w:pPrChange w:id="1978" w:author="Divya Raja" w:date="2020-10-13T14:29:00Z">
          <w:pPr>
            <w:pStyle w:val="normal0"/>
            <w:jc w:val="center"/>
          </w:pPr>
        </w:pPrChange>
      </w:pPr>
      <w:ins w:id="1979" w:author="anupam yadav" w:date="2019-07-05T12:16:00Z">
        <w:r w:rsidRPr="00834337">
          <w:rPr>
            <w:rFonts w:ascii="Times New Roman" w:eastAsia="Times New Roman" w:hAnsi="Times New Roman" w:cs="Times New Roman"/>
            <w:b/>
            <w:sz w:val="24"/>
            <w:szCs w:val="24"/>
            <w:rPrChange w:id="1980" w:author="Du-rush Writing Studio" w:date="2019-06-14T06:55:00Z">
              <w:rPr>
                <w:rFonts w:ascii="Courier New" w:eastAsia="Courier New" w:hAnsi="Courier New" w:cs="Courier New"/>
                <w:b/>
                <w:sz w:val="24"/>
                <w:szCs w:val="24"/>
              </w:rPr>
            </w:rPrChange>
          </w:rPr>
          <w:t>JANE</w:t>
        </w:r>
      </w:ins>
    </w:p>
    <w:p w:rsidR="00834337" w:rsidRPr="00834337" w:rsidRDefault="00834337" w:rsidP="00834337">
      <w:pPr>
        <w:pStyle w:val="normal0"/>
        <w:jc w:val="both"/>
        <w:rPr>
          <w:ins w:id="1981" w:author="anupam yadav" w:date="2019-07-05T12:16:00Z"/>
          <w:rFonts w:ascii="Times New Roman" w:eastAsia="Times New Roman" w:hAnsi="Times New Roman" w:cs="Times New Roman"/>
          <w:b/>
          <w:sz w:val="24"/>
          <w:szCs w:val="24"/>
          <w:rPrChange w:id="1982" w:author="Du-rush Writing Studio" w:date="2019-06-14T06:55:00Z">
            <w:rPr>
              <w:ins w:id="1983" w:author="anupam yadav" w:date="2019-07-05T12:16:00Z"/>
              <w:rFonts w:ascii="Courier New" w:eastAsia="Courier New" w:hAnsi="Courier New" w:cs="Courier New"/>
              <w:b/>
              <w:sz w:val="24"/>
              <w:szCs w:val="24"/>
            </w:rPr>
          </w:rPrChange>
        </w:rPr>
        <w:pPrChange w:id="1984" w:author="Divya Raja" w:date="2020-10-13T14:29:00Z">
          <w:pPr>
            <w:pStyle w:val="normal0"/>
            <w:jc w:val="center"/>
          </w:pPr>
        </w:pPrChange>
      </w:pPr>
      <w:ins w:id="1985" w:author="anupam yadav" w:date="2019-07-05T12:16:00Z">
        <w:r w:rsidRPr="00834337">
          <w:rPr>
            <w:rFonts w:ascii="Times New Roman" w:eastAsia="Times New Roman" w:hAnsi="Times New Roman" w:cs="Times New Roman"/>
            <w:b/>
            <w:sz w:val="24"/>
            <w:szCs w:val="24"/>
            <w:rPrChange w:id="1986" w:author="Du-rush Writing Studio" w:date="2019-06-14T06:55:00Z">
              <w:rPr>
                <w:rFonts w:ascii="Courier New" w:eastAsia="Courier New" w:hAnsi="Courier New" w:cs="Courier New"/>
                <w:b/>
                <w:sz w:val="24"/>
                <w:szCs w:val="24"/>
              </w:rPr>
            </w:rPrChange>
          </w:rPr>
          <w:t>Waves?</w:t>
        </w:r>
      </w:ins>
    </w:p>
    <w:p w:rsidR="00834337" w:rsidRPr="00834337" w:rsidRDefault="00834337" w:rsidP="00834337">
      <w:pPr>
        <w:pStyle w:val="normal0"/>
        <w:jc w:val="both"/>
        <w:rPr>
          <w:ins w:id="1987" w:author="anupam yadav" w:date="2019-07-05T12:16:00Z"/>
          <w:rFonts w:ascii="Times New Roman" w:eastAsia="Times New Roman" w:hAnsi="Times New Roman" w:cs="Times New Roman"/>
          <w:b/>
          <w:sz w:val="24"/>
          <w:szCs w:val="24"/>
          <w:rPrChange w:id="1988" w:author="Du-rush Writing Studio" w:date="2019-06-14T06:55:00Z">
            <w:rPr>
              <w:ins w:id="1989" w:author="anupam yadav" w:date="2019-07-05T12:16:00Z"/>
              <w:rFonts w:ascii="Courier New" w:eastAsia="Courier New" w:hAnsi="Courier New" w:cs="Courier New"/>
              <w:b/>
              <w:sz w:val="24"/>
              <w:szCs w:val="24"/>
            </w:rPr>
          </w:rPrChange>
        </w:rPr>
        <w:pPrChange w:id="1990" w:author="Divya Raja" w:date="2020-10-13T14:29:00Z">
          <w:pPr>
            <w:pStyle w:val="normal0"/>
            <w:jc w:val="center"/>
          </w:pPr>
        </w:pPrChange>
      </w:pPr>
    </w:p>
    <w:p w:rsidR="00834337" w:rsidRPr="00834337" w:rsidRDefault="00834337" w:rsidP="00834337">
      <w:pPr>
        <w:pStyle w:val="normal0"/>
        <w:jc w:val="both"/>
        <w:rPr>
          <w:ins w:id="1991" w:author="anupam yadav" w:date="2019-07-05T12:16:00Z"/>
          <w:rFonts w:ascii="Times New Roman" w:eastAsia="Times New Roman" w:hAnsi="Times New Roman" w:cs="Times New Roman"/>
          <w:b/>
          <w:sz w:val="24"/>
          <w:szCs w:val="24"/>
          <w:rPrChange w:id="1992" w:author="Du-rush Writing Studio" w:date="2019-06-14T06:55:00Z">
            <w:rPr>
              <w:ins w:id="1993" w:author="anupam yadav" w:date="2019-07-05T12:16:00Z"/>
              <w:rFonts w:ascii="Courier New" w:eastAsia="Courier New" w:hAnsi="Courier New" w:cs="Courier New"/>
              <w:b/>
              <w:sz w:val="24"/>
              <w:szCs w:val="24"/>
            </w:rPr>
          </w:rPrChange>
        </w:rPr>
        <w:pPrChange w:id="1994" w:author="Divya Raja" w:date="2020-10-13T14:29:00Z">
          <w:pPr>
            <w:pStyle w:val="normal0"/>
            <w:jc w:val="center"/>
          </w:pPr>
        </w:pPrChange>
      </w:pPr>
      <w:ins w:id="1995" w:author="anupam yadav" w:date="2019-07-05T12:16:00Z">
        <w:r w:rsidRPr="00834337">
          <w:rPr>
            <w:rFonts w:ascii="Times New Roman" w:eastAsia="Times New Roman" w:hAnsi="Times New Roman" w:cs="Times New Roman"/>
            <w:b/>
            <w:sz w:val="24"/>
            <w:szCs w:val="24"/>
            <w:rPrChange w:id="1996" w:author="Du-rush Writing Studio" w:date="2019-06-14T06:55:00Z">
              <w:rPr>
                <w:rFonts w:ascii="Courier New" w:eastAsia="Courier New" w:hAnsi="Courier New" w:cs="Courier New"/>
                <w:b/>
                <w:sz w:val="24"/>
                <w:szCs w:val="24"/>
              </w:rPr>
            </w:rPrChange>
          </w:rPr>
          <w:t>The word “Vibration” appears when he says it. It vibrates then disappears after a few seconds.</w:t>
        </w:r>
      </w:ins>
    </w:p>
    <w:p w:rsidR="00834337" w:rsidRPr="00834337" w:rsidRDefault="00834337" w:rsidP="00834337">
      <w:pPr>
        <w:pStyle w:val="normal0"/>
        <w:jc w:val="both"/>
        <w:rPr>
          <w:ins w:id="1997" w:author="anupam yadav" w:date="2019-07-05T12:16:00Z"/>
          <w:rFonts w:ascii="Times New Roman" w:eastAsia="Times New Roman" w:hAnsi="Times New Roman" w:cs="Times New Roman"/>
          <w:b/>
          <w:sz w:val="24"/>
          <w:szCs w:val="24"/>
          <w:rPrChange w:id="1998" w:author="Du-rush Writing Studio" w:date="2019-06-14T06:55:00Z">
            <w:rPr>
              <w:ins w:id="1999" w:author="anupam yadav" w:date="2019-07-05T12:16:00Z"/>
              <w:rFonts w:ascii="Courier New" w:eastAsia="Courier New" w:hAnsi="Courier New" w:cs="Courier New"/>
              <w:b/>
              <w:sz w:val="24"/>
              <w:szCs w:val="24"/>
            </w:rPr>
          </w:rPrChange>
        </w:rPr>
        <w:pPrChange w:id="2000" w:author="Divya Raja" w:date="2020-10-13T14:29:00Z">
          <w:pPr>
            <w:pStyle w:val="normal0"/>
            <w:jc w:val="center"/>
          </w:pPr>
        </w:pPrChange>
      </w:pPr>
    </w:p>
    <w:p w:rsidR="00834337" w:rsidRPr="00834337" w:rsidRDefault="00834337" w:rsidP="00834337">
      <w:pPr>
        <w:pStyle w:val="normal0"/>
        <w:jc w:val="both"/>
        <w:rPr>
          <w:ins w:id="2001" w:author="anupam yadav" w:date="2019-07-05T12:16:00Z"/>
          <w:rFonts w:ascii="Times New Roman" w:eastAsia="Times New Roman" w:hAnsi="Times New Roman" w:cs="Times New Roman"/>
          <w:b/>
          <w:sz w:val="24"/>
          <w:szCs w:val="24"/>
          <w:rPrChange w:id="2002" w:author="Du-rush Writing Studio" w:date="2019-06-14T06:55:00Z">
            <w:rPr>
              <w:ins w:id="2003" w:author="anupam yadav" w:date="2019-07-05T12:16:00Z"/>
              <w:rFonts w:ascii="Courier New" w:eastAsia="Courier New" w:hAnsi="Courier New" w:cs="Courier New"/>
              <w:b/>
              <w:sz w:val="24"/>
              <w:szCs w:val="24"/>
            </w:rPr>
          </w:rPrChange>
        </w:rPr>
        <w:pPrChange w:id="2004" w:author="Divya Raja" w:date="2020-10-13T14:29:00Z">
          <w:pPr>
            <w:pStyle w:val="normal0"/>
            <w:jc w:val="center"/>
          </w:pPr>
        </w:pPrChange>
      </w:pPr>
      <w:ins w:id="2005" w:author="anupam yadav" w:date="2019-07-05T12:16:00Z">
        <w:r w:rsidRPr="00834337">
          <w:rPr>
            <w:rFonts w:ascii="Times New Roman" w:eastAsia="Times New Roman" w:hAnsi="Times New Roman" w:cs="Times New Roman"/>
            <w:b/>
            <w:sz w:val="24"/>
            <w:szCs w:val="24"/>
            <w:rPrChange w:id="2006" w:author="Du-rush Writing Studio" w:date="2019-06-14T06:55:00Z">
              <w:rPr>
                <w:rFonts w:ascii="Courier New" w:eastAsia="Courier New" w:hAnsi="Courier New" w:cs="Courier New"/>
                <w:b/>
                <w:sz w:val="24"/>
                <w:szCs w:val="24"/>
              </w:rPr>
            </w:rPrChange>
          </w:rPr>
          <w:t>FRANK</w:t>
        </w:r>
      </w:ins>
    </w:p>
    <w:p w:rsidR="00834337" w:rsidRPr="00834337" w:rsidRDefault="00834337" w:rsidP="00834337">
      <w:pPr>
        <w:pStyle w:val="normal0"/>
        <w:jc w:val="both"/>
        <w:rPr>
          <w:ins w:id="2007" w:author="anupam yadav" w:date="2019-07-05T12:16:00Z"/>
          <w:rFonts w:ascii="Times New Roman" w:eastAsia="Times New Roman" w:hAnsi="Times New Roman" w:cs="Times New Roman"/>
          <w:b/>
          <w:sz w:val="24"/>
          <w:szCs w:val="24"/>
          <w:rPrChange w:id="2008" w:author="Du-rush Writing Studio" w:date="2019-06-14T06:55:00Z">
            <w:rPr>
              <w:ins w:id="2009" w:author="anupam yadav" w:date="2019-07-05T12:16:00Z"/>
              <w:rFonts w:ascii="Courier New" w:eastAsia="Courier New" w:hAnsi="Courier New" w:cs="Courier New"/>
              <w:b/>
              <w:sz w:val="24"/>
              <w:szCs w:val="24"/>
            </w:rPr>
          </w:rPrChange>
        </w:rPr>
        <w:pPrChange w:id="2010" w:author="Divya Raja" w:date="2020-10-13T14:29:00Z">
          <w:pPr>
            <w:pStyle w:val="normal0"/>
            <w:jc w:val="center"/>
          </w:pPr>
        </w:pPrChange>
      </w:pPr>
      <w:ins w:id="2011" w:author="anupam yadav" w:date="2019-07-05T12:16:00Z">
        <w:r w:rsidRPr="00834337">
          <w:rPr>
            <w:rFonts w:ascii="Times New Roman" w:eastAsia="Times New Roman" w:hAnsi="Times New Roman" w:cs="Times New Roman"/>
            <w:b/>
            <w:sz w:val="24"/>
            <w:szCs w:val="24"/>
            <w:rPrChange w:id="2012" w:author="Du-rush Writing Studio" w:date="2019-06-14T06:55:00Z">
              <w:rPr>
                <w:rFonts w:ascii="Courier New" w:eastAsia="Courier New" w:hAnsi="Courier New" w:cs="Courier New"/>
                <w:b/>
                <w:sz w:val="24"/>
                <w:szCs w:val="24"/>
              </w:rPr>
            </w:rPrChange>
          </w:rPr>
          <w:t>Yes! Sound waves are formed due to the vibration of the source</w:t>
        </w:r>
        <w:del w:id="2013" w:author="somya budhori" w:date="2019-07-06T19:34:00Z">
          <w:r w:rsidRPr="00834337">
            <w:rPr>
              <w:rFonts w:ascii="Times New Roman" w:eastAsia="Times New Roman" w:hAnsi="Times New Roman" w:cs="Times New Roman"/>
              <w:b/>
              <w:sz w:val="24"/>
              <w:szCs w:val="24"/>
              <w:rPrChange w:id="2014"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2015" w:author="Du-rush Writing Studio" w:date="2019-06-14T06:55:00Z">
              <w:rPr>
                <w:rFonts w:ascii="Courier New" w:eastAsia="Courier New" w:hAnsi="Courier New" w:cs="Courier New"/>
                <w:b/>
                <w:sz w:val="24"/>
                <w:szCs w:val="24"/>
              </w:rPr>
            </w:rPrChange>
          </w:rPr>
          <w:t>and we hear them when it travels and reach</w:t>
        </w:r>
      </w:ins>
      <w:ins w:id="2016" w:author="somya budhori" w:date="2019-07-06T19:35:00Z">
        <w:r w:rsidRPr="00834337">
          <w:rPr>
            <w:rFonts w:ascii="Times New Roman" w:eastAsia="Times New Roman" w:hAnsi="Times New Roman" w:cs="Times New Roman"/>
            <w:b/>
            <w:sz w:val="24"/>
            <w:szCs w:val="24"/>
            <w:rPrChange w:id="2017" w:author="Du-rush Writing Studio" w:date="2019-06-14T06:55:00Z">
              <w:rPr>
                <w:rFonts w:ascii="Courier New" w:eastAsia="Courier New" w:hAnsi="Courier New" w:cs="Courier New"/>
                <w:b/>
                <w:sz w:val="24"/>
                <w:szCs w:val="24"/>
              </w:rPr>
            </w:rPrChange>
          </w:rPr>
          <w:t>es</w:t>
        </w:r>
      </w:ins>
      <w:ins w:id="2018" w:author="anupam yadav" w:date="2019-07-05T12:16:00Z">
        <w:r w:rsidRPr="00834337">
          <w:rPr>
            <w:rFonts w:ascii="Times New Roman" w:eastAsia="Times New Roman" w:hAnsi="Times New Roman" w:cs="Times New Roman"/>
            <w:b/>
            <w:sz w:val="24"/>
            <w:szCs w:val="24"/>
            <w:rPrChange w:id="2019" w:author="Du-rush Writing Studio" w:date="2019-06-14T06:55:00Z">
              <w:rPr>
                <w:rFonts w:ascii="Courier New" w:eastAsia="Courier New" w:hAnsi="Courier New" w:cs="Courier New"/>
                <w:b/>
                <w:sz w:val="24"/>
                <w:szCs w:val="24"/>
              </w:rPr>
            </w:rPrChange>
          </w:rPr>
          <w:t xml:space="preserve"> us</w:t>
        </w:r>
      </w:ins>
    </w:p>
    <w:p w:rsidR="00834337" w:rsidRPr="00834337" w:rsidRDefault="00834337" w:rsidP="00834337">
      <w:pPr>
        <w:pStyle w:val="normal0"/>
        <w:jc w:val="both"/>
        <w:rPr>
          <w:ins w:id="2020" w:author="anupam yadav" w:date="2019-07-05T12:16:00Z"/>
          <w:rFonts w:ascii="Times New Roman" w:eastAsia="Times New Roman" w:hAnsi="Times New Roman" w:cs="Times New Roman"/>
          <w:b/>
          <w:sz w:val="24"/>
          <w:szCs w:val="24"/>
          <w:rPrChange w:id="2021" w:author="Du-rush Writing Studio" w:date="2019-06-14T06:55:00Z">
            <w:rPr>
              <w:ins w:id="2022" w:author="anupam yadav" w:date="2019-07-05T12:16:00Z"/>
              <w:rFonts w:ascii="Courier New" w:eastAsia="Courier New" w:hAnsi="Courier New" w:cs="Courier New"/>
              <w:b/>
              <w:sz w:val="24"/>
              <w:szCs w:val="24"/>
            </w:rPr>
          </w:rPrChange>
        </w:rPr>
        <w:pPrChange w:id="2023" w:author="Divya Raja" w:date="2020-10-13T14:29:00Z">
          <w:pPr>
            <w:pStyle w:val="normal0"/>
            <w:jc w:val="center"/>
          </w:pPr>
        </w:pPrChange>
      </w:pPr>
    </w:p>
    <w:p w:rsidR="00834337" w:rsidRPr="00834337" w:rsidRDefault="00834337" w:rsidP="00834337">
      <w:pPr>
        <w:pStyle w:val="normal0"/>
        <w:jc w:val="both"/>
        <w:rPr>
          <w:ins w:id="2024" w:author="anupam yadav" w:date="2019-07-05T12:16:00Z"/>
          <w:rFonts w:ascii="Times New Roman" w:eastAsia="Times New Roman" w:hAnsi="Times New Roman" w:cs="Times New Roman"/>
          <w:b/>
          <w:sz w:val="24"/>
          <w:szCs w:val="24"/>
          <w:rPrChange w:id="2025" w:author="Du-rush Writing Studio" w:date="2019-06-14T06:55:00Z">
            <w:rPr>
              <w:ins w:id="2026" w:author="anupam yadav" w:date="2019-07-05T12:16:00Z"/>
              <w:rFonts w:ascii="Courier New" w:eastAsia="Courier New" w:hAnsi="Courier New" w:cs="Courier New"/>
              <w:b/>
              <w:sz w:val="24"/>
              <w:szCs w:val="24"/>
            </w:rPr>
          </w:rPrChange>
        </w:rPr>
        <w:pPrChange w:id="2027" w:author="Divya Raja" w:date="2020-10-13T14:29:00Z">
          <w:pPr>
            <w:pStyle w:val="normal0"/>
            <w:jc w:val="center"/>
          </w:pPr>
        </w:pPrChange>
      </w:pPr>
      <w:ins w:id="2028" w:author="anupam yadav" w:date="2019-07-05T12:16:00Z">
        <w:r w:rsidRPr="00834337">
          <w:rPr>
            <w:rFonts w:ascii="Times New Roman" w:eastAsia="Times New Roman" w:hAnsi="Times New Roman" w:cs="Times New Roman"/>
            <w:b/>
            <w:sz w:val="24"/>
            <w:szCs w:val="24"/>
            <w:rPrChange w:id="2029" w:author="Du-rush Writing Studio" w:date="2019-06-14T06:55:00Z">
              <w:rPr>
                <w:rFonts w:ascii="Courier New" w:eastAsia="Courier New" w:hAnsi="Courier New" w:cs="Courier New"/>
                <w:b/>
                <w:sz w:val="24"/>
                <w:szCs w:val="24"/>
              </w:rPr>
            </w:rPrChange>
          </w:rPr>
          <w:t>JANE</w:t>
        </w:r>
      </w:ins>
    </w:p>
    <w:p w:rsidR="00834337" w:rsidRPr="00834337" w:rsidRDefault="00834337" w:rsidP="00834337">
      <w:pPr>
        <w:pStyle w:val="normal0"/>
        <w:jc w:val="both"/>
        <w:rPr>
          <w:ins w:id="2030" w:author="anupam yadav" w:date="2019-07-05T12:16:00Z"/>
          <w:rFonts w:ascii="Times New Roman" w:eastAsia="Times New Roman" w:hAnsi="Times New Roman" w:cs="Times New Roman"/>
          <w:b/>
          <w:sz w:val="24"/>
          <w:szCs w:val="24"/>
          <w:rPrChange w:id="2031" w:author="Du-rush Writing Studio" w:date="2019-06-14T06:55:00Z">
            <w:rPr>
              <w:ins w:id="2032" w:author="anupam yadav" w:date="2019-07-05T12:16:00Z"/>
              <w:rFonts w:ascii="Courier New" w:eastAsia="Courier New" w:hAnsi="Courier New" w:cs="Courier New"/>
              <w:b/>
              <w:sz w:val="24"/>
              <w:szCs w:val="24"/>
            </w:rPr>
          </w:rPrChange>
        </w:rPr>
        <w:pPrChange w:id="2033" w:author="Divya Raja" w:date="2020-10-13T14:29:00Z">
          <w:pPr>
            <w:pStyle w:val="normal0"/>
            <w:jc w:val="center"/>
          </w:pPr>
        </w:pPrChange>
      </w:pPr>
      <w:ins w:id="2034" w:author="anupam yadav" w:date="2019-07-05T12:16:00Z">
        <w:r w:rsidRPr="00834337">
          <w:rPr>
            <w:rFonts w:ascii="Times New Roman" w:eastAsia="Times New Roman" w:hAnsi="Times New Roman" w:cs="Times New Roman"/>
            <w:b/>
            <w:sz w:val="24"/>
            <w:szCs w:val="24"/>
            <w:rPrChange w:id="2035" w:author="Du-rush Writing Studio" w:date="2019-06-14T06:55:00Z">
              <w:rPr>
                <w:rFonts w:ascii="Courier New" w:eastAsia="Courier New" w:hAnsi="Courier New" w:cs="Courier New"/>
                <w:b/>
                <w:sz w:val="24"/>
                <w:szCs w:val="24"/>
              </w:rPr>
            </w:rPrChange>
          </w:rPr>
          <w:t>So</w:t>
        </w:r>
        <w:del w:id="2036" w:author="Aiswarya chandran" w:date="2020-10-17T09:26:00Z">
          <w:r w:rsidRPr="00834337">
            <w:rPr>
              <w:rFonts w:ascii="Times New Roman" w:eastAsia="Times New Roman" w:hAnsi="Times New Roman" w:cs="Times New Roman"/>
              <w:b/>
              <w:sz w:val="24"/>
              <w:szCs w:val="24"/>
              <w:rPrChange w:id="2037" w:author="Du-rush Writing Studio" w:date="2019-06-14T06:55:00Z">
                <w:rPr>
                  <w:rFonts w:ascii="Courier New" w:eastAsia="Courier New" w:hAnsi="Courier New" w:cs="Courier New"/>
                  <w:b/>
                  <w:sz w:val="24"/>
                  <w:szCs w:val="24"/>
                </w:rPr>
              </w:rPrChange>
            </w:rPr>
            <w:delText>oo…</w:delText>
          </w:r>
        </w:del>
        <w:r w:rsidRPr="00834337">
          <w:rPr>
            <w:rFonts w:ascii="Times New Roman" w:eastAsia="Times New Roman" w:hAnsi="Times New Roman" w:cs="Times New Roman"/>
            <w:b/>
            <w:sz w:val="24"/>
            <w:szCs w:val="24"/>
            <w:rPrChange w:id="2038" w:author="Du-rush Writing Studio" w:date="2019-06-14T06:55:00Z">
              <w:rPr>
                <w:rFonts w:ascii="Courier New" w:eastAsia="Courier New" w:hAnsi="Courier New" w:cs="Courier New"/>
                <w:b/>
                <w:sz w:val="24"/>
                <w:szCs w:val="24"/>
              </w:rPr>
            </w:rPrChange>
          </w:rPr>
          <w:t xml:space="preserve"> the source is the object making the sound?</w:t>
        </w:r>
      </w:ins>
    </w:p>
    <w:p w:rsidR="00834337" w:rsidRPr="00834337" w:rsidRDefault="00834337" w:rsidP="00834337">
      <w:pPr>
        <w:pStyle w:val="normal0"/>
        <w:jc w:val="both"/>
        <w:rPr>
          <w:ins w:id="2039" w:author="anupam yadav" w:date="2019-07-05T12:16:00Z"/>
          <w:rFonts w:ascii="Times New Roman" w:eastAsia="Times New Roman" w:hAnsi="Times New Roman" w:cs="Times New Roman"/>
          <w:b/>
          <w:sz w:val="24"/>
          <w:szCs w:val="24"/>
          <w:rPrChange w:id="2040" w:author="Du-rush Writing Studio" w:date="2019-06-14T06:55:00Z">
            <w:rPr>
              <w:ins w:id="2041" w:author="anupam yadav" w:date="2019-07-05T12:16:00Z"/>
              <w:rFonts w:ascii="Courier New" w:eastAsia="Courier New" w:hAnsi="Courier New" w:cs="Courier New"/>
              <w:b/>
              <w:sz w:val="24"/>
              <w:szCs w:val="24"/>
            </w:rPr>
          </w:rPrChange>
        </w:rPr>
        <w:pPrChange w:id="2042" w:author="Divya Raja" w:date="2020-10-13T14:29:00Z">
          <w:pPr>
            <w:pStyle w:val="normal0"/>
            <w:jc w:val="center"/>
          </w:pPr>
        </w:pPrChange>
      </w:pPr>
    </w:p>
    <w:p w:rsidR="00834337" w:rsidRPr="00834337" w:rsidRDefault="00834337" w:rsidP="00834337">
      <w:pPr>
        <w:pStyle w:val="normal0"/>
        <w:jc w:val="both"/>
        <w:rPr>
          <w:ins w:id="2043" w:author="anupam yadav" w:date="2019-07-05T12:16:00Z"/>
          <w:rFonts w:ascii="Times New Roman" w:eastAsia="Times New Roman" w:hAnsi="Times New Roman" w:cs="Times New Roman"/>
          <w:b/>
          <w:sz w:val="24"/>
          <w:szCs w:val="24"/>
          <w:rPrChange w:id="2044" w:author="Du-rush Writing Studio" w:date="2019-06-14T06:55:00Z">
            <w:rPr>
              <w:ins w:id="2045" w:author="anupam yadav" w:date="2019-07-05T12:16:00Z"/>
              <w:rFonts w:ascii="Courier New" w:eastAsia="Courier New" w:hAnsi="Courier New" w:cs="Courier New"/>
              <w:b/>
              <w:sz w:val="24"/>
              <w:szCs w:val="24"/>
            </w:rPr>
          </w:rPrChange>
        </w:rPr>
        <w:pPrChange w:id="2046" w:author="Divya Raja" w:date="2020-10-13T14:29:00Z">
          <w:pPr>
            <w:pStyle w:val="normal0"/>
            <w:jc w:val="center"/>
          </w:pPr>
        </w:pPrChange>
      </w:pPr>
      <w:ins w:id="2047" w:author="anupam yadav" w:date="2019-07-05T12:16:00Z">
        <w:r w:rsidRPr="00834337">
          <w:rPr>
            <w:rFonts w:ascii="Times New Roman" w:eastAsia="Times New Roman" w:hAnsi="Times New Roman" w:cs="Times New Roman"/>
            <w:b/>
            <w:sz w:val="24"/>
            <w:szCs w:val="24"/>
            <w:rPrChange w:id="2048" w:author="Du-rush Writing Studio" w:date="2019-06-14T06:55:00Z">
              <w:rPr>
                <w:rFonts w:ascii="Courier New" w:eastAsia="Courier New" w:hAnsi="Courier New" w:cs="Courier New"/>
                <w:b/>
                <w:sz w:val="24"/>
                <w:szCs w:val="24"/>
              </w:rPr>
            </w:rPrChange>
          </w:rPr>
          <w:t>FRANK</w:t>
        </w:r>
      </w:ins>
    </w:p>
    <w:p w:rsidR="00834337" w:rsidRPr="00834337" w:rsidRDefault="00834337" w:rsidP="00834337">
      <w:pPr>
        <w:pStyle w:val="normal0"/>
        <w:jc w:val="both"/>
        <w:rPr>
          <w:ins w:id="2049" w:author="anupam yadav" w:date="2019-07-05T12:16:00Z"/>
          <w:rFonts w:ascii="Times New Roman" w:eastAsia="Times New Roman" w:hAnsi="Times New Roman" w:cs="Times New Roman"/>
          <w:b/>
          <w:sz w:val="24"/>
          <w:szCs w:val="24"/>
          <w:rPrChange w:id="2050" w:author="Du-rush Writing Studio" w:date="2019-06-14T06:55:00Z">
            <w:rPr>
              <w:ins w:id="2051" w:author="anupam yadav" w:date="2019-07-05T12:16:00Z"/>
              <w:rFonts w:ascii="Courier New" w:eastAsia="Courier New" w:hAnsi="Courier New" w:cs="Courier New"/>
              <w:b/>
              <w:sz w:val="24"/>
              <w:szCs w:val="24"/>
            </w:rPr>
          </w:rPrChange>
        </w:rPr>
        <w:pPrChange w:id="2052" w:author="Divya Raja" w:date="2020-10-13T14:29:00Z">
          <w:pPr>
            <w:pStyle w:val="normal0"/>
            <w:jc w:val="center"/>
          </w:pPr>
        </w:pPrChange>
      </w:pPr>
      <w:ins w:id="2053" w:author="anupam yadav" w:date="2019-07-05T12:16:00Z">
        <w:r w:rsidRPr="00834337">
          <w:rPr>
            <w:rFonts w:ascii="Times New Roman" w:eastAsia="Times New Roman" w:hAnsi="Times New Roman" w:cs="Times New Roman"/>
            <w:b/>
            <w:sz w:val="24"/>
            <w:szCs w:val="24"/>
            <w:rPrChange w:id="2054" w:author="Du-rush Writing Studio" w:date="2019-06-14T06:55:00Z">
              <w:rPr>
                <w:rFonts w:ascii="Courier New" w:eastAsia="Courier New" w:hAnsi="Courier New" w:cs="Courier New"/>
                <w:b/>
                <w:sz w:val="24"/>
                <w:szCs w:val="24"/>
              </w:rPr>
            </w:rPrChange>
          </w:rPr>
          <w:t>Exactly. You can’t see or touch these vibrations, but you can hear, and sometimes even feel them!</w:t>
        </w:r>
      </w:ins>
    </w:p>
    <w:p w:rsidR="00834337" w:rsidRPr="00834337" w:rsidRDefault="00834337" w:rsidP="00834337">
      <w:pPr>
        <w:pStyle w:val="normal0"/>
        <w:jc w:val="both"/>
        <w:rPr>
          <w:ins w:id="2055" w:author="anupam yadav" w:date="2019-07-05T12:16:00Z"/>
          <w:rFonts w:ascii="Times New Roman" w:eastAsia="Times New Roman" w:hAnsi="Times New Roman" w:cs="Times New Roman"/>
          <w:b/>
          <w:sz w:val="24"/>
          <w:szCs w:val="24"/>
          <w:rPrChange w:id="2056" w:author="Du-rush Writing Studio" w:date="2019-06-14T06:55:00Z">
            <w:rPr>
              <w:ins w:id="2057" w:author="anupam yadav" w:date="2019-07-05T12:16:00Z"/>
              <w:rFonts w:ascii="Courier New" w:eastAsia="Courier New" w:hAnsi="Courier New" w:cs="Courier New"/>
              <w:b/>
              <w:sz w:val="24"/>
              <w:szCs w:val="24"/>
            </w:rPr>
          </w:rPrChange>
        </w:rPr>
        <w:pPrChange w:id="2058" w:author="Divya Raja" w:date="2020-10-13T14:29:00Z">
          <w:pPr>
            <w:pStyle w:val="normal0"/>
            <w:jc w:val="center"/>
          </w:pPr>
        </w:pPrChange>
      </w:pPr>
    </w:p>
    <w:p w:rsidR="00834337" w:rsidRPr="00834337" w:rsidRDefault="00834337" w:rsidP="00834337">
      <w:pPr>
        <w:pStyle w:val="normal0"/>
        <w:jc w:val="both"/>
        <w:rPr>
          <w:ins w:id="2059" w:author="anupam yadav" w:date="2019-07-05T12:16:00Z"/>
          <w:rFonts w:ascii="Times New Roman" w:eastAsia="Times New Roman" w:hAnsi="Times New Roman" w:cs="Times New Roman"/>
          <w:b/>
          <w:sz w:val="24"/>
          <w:szCs w:val="24"/>
          <w:rPrChange w:id="2060" w:author="Du-rush Writing Studio" w:date="2019-06-14T06:55:00Z">
            <w:rPr>
              <w:ins w:id="2061" w:author="anupam yadav" w:date="2019-07-05T12:16:00Z"/>
              <w:rFonts w:ascii="Courier New" w:eastAsia="Courier New" w:hAnsi="Courier New" w:cs="Courier New"/>
              <w:b/>
              <w:sz w:val="24"/>
              <w:szCs w:val="24"/>
            </w:rPr>
          </w:rPrChange>
        </w:rPr>
        <w:pPrChange w:id="2062" w:author="Divya Raja" w:date="2020-10-13T14:29:00Z">
          <w:pPr>
            <w:pStyle w:val="normal0"/>
            <w:jc w:val="center"/>
          </w:pPr>
        </w:pPrChange>
      </w:pPr>
    </w:p>
    <w:p w:rsidR="00834337" w:rsidRPr="00834337" w:rsidRDefault="00834337" w:rsidP="00834337">
      <w:pPr>
        <w:pStyle w:val="normal0"/>
        <w:jc w:val="both"/>
        <w:rPr>
          <w:ins w:id="2063" w:author="anupam yadav" w:date="2019-07-05T12:16:00Z"/>
          <w:rFonts w:ascii="Times New Roman" w:eastAsia="Times New Roman" w:hAnsi="Times New Roman" w:cs="Times New Roman"/>
          <w:b/>
          <w:sz w:val="24"/>
          <w:szCs w:val="24"/>
          <w:rPrChange w:id="2064" w:author="Du-rush Writing Studio" w:date="2019-06-14T06:55:00Z">
            <w:rPr>
              <w:ins w:id="2065" w:author="anupam yadav" w:date="2019-07-05T12:16:00Z"/>
              <w:rFonts w:ascii="Courier New" w:eastAsia="Courier New" w:hAnsi="Courier New" w:cs="Courier New"/>
              <w:b/>
              <w:sz w:val="24"/>
              <w:szCs w:val="24"/>
            </w:rPr>
          </w:rPrChange>
        </w:rPr>
        <w:pPrChange w:id="2066" w:author="Divya Raja" w:date="2020-10-13T14:29:00Z">
          <w:pPr>
            <w:pStyle w:val="normal0"/>
            <w:jc w:val="center"/>
          </w:pPr>
        </w:pPrChange>
      </w:pPr>
      <w:ins w:id="2067" w:author="anupam yadav" w:date="2019-07-05T12:16:00Z">
        <w:r w:rsidRPr="00834337">
          <w:rPr>
            <w:rFonts w:ascii="Times New Roman" w:eastAsia="Times New Roman" w:hAnsi="Times New Roman" w:cs="Times New Roman"/>
            <w:b/>
            <w:sz w:val="24"/>
            <w:szCs w:val="24"/>
            <w:rPrChange w:id="2068" w:author="Du-rush Writing Studio" w:date="2019-06-14T06:55:00Z">
              <w:rPr>
                <w:rFonts w:ascii="Courier New" w:eastAsia="Courier New" w:hAnsi="Courier New" w:cs="Courier New"/>
                <w:b/>
                <w:sz w:val="24"/>
                <w:szCs w:val="24"/>
              </w:rPr>
            </w:rPrChange>
          </w:rPr>
          <w:t xml:space="preserve">Right on cue, a very loud speaker starts playing below </w:t>
        </w:r>
        <w:del w:id="2069" w:author="somya budhori" w:date="2019-07-06T19:36:00Z">
          <w:r w:rsidRPr="00834337">
            <w:rPr>
              <w:rFonts w:ascii="Times New Roman" w:eastAsia="Times New Roman" w:hAnsi="Times New Roman" w:cs="Times New Roman"/>
              <w:b/>
              <w:sz w:val="24"/>
              <w:szCs w:val="24"/>
              <w:rPrChange w:id="2070" w:author="Du-rush Writing Studio" w:date="2019-06-14T06:55:00Z">
                <w:rPr>
                  <w:rFonts w:ascii="Courier New" w:eastAsia="Courier New" w:hAnsi="Courier New" w:cs="Courier New"/>
                  <w:b/>
                  <w:sz w:val="24"/>
                  <w:szCs w:val="24"/>
                </w:rPr>
              </w:rPrChange>
            </w:rPr>
            <w:delText>them</w:delText>
          </w:r>
        </w:del>
        <w:r w:rsidRPr="00834337">
          <w:rPr>
            <w:rFonts w:ascii="Times New Roman" w:eastAsia="Times New Roman" w:hAnsi="Times New Roman" w:cs="Times New Roman"/>
            <w:b/>
            <w:sz w:val="24"/>
            <w:szCs w:val="24"/>
            <w:rPrChange w:id="2071" w:author="Du-rush Writing Studio" w:date="2019-06-14T06:55:00Z">
              <w:rPr>
                <w:rFonts w:ascii="Courier New" w:eastAsia="Courier New" w:hAnsi="Courier New" w:cs="Courier New"/>
                <w:b/>
                <w:sz w:val="24"/>
                <w:szCs w:val="24"/>
              </w:rPr>
            </w:rPrChange>
          </w:rPr>
          <w:t xml:space="preserve"> and the floor vibrates comically. They all stare down and then at each other. </w:t>
        </w:r>
      </w:ins>
    </w:p>
    <w:p w:rsidR="00834337" w:rsidRPr="00834337" w:rsidRDefault="00834337" w:rsidP="00834337">
      <w:pPr>
        <w:pStyle w:val="normal0"/>
        <w:jc w:val="both"/>
        <w:rPr>
          <w:ins w:id="2072" w:author="anupam yadav" w:date="2019-07-05T12:16:00Z"/>
          <w:rFonts w:ascii="Times New Roman" w:eastAsia="Times New Roman" w:hAnsi="Times New Roman" w:cs="Times New Roman"/>
          <w:b/>
          <w:sz w:val="24"/>
          <w:szCs w:val="24"/>
          <w:rPrChange w:id="2073" w:author="Du-rush Writing Studio" w:date="2019-06-14T06:55:00Z">
            <w:rPr>
              <w:ins w:id="2074" w:author="anupam yadav" w:date="2019-07-05T12:16:00Z"/>
              <w:rFonts w:ascii="Courier New" w:eastAsia="Courier New" w:hAnsi="Courier New" w:cs="Courier New"/>
              <w:b/>
              <w:sz w:val="24"/>
              <w:szCs w:val="24"/>
            </w:rPr>
          </w:rPrChange>
        </w:rPr>
        <w:pPrChange w:id="2075" w:author="Divya Raja" w:date="2020-10-13T14:29:00Z">
          <w:pPr>
            <w:pStyle w:val="normal0"/>
            <w:jc w:val="center"/>
          </w:pPr>
        </w:pPrChange>
      </w:pPr>
    </w:p>
    <w:p w:rsidR="00834337" w:rsidRPr="00834337" w:rsidRDefault="00834337" w:rsidP="00834337">
      <w:pPr>
        <w:pStyle w:val="normal0"/>
        <w:jc w:val="both"/>
        <w:rPr>
          <w:ins w:id="2076" w:author="anupam yadav" w:date="2019-07-05T12:16:00Z"/>
          <w:rFonts w:ascii="Times New Roman" w:eastAsia="Times New Roman" w:hAnsi="Times New Roman" w:cs="Times New Roman"/>
          <w:b/>
          <w:sz w:val="24"/>
          <w:szCs w:val="24"/>
          <w:rPrChange w:id="2077" w:author="Du-rush Writing Studio" w:date="2019-06-14T06:55:00Z">
            <w:rPr>
              <w:ins w:id="2078" w:author="anupam yadav" w:date="2019-07-05T12:16:00Z"/>
              <w:rFonts w:ascii="Courier New" w:eastAsia="Courier New" w:hAnsi="Courier New" w:cs="Courier New"/>
              <w:b/>
              <w:sz w:val="24"/>
              <w:szCs w:val="24"/>
            </w:rPr>
          </w:rPrChange>
        </w:rPr>
        <w:pPrChange w:id="2079" w:author="Divya Raja" w:date="2020-10-13T14:29:00Z">
          <w:pPr>
            <w:pStyle w:val="normal0"/>
            <w:jc w:val="center"/>
          </w:pPr>
        </w:pPrChange>
      </w:pPr>
      <w:ins w:id="2080" w:author="anupam yadav" w:date="2019-07-05T12:16:00Z">
        <w:r w:rsidRPr="00834337">
          <w:rPr>
            <w:rFonts w:ascii="Times New Roman" w:eastAsia="Times New Roman" w:hAnsi="Times New Roman" w:cs="Times New Roman"/>
            <w:b/>
            <w:sz w:val="24"/>
            <w:szCs w:val="24"/>
            <w:rPrChange w:id="2081" w:author="Du-rush Writing Studio" w:date="2019-06-14T06:55:00Z">
              <w:rPr>
                <w:rFonts w:ascii="Courier New" w:eastAsia="Courier New" w:hAnsi="Courier New" w:cs="Courier New"/>
                <w:b/>
                <w:sz w:val="24"/>
                <w:szCs w:val="24"/>
              </w:rPr>
            </w:rPrChange>
          </w:rPr>
          <w:t>JAX</w:t>
        </w:r>
      </w:ins>
    </w:p>
    <w:p w:rsidR="00834337" w:rsidRPr="00834337" w:rsidRDefault="00834337" w:rsidP="00834337">
      <w:pPr>
        <w:pStyle w:val="normal0"/>
        <w:jc w:val="both"/>
        <w:rPr>
          <w:ins w:id="2082" w:author="anupam yadav" w:date="2019-07-05T12:16:00Z"/>
          <w:rFonts w:ascii="Times New Roman" w:eastAsia="Times New Roman" w:hAnsi="Times New Roman" w:cs="Times New Roman"/>
          <w:b/>
          <w:sz w:val="24"/>
          <w:szCs w:val="24"/>
          <w:rPrChange w:id="2083" w:author="Du-rush Writing Studio" w:date="2019-06-14T06:55:00Z">
            <w:rPr>
              <w:ins w:id="2084" w:author="anupam yadav" w:date="2019-07-05T12:16:00Z"/>
              <w:rFonts w:ascii="Courier New" w:eastAsia="Courier New" w:hAnsi="Courier New" w:cs="Courier New"/>
              <w:b/>
              <w:sz w:val="24"/>
              <w:szCs w:val="24"/>
            </w:rPr>
          </w:rPrChange>
        </w:rPr>
        <w:pPrChange w:id="2085" w:author="Divya Raja" w:date="2020-10-13T14:29:00Z">
          <w:pPr>
            <w:pStyle w:val="normal0"/>
            <w:jc w:val="center"/>
          </w:pPr>
        </w:pPrChange>
      </w:pPr>
      <w:ins w:id="2086" w:author="anupam yadav" w:date="2019-07-05T12:16:00Z">
        <w:r w:rsidRPr="00834337">
          <w:rPr>
            <w:rFonts w:ascii="Times New Roman" w:eastAsia="Times New Roman" w:hAnsi="Times New Roman" w:cs="Times New Roman"/>
            <w:b/>
            <w:sz w:val="24"/>
            <w:szCs w:val="24"/>
            <w:rPrChange w:id="2087" w:author="Du-rush Writing Studio" w:date="2019-06-14T06:55:00Z">
              <w:rPr>
                <w:rFonts w:ascii="Courier New" w:eastAsia="Courier New" w:hAnsi="Courier New" w:cs="Courier New"/>
                <w:b/>
                <w:sz w:val="24"/>
                <w:szCs w:val="24"/>
              </w:rPr>
            </w:rPrChange>
          </w:rPr>
          <w:t xml:space="preserve">I felt a lot of sound vibrations! This place is </w:t>
        </w:r>
      </w:ins>
      <w:ins w:id="2088" w:author="Raj iv Sharma" w:date="2020-10-05T08:13:00Z">
        <w:r w:rsidRPr="00834337">
          <w:rPr>
            <w:rFonts w:ascii="Times New Roman" w:eastAsia="Times New Roman" w:hAnsi="Times New Roman" w:cs="Times New Roman"/>
            <w:b/>
            <w:sz w:val="24"/>
            <w:szCs w:val="24"/>
            <w:rPrChange w:id="2089" w:author="Du-rush Writing Studio" w:date="2019-06-14T06:55:00Z">
              <w:rPr>
                <w:rFonts w:ascii="Courier New" w:eastAsia="Courier New" w:hAnsi="Courier New" w:cs="Courier New"/>
                <w:b/>
                <w:sz w:val="24"/>
                <w:szCs w:val="24"/>
              </w:rPr>
            </w:rPrChange>
          </w:rPr>
          <w:t xml:space="preserve">very </w:t>
        </w:r>
      </w:ins>
      <w:ins w:id="2090" w:author="anupam yadav" w:date="2019-07-05T12:16:00Z">
        <w:del w:id="2091" w:author="Raj iv Sharma" w:date="2020-10-05T08:13:00Z">
          <w:r w:rsidRPr="00834337">
            <w:rPr>
              <w:rFonts w:ascii="Times New Roman" w:eastAsia="Times New Roman" w:hAnsi="Times New Roman" w:cs="Times New Roman"/>
              <w:b/>
              <w:sz w:val="24"/>
              <w:szCs w:val="24"/>
              <w:rPrChange w:id="2092" w:author="Du-rush Writing Studio" w:date="2019-06-14T06:55:00Z">
                <w:rPr>
                  <w:rFonts w:ascii="Courier New" w:eastAsia="Courier New" w:hAnsi="Courier New" w:cs="Courier New"/>
                  <w:b/>
                  <w:sz w:val="24"/>
                  <w:szCs w:val="24"/>
                </w:rPr>
              </w:rPrChange>
            </w:rPr>
            <w:delText>sure</w:delText>
          </w:r>
        </w:del>
      </w:ins>
      <w:ins w:id="2093" w:author="somya budhori" w:date="2019-07-06T19:36:00Z">
        <w:del w:id="2094" w:author="Raj iv Sharma" w:date="2020-10-05T08:13:00Z">
          <w:r w:rsidRPr="00834337">
            <w:rPr>
              <w:rFonts w:ascii="Times New Roman" w:eastAsia="Times New Roman" w:hAnsi="Times New Roman" w:cs="Times New Roman"/>
              <w:b/>
              <w:sz w:val="24"/>
              <w:szCs w:val="24"/>
              <w:rPrChange w:id="2095" w:author="Du-rush Writing Studio" w:date="2019-06-14T06:55:00Z">
                <w:rPr>
                  <w:rFonts w:ascii="Courier New" w:eastAsia="Courier New" w:hAnsi="Courier New" w:cs="Courier New"/>
                  <w:b/>
                  <w:sz w:val="24"/>
                  <w:szCs w:val="24"/>
                </w:rPr>
              </w:rPrChange>
            </w:rPr>
            <w:delText>ly</w:delText>
          </w:r>
        </w:del>
      </w:ins>
      <w:ins w:id="2096" w:author="anupam yadav" w:date="2019-07-05T12:16:00Z">
        <w:del w:id="2097" w:author="Raj iv Sharma" w:date="2020-10-05T08:13:00Z">
          <w:r w:rsidRPr="00834337">
            <w:rPr>
              <w:rFonts w:ascii="Times New Roman" w:eastAsia="Times New Roman" w:hAnsi="Times New Roman" w:cs="Times New Roman"/>
              <w:b/>
              <w:sz w:val="24"/>
              <w:szCs w:val="24"/>
              <w:rPrChange w:id="2098"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2099" w:author="Du-rush Writing Studio" w:date="2019-06-14T06:55:00Z">
              <w:rPr>
                <w:rFonts w:ascii="Courier New" w:eastAsia="Courier New" w:hAnsi="Courier New" w:cs="Courier New"/>
                <w:b/>
                <w:sz w:val="24"/>
                <w:szCs w:val="24"/>
              </w:rPr>
            </w:rPrChange>
          </w:rPr>
          <w:t>creepy!</w:t>
        </w:r>
      </w:ins>
    </w:p>
    <w:p w:rsidR="00834337" w:rsidRPr="00834337" w:rsidRDefault="00834337" w:rsidP="00834337">
      <w:pPr>
        <w:pStyle w:val="normal0"/>
        <w:jc w:val="both"/>
        <w:rPr>
          <w:ins w:id="2100" w:author="anupam yadav" w:date="2019-07-05T12:16:00Z"/>
          <w:rFonts w:ascii="Times New Roman" w:eastAsia="Times New Roman" w:hAnsi="Times New Roman" w:cs="Times New Roman"/>
          <w:b/>
          <w:sz w:val="24"/>
          <w:szCs w:val="24"/>
          <w:rPrChange w:id="2101" w:author="Du-rush Writing Studio" w:date="2019-06-14T06:55:00Z">
            <w:rPr>
              <w:ins w:id="2102" w:author="anupam yadav" w:date="2019-07-05T12:16:00Z"/>
              <w:rFonts w:ascii="Courier New" w:eastAsia="Courier New" w:hAnsi="Courier New" w:cs="Courier New"/>
              <w:b/>
              <w:sz w:val="24"/>
              <w:szCs w:val="24"/>
            </w:rPr>
          </w:rPrChange>
        </w:rPr>
        <w:pPrChange w:id="2103" w:author="Divya Raja" w:date="2020-10-13T14:29:00Z">
          <w:pPr>
            <w:pStyle w:val="normal0"/>
            <w:jc w:val="center"/>
          </w:pPr>
        </w:pPrChange>
      </w:pPr>
    </w:p>
    <w:p w:rsidR="00834337" w:rsidRPr="00834337" w:rsidRDefault="00834337" w:rsidP="00834337">
      <w:pPr>
        <w:pStyle w:val="normal0"/>
        <w:jc w:val="both"/>
        <w:rPr>
          <w:ins w:id="2104" w:author="anupam yadav" w:date="2019-07-05T12:16:00Z"/>
          <w:rFonts w:ascii="Times New Roman" w:eastAsia="Times New Roman" w:hAnsi="Times New Roman" w:cs="Times New Roman"/>
          <w:b/>
          <w:sz w:val="24"/>
          <w:szCs w:val="24"/>
          <w:rPrChange w:id="2105" w:author="Du-rush Writing Studio" w:date="2019-06-14T06:55:00Z">
            <w:rPr>
              <w:ins w:id="2106" w:author="anupam yadav" w:date="2019-07-05T12:16:00Z"/>
              <w:rFonts w:ascii="Courier New" w:eastAsia="Courier New" w:hAnsi="Courier New" w:cs="Courier New"/>
              <w:b/>
              <w:sz w:val="24"/>
              <w:szCs w:val="24"/>
            </w:rPr>
          </w:rPrChange>
        </w:rPr>
        <w:pPrChange w:id="2107" w:author="Divya Raja" w:date="2020-10-13T14:29:00Z">
          <w:pPr>
            <w:pStyle w:val="normal0"/>
            <w:jc w:val="center"/>
          </w:pPr>
        </w:pPrChange>
      </w:pPr>
      <w:ins w:id="2108" w:author="anupam yadav" w:date="2019-07-05T12:16:00Z">
        <w:r w:rsidRPr="00834337">
          <w:rPr>
            <w:rFonts w:ascii="Times New Roman" w:eastAsia="Times New Roman" w:hAnsi="Times New Roman" w:cs="Times New Roman"/>
            <w:b/>
            <w:sz w:val="24"/>
            <w:szCs w:val="24"/>
            <w:rPrChange w:id="2109" w:author="Du-rush Writing Studio" w:date="2019-06-14T06:55:00Z">
              <w:rPr>
                <w:rFonts w:ascii="Courier New" w:eastAsia="Courier New" w:hAnsi="Courier New" w:cs="Courier New"/>
                <w:b/>
                <w:sz w:val="24"/>
                <w:szCs w:val="24"/>
              </w:rPr>
            </w:rPrChange>
          </w:rPr>
          <w:t xml:space="preserve">He walks out of frame. The other two </w:t>
        </w:r>
      </w:ins>
      <w:ins w:id="2110" w:author="INDUMATHI S" w:date="2020-10-14T10:27:00Z">
        <w:r w:rsidRPr="00834337">
          <w:rPr>
            <w:rFonts w:ascii="Times New Roman" w:eastAsia="Times New Roman" w:hAnsi="Times New Roman" w:cs="Times New Roman"/>
            <w:b/>
            <w:sz w:val="24"/>
            <w:szCs w:val="24"/>
            <w:rPrChange w:id="2111" w:author="Du-rush Writing Studio" w:date="2019-06-14T06:55:00Z">
              <w:rPr>
                <w:rFonts w:ascii="Courier New" w:eastAsia="Courier New" w:hAnsi="Courier New" w:cs="Courier New"/>
                <w:b/>
                <w:sz w:val="24"/>
                <w:szCs w:val="24"/>
              </w:rPr>
            </w:rPrChange>
          </w:rPr>
          <w:t>follow</w:t>
        </w:r>
      </w:ins>
      <w:ins w:id="2112" w:author="Aiswarya chandran" w:date="2020-10-17T09:27:00Z">
        <w:r w:rsidRPr="00834337">
          <w:rPr>
            <w:rFonts w:ascii="Times New Roman" w:eastAsia="Times New Roman" w:hAnsi="Times New Roman" w:cs="Times New Roman"/>
            <w:b/>
            <w:sz w:val="24"/>
            <w:szCs w:val="24"/>
            <w:rPrChange w:id="2113" w:author="Du-rush Writing Studio" w:date="2019-06-14T06:55:00Z">
              <w:rPr>
                <w:rFonts w:ascii="Courier New" w:eastAsia="Courier New" w:hAnsi="Courier New" w:cs="Courier New"/>
                <w:b/>
                <w:sz w:val="24"/>
                <w:szCs w:val="24"/>
              </w:rPr>
            </w:rPrChange>
          </w:rPr>
          <w:t>s</w:t>
        </w:r>
      </w:ins>
      <w:ins w:id="2114" w:author="anupam yadav" w:date="2019-07-05T12:16:00Z">
        <w:del w:id="2115" w:author="Aiswarya chandran" w:date="2020-10-17T09:27:00Z">
          <w:r w:rsidRPr="00834337">
            <w:rPr>
              <w:rFonts w:ascii="Times New Roman" w:eastAsia="Times New Roman" w:hAnsi="Times New Roman" w:cs="Times New Roman"/>
              <w:b/>
              <w:sz w:val="24"/>
              <w:szCs w:val="24"/>
              <w:rPrChange w:id="2116" w:author="Du-rush Writing Studio" w:date="2019-06-14T06:55:00Z">
                <w:rPr>
                  <w:rFonts w:ascii="Courier New" w:eastAsia="Courier New" w:hAnsi="Courier New" w:cs="Courier New"/>
                  <w:b/>
                  <w:sz w:val="24"/>
                  <w:szCs w:val="24"/>
                </w:rPr>
              </w:rPrChange>
            </w:rPr>
            <w:delText>f</w:delText>
          </w:r>
        </w:del>
        <w:del w:id="2117" w:author="INDUMATHI S" w:date="2020-10-14T10:27:00Z">
          <w:r w:rsidRPr="00834337">
            <w:rPr>
              <w:rFonts w:ascii="Times New Roman" w:eastAsia="Times New Roman" w:hAnsi="Times New Roman" w:cs="Times New Roman"/>
              <w:b/>
              <w:sz w:val="24"/>
              <w:szCs w:val="24"/>
              <w:rPrChange w:id="2118" w:author="Du-rush Writing Studio" w:date="2019-06-14T06:55:00Z">
                <w:rPr>
                  <w:rFonts w:ascii="Courier New" w:eastAsia="Courier New" w:hAnsi="Courier New" w:cs="Courier New"/>
                  <w:b/>
                  <w:sz w:val="24"/>
                  <w:szCs w:val="24"/>
                </w:rPr>
              </w:rPrChange>
            </w:rPr>
            <w:delText>ollows</w:delText>
          </w:r>
        </w:del>
        <w:r w:rsidRPr="00834337">
          <w:rPr>
            <w:rFonts w:ascii="Times New Roman" w:eastAsia="Times New Roman" w:hAnsi="Times New Roman" w:cs="Times New Roman"/>
            <w:b/>
            <w:sz w:val="24"/>
            <w:szCs w:val="24"/>
            <w:rPrChange w:id="2119" w:author="Du-rush Writing Studio" w:date="2019-06-14T06:55:00Z">
              <w:rPr>
                <w:rFonts w:ascii="Courier New" w:eastAsia="Courier New" w:hAnsi="Courier New" w:cs="Courier New"/>
                <w:b/>
                <w:sz w:val="24"/>
                <w:szCs w:val="24"/>
              </w:rPr>
            </w:rPrChange>
          </w:rPr>
          <w:t xml:space="preserve">. The floor continues to vibrate, suddenly the music stops. All </w:t>
        </w:r>
      </w:ins>
      <w:ins w:id="2120" w:author="Aiswarya chandran" w:date="2020-10-17T09:28:00Z">
        <w:r w:rsidRPr="00834337">
          <w:rPr>
            <w:rFonts w:ascii="Times New Roman" w:eastAsia="Times New Roman" w:hAnsi="Times New Roman" w:cs="Times New Roman"/>
            <w:b/>
            <w:sz w:val="24"/>
            <w:szCs w:val="24"/>
            <w:rPrChange w:id="2121" w:author="Du-rush Writing Studio" w:date="2019-06-14T06:55:00Z">
              <w:rPr>
                <w:rFonts w:ascii="Courier New" w:eastAsia="Courier New" w:hAnsi="Courier New" w:cs="Courier New"/>
                <w:b/>
                <w:sz w:val="24"/>
                <w:szCs w:val="24"/>
              </w:rPr>
            </w:rPrChange>
          </w:rPr>
          <w:t>were</w:t>
        </w:r>
      </w:ins>
      <w:ins w:id="2122" w:author="anupam yadav" w:date="2019-07-05T12:16:00Z">
        <w:del w:id="2123" w:author="Aiswarya chandran" w:date="2020-10-17T09:28:00Z">
          <w:r w:rsidRPr="00834337">
            <w:rPr>
              <w:rFonts w:ascii="Times New Roman" w:eastAsia="Times New Roman" w:hAnsi="Times New Roman" w:cs="Times New Roman"/>
              <w:b/>
              <w:sz w:val="24"/>
              <w:szCs w:val="24"/>
              <w:rPrChange w:id="2124" w:author="Du-rush Writing Studio" w:date="2019-06-14T06:55:00Z">
                <w:rPr>
                  <w:rFonts w:ascii="Courier New" w:eastAsia="Courier New" w:hAnsi="Courier New" w:cs="Courier New"/>
                  <w:b/>
                  <w:sz w:val="24"/>
                  <w:szCs w:val="24"/>
                </w:rPr>
              </w:rPrChange>
            </w:rPr>
            <w:delText>are</w:delText>
          </w:r>
        </w:del>
        <w:r w:rsidRPr="00834337">
          <w:rPr>
            <w:rFonts w:ascii="Times New Roman" w:eastAsia="Times New Roman" w:hAnsi="Times New Roman" w:cs="Times New Roman"/>
            <w:b/>
            <w:sz w:val="24"/>
            <w:szCs w:val="24"/>
            <w:rPrChange w:id="2125" w:author="Du-rush Writing Studio" w:date="2019-06-14T06:55:00Z">
              <w:rPr>
                <w:rFonts w:ascii="Courier New" w:eastAsia="Courier New" w:hAnsi="Courier New" w:cs="Courier New"/>
                <w:b/>
                <w:sz w:val="24"/>
                <w:szCs w:val="24"/>
              </w:rPr>
            </w:rPrChange>
          </w:rPr>
          <w:t xml:space="preserve"> silent.</w:t>
        </w:r>
      </w:ins>
    </w:p>
    <w:p w:rsidR="00834337" w:rsidRPr="00834337" w:rsidRDefault="00834337" w:rsidP="00834337">
      <w:pPr>
        <w:pStyle w:val="normal0"/>
        <w:jc w:val="both"/>
        <w:rPr>
          <w:ins w:id="2126" w:author="anupam yadav" w:date="2019-07-05T12:16:00Z"/>
          <w:rFonts w:ascii="Times New Roman" w:eastAsia="Times New Roman" w:hAnsi="Times New Roman" w:cs="Times New Roman"/>
          <w:b/>
          <w:sz w:val="24"/>
          <w:szCs w:val="24"/>
          <w:rPrChange w:id="2127" w:author="Du-rush Writing Studio" w:date="2019-06-14T06:55:00Z">
            <w:rPr>
              <w:ins w:id="2128" w:author="anupam yadav" w:date="2019-07-05T12:16:00Z"/>
              <w:rFonts w:ascii="Courier New" w:eastAsia="Courier New" w:hAnsi="Courier New" w:cs="Courier New"/>
              <w:b/>
              <w:sz w:val="24"/>
              <w:szCs w:val="24"/>
            </w:rPr>
          </w:rPrChange>
        </w:rPr>
        <w:pPrChange w:id="2129" w:author="Divya Raja" w:date="2020-10-13T14:29:00Z">
          <w:pPr>
            <w:pStyle w:val="normal0"/>
            <w:jc w:val="center"/>
          </w:pPr>
        </w:pPrChange>
      </w:pPr>
    </w:p>
    <w:p w:rsidR="00834337" w:rsidRPr="00834337" w:rsidRDefault="00834337" w:rsidP="00834337">
      <w:pPr>
        <w:pStyle w:val="normal0"/>
        <w:jc w:val="both"/>
        <w:rPr>
          <w:ins w:id="2130" w:author="anupam yadav" w:date="2019-07-05T12:16:00Z"/>
          <w:rFonts w:ascii="Times New Roman" w:eastAsia="Times New Roman" w:hAnsi="Times New Roman" w:cs="Times New Roman"/>
          <w:b/>
          <w:sz w:val="24"/>
          <w:szCs w:val="24"/>
          <w:rPrChange w:id="2131" w:author="Du-rush Writing Studio" w:date="2019-06-14T06:55:00Z">
            <w:rPr>
              <w:ins w:id="2132" w:author="anupam yadav" w:date="2019-07-05T12:16:00Z"/>
              <w:rFonts w:ascii="Courier New" w:eastAsia="Courier New" w:hAnsi="Courier New" w:cs="Courier New"/>
              <w:b/>
              <w:sz w:val="24"/>
              <w:szCs w:val="24"/>
            </w:rPr>
          </w:rPrChange>
        </w:rPr>
        <w:pPrChange w:id="2133" w:author="Divya Raja" w:date="2020-10-13T14:29:00Z">
          <w:pPr>
            <w:pStyle w:val="normal0"/>
            <w:jc w:val="center"/>
          </w:pPr>
        </w:pPrChange>
      </w:pPr>
      <w:ins w:id="2134" w:author="anupam yadav" w:date="2019-07-05T12:16:00Z">
        <w:r w:rsidRPr="00834337">
          <w:rPr>
            <w:rFonts w:ascii="Times New Roman" w:eastAsia="Times New Roman" w:hAnsi="Times New Roman" w:cs="Times New Roman"/>
            <w:b/>
            <w:sz w:val="24"/>
            <w:szCs w:val="24"/>
            <w:rPrChange w:id="2135" w:author="Du-rush Writing Studio" w:date="2019-06-14T06:55:00Z">
              <w:rPr>
                <w:rFonts w:ascii="Courier New" w:eastAsia="Courier New" w:hAnsi="Courier New" w:cs="Courier New"/>
                <w:b/>
                <w:sz w:val="24"/>
                <w:szCs w:val="24"/>
              </w:rPr>
            </w:rPrChange>
          </w:rPr>
          <w:t xml:space="preserve">The group arrives at the door of the TV room. The screams are very loud now. Frank points </w:t>
        </w:r>
        <w:del w:id="2136" w:author="somya budhori" w:date="2019-07-06T19:38:00Z">
          <w:r w:rsidRPr="00834337">
            <w:rPr>
              <w:rFonts w:ascii="Times New Roman" w:eastAsia="Times New Roman" w:hAnsi="Times New Roman" w:cs="Times New Roman"/>
              <w:b/>
              <w:sz w:val="24"/>
              <w:szCs w:val="24"/>
              <w:rPrChange w:id="2137" w:author="Du-rush Writing Studio" w:date="2019-06-14T06:55:00Z">
                <w:rPr>
                  <w:rFonts w:ascii="Courier New" w:eastAsia="Courier New" w:hAnsi="Courier New" w:cs="Courier New"/>
                  <w:b/>
                  <w:sz w:val="24"/>
                  <w:szCs w:val="24"/>
                </w:rPr>
              </w:rPrChange>
            </w:rPr>
            <w:delText xml:space="preserve">out that </w:delText>
          </w:r>
        </w:del>
      </w:ins>
      <w:ins w:id="2138" w:author="somya budhori" w:date="2019-07-06T19:38:00Z">
        <w:r w:rsidRPr="00834337">
          <w:rPr>
            <w:rFonts w:ascii="Times New Roman" w:eastAsia="Times New Roman" w:hAnsi="Times New Roman" w:cs="Times New Roman"/>
            <w:b/>
            <w:sz w:val="24"/>
            <w:szCs w:val="24"/>
            <w:rPrChange w:id="2139" w:author="Du-rush Writing Studio" w:date="2019-06-14T06:55:00Z">
              <w:rPr>
                <w:rFonts w:ascii="Courier New" w:eastAsia="Courier New" w:hAnsi="Courier New" w:cs="Courier New"/>
                <w:b/>
                <w:sz w:val="24"/>
                <w:szCs w:val="24"/>
              </w:rPr>
            </w:rPrChange>
          </w:rPr>
          <w:t xml:space="preserve">towards </w:t>
        </w:r>
      </w:ins>
      <w:ins w:id="2140" w:author="anupam yadav" w:date="2019-07-05T12:16:00Z">
        <w:r w:rsidRPr="00834337">
          <w:rPr>
            <w:rFonts w:ascii="Times New Roman" w:eastAsia="Times New Roman" w:hAnsi="Times New Roman" w:cs="Times New Roman"/>
            <w:b/>
            <w:sz w:val="24"/>
            <w:szCs w:val="24"/>
            <w:rPrChange w:id="2141" w:author="Du-rush Writing Studio" w:date="2019-06-14T06:55:00Z">
              <w:rPr>
                <w:rFonts w:ascii="Courier New" w:eastAsia="Courier New" w:hAnsi="Courier New" w:cs="Courier New"/>
                <w:b/>
                <w:sz w:val="24"/>
                <w:szCs w:val="24"/>
              </w:rPr>
            </w:rPrChange>
          </w:rPr>
          <w:t>the door.</w:t>
        </w:r>
      </w:ins>
    </w:p>
    <w:p w:rsidR="00834337" w:rsidRPr="00834337" w:rsidRDefault="00834337" w:rsidP="00834337">
      <w:pPr>
        <w:pStyle w:val="normal0"/>
        <w:jc w:val="both"/>
        <w:rPr>
          <w:ins w:id="2142" w:author="anupam yadav" w:date="2019-07-05T12:16:00Z"/>
          <w:rFonts w:ascii="Times New Roman" w:eastAsia="Times New Roman" w:hAnsi="Times New Roman" w:cs="Times New Roman"/>
          <w:b/>
          <w:sz w:val="24"/>
          <w:szCs w:val="24"/>
          <w:rPrChange w:id="2143" w:author="Du-rush Writing Studio" w:date="2019-06-14T06:55:00Z">
            <w:rPr>
              <w:ins w:id="2144" w:author="anupam yadav" w:date="2019-07-05T12:16:00Z"/>
              <w:rFonts w:ascii="Courier New" w:eastAsia="Courier New" w:hAnsi="Courier New" w:cs="Courier New"/>
              <w:b/>
              <w:sz w:val="24"/>
              <w:szCs w:val="24"/>
            </w:rPr>
          </w:rPrChange>
        </w:rPr>
        <w:pPrChange w:id="2145" w:author="Divya Raja" w:date="2020-10-13T14:29:00Z">
          <w:pPr>
            <w:pStyle w:val="normal0"/>
            <w:jc w:val="center"/>
          </w:pPr>
        </w:pPrChange>
      </w:pPr>
    </w:p>
    <w:p w:rsidR="00834337" w:rsidRPr="00834337" w:rsidRDefault="00834337" w:rsidP="00834337">
      <w:pPr>
        <w:pStyle w:val="normal0"/>
        <w:jc w:val="both"/>
        <w:rPr>
          <w:ins w:id="2146" w:author="anupam yadav" w:date="2019-07-05T12:16:00Z"/>
          <w:rFonts w:ascii="Times New Roman" w:eastAsia="Times New Roman" w:hAnsi="Times New Roman" w:cs="Times New Roman"/>
          <w:b/>
          <w:sz w:val="24"/>
          <w:szCs w:val="24"/>
          <w:rPrChange w:id="2147" w:author="Du-rush Writing Studio" w:date="2019-06-14T06:55:00Z">
            <w:rPr>
              <w:ins w:id="2148" w:author="anupam yadav" w:date="2019-07-05T12:16:00Z"/>
              <w:rFonts w:ascii="Courier New" w:eastAsia="Courier New" w:hAnsi="Courier New" w:cs="Courier New"/>
              <w:b/>
              <w:sz w:val="24"/>
              <w:szCs w:val="24"/>
            </w:rPr>
          </w:rPrChange>
        </w:rPr>
        <w:pPrChange w:id="2149" w:author="Divya Raja" w:date="2020-10-13T14:29:00Z">
          <w:pPr>
            <w:pStyle w:val="normal0"/>
            <w:jc w:val="center"/>
          </w:pPr>
        </w:pPrChange>
      </w:pPr>
      <w:ins w:id="2150" w:author="anupam yadav" w:date="2019-07-05T12:16:00Z">
        <w:r w:rsidRPr="00834337">
          <w:rPr>
            <w:rFonts w:ascii="Times New Roman" w:eastAsia="Times New Roman" w:hAnsi="Times New Roman" w:cs="Times New Roman"/>
            <w:b/>
            <w:sz w:val="24"/>
            <w:szCs w:val="24"/>
            <w:rPrChange w:id="2151" w:author="Du-rush Writing Studio" w:date="2019-06-14T06:55:00Z">
              <w:rPr>
                <w:rFonts w:ascii="Courier New" w:eastAsia="Courier New" w:hAnsi="Courier New" w:cs="Courier New"/>
                <w:b/>
                <w:sz w:val="24"/>
                <w:szCs w:val="24"/>
              </w:rPr>
            </w:rPrChange>
          </w:rPr>
          <w:t>FRANK</w:t>
        </w:r>
      </w:ins>
    </w:p>
    <w:p w:rsidR="00834337" w:rsidRPr="00834337" w:rsidRDefault="00834337" w:rsidP="00834337">
      <w:pPr>
        <w:pStyle w:val="normal0"/>
        <w:jc w:val="both"/>
        <w:rPr>
          <w:ins w:id="2152" w:author="anupam yadav" w:date="2019-07-05T12:16:00Z"/>
          <w:rFonts w:ascii="Times New Roman" w:eastAsia="Times New Roman" w:hAnsi="Times New Roman" w:cs="Times New Roman"/>
          <w:b/>
          <w:sz w:val="24"/>
          <w:szCs w:val="24"/>
          <w:rPrChange w:id="2153" w:author="Du-rush Writing Studio" w:date="2019-06-14T06:55:00Z">
            <w:rPr>
              <w:ins w:id="2154" w:author="anupam yadav" w:date="2019-07-05T12:16:00Z"/>
              <w:rFonts w:ascii="Courier New" w:eastAsia="Courier New" w:hAnsi="Courier New" w:cs="Courier New"/>
              <w:b/>
              <w:sz w:val="24"/>
              <w:szCs w:val="24"/>
            </w:rPr>
          </w:rPrChange>
        </w:rPr>
        <w:pPrChange w:id="2155" w:author="Divya Raja" w:date="2020-10-13T14:29:00Z">
          <w:pPr>
            <w:pStyle w:val="normal0"/>
            <w:jc w:val="center"/>
          </w:pPr>
        </w:pPrChange>
      </w:pPr>
      <w:ins w:id="2156" w:author="anupam yadav" w:date="2019-07-05T12:16:00Z">
        <w:r w:rsidRPr="00834337">
          <w:rPr>
            <w:rFonts w:ascii="Times New Roman" w:eastAsia="Times New Roman" w:hAnsi="Times New Roman" w:cs="Times New Roman"/>
            <w:b/>
            <w:sz w:val="24"/>
            <w:szCs w:val="24"/>
            <w:rPrChange w:id="2157" w:author="Du-rush Writing Studio" w:date="2019-06-14T06:55:00Z">
              <w:rPr>
                <w:rFonts w:ascii="Courier New" w:eastAsia="Courier New" w:hAnsi="Courier New" w:cs="Courier New"/>
                <w:b/>
                <w:sz w:val="24"/>
                <w:szCs w:val="24"/>
              </w:rPr>
            </w:rPrChange>
          </w:rPr>
          <w:t>(loudly)</w:t>
        </w:r>
      </w:ins>
    </w:p>
    <w:p w:rsidR="00834337" w:rsidRPr="00834337" w:rsidRDefault="00834337" w:rsidP="00834337">
      <w:pPr>
        <w:pStyle w:val="normal0"/>
        <w:jc w:val="both"/>
        <w:rPr>
          <w:ins w:id="2158" w:author="anupam yadav" w:date="2019-07-05T12:16:00Z"/>
          <w:rFonts w:ascii="Times New Roman" w:eastAsia="Times New Roman" w:hAnsi="Times New Roman" w:cs="Times New Roman"/>
          <w:b/>
          <w:sz w:val="24"/>
          <w:szCs w:val="24"/>
          <w:rPrChange w:id="2159" w:author="Du-rush Writing Studio" w:date="2019-06-14T06:55:00Z">
            <w:rPr>
              <w:ins w:id="2160" w:author="anupam yadav" w:date="2019-07-05T12:16:00Z"/>
              <w:rFonts w:ascii="Courier New" w:eastAsia="Courier New" w:hAnsi="Courier New" w:cs="Courier New"/>
              <w:b/>
              <w:sz w:val="24"/>
              <w:szCs w:val="24"/>
            </w:rPr>
          </w:rPrChange>
        </w:rPr>
        <w:pPrChange w:id="2161" w:author="Divya Raja" w:date="2020-10-13T14:29:00Z">
          <w:pPr>
            <w:pStyle w:val="normal0"/>
            <w:jc w:val="center"/>
          </w:pPr>
        </w:pPrChange>
      </w:pPr>
      <w:ins w:id="2162" w:author="anupam yadav" w:date="2019-07-05T12:16:00Z">
        <w:r w:rsidRPr="00834337">
          <w:rPr>
            <w:rFonts w:ascii="Times New Roman" w:eastAsia="Times New Roman" w:hAnsi="Times New Roman" w:cs="Times New Roman"/>
            <w:b/>
            <w:sz w:val="24"/>
            <w:szCs w:val="24"/>
            <w:rPrChange w:id="2163" w:author="Du-rush Writing Studio" w:date="2019-06-14T06:55:00Z">
              <w:rPr>
                <w:rFonts w:ascii="Courier New" w:eastAsia="Courier New" w:hAnsi="Courier New" w:cs="Courier New"/>
                <w:b/>
                <w:sz w:val="24"/>
                <w:szCs w:val="24"/>
              </w:rPr>
            </w:rPrChange>
          </w:rPr>
          <w:t>Looks like the source of the sound is behind that door!</w:t>
        </w:r>
      </w:ins>
    </w:p>
    <w:p w:rsidR="00834337" w:rsidRPr="00834337" w:rsidRDefault="00834337" w:rsidP="00834337">
      <w:pPr>
        <w:pStyle w:val="normal0"/>
        <w:jc w:val="both"/>
        <w:rPr>
          <w:ins w:id="2164" w:author="anupam yadav" w:date="2019-07-05T12:16:00Z"/>
          <w:rFonts w:ascii="Times New Roman" w:eastAsia="Times New Roman" w:hAnsi="Times New Roman" w:cs="Times New Roman"/>
          <w:b/>
          <w:sz w:val="24"/>
          <w:szCs w:val="24"/>
          <w:rPrChange w:id="2165" w:author="Du-rush Writing Studio" w:date="2019-06-14T06:55:00Z">
            <w:rPr>
              <w:ins w:id="2166" w:author="anupam yadav" w:date="2019-07-05T12:16:00Z"/>
              <w:rFonts w:ascii="Courier New" w:eastAsia="Courier New" w:hAnsi="Courier New" w:cs="Courier New"/>
              <w:b/>
              <w:sz w:val="24"/>
              <w:szCs w:val="24"/>
            </w:rPr>
          </w:rPrChange>
        </w:rPr>
        <w:pPrChange w:id="2167" w:author="Divya Raja" w:date="2020-10-13T14:29:00Z">
          <w:pPr>
            <w:pStyle w:val="normal0"/>
            <w:jc w:val="center"/>
          </w:pPr>
        </w:pPrChange>
      </w:pPr>
    </w:p>
    <w:p w:rsidR="00834337" w:rsidRPr="00834337" w:rsidRDefault="00834337" w:rsidP="00834337">
      <w:pPr>
        <w:pStyle w:val="normal0"/>
        <w:jc w:val="both"/>
        <w:rPr>
          <w:ins w:id="2168" w:author="anupam yadav" w:date="2019-07-05T12:16:00Z"/>
          <w:rFonts w:ascii="Times New Roman" w:eastAsia="Times New Roman" w:hAnsi="Times New Roman" w:cs="Times New Roman"/>
          <w:b/>
          <w:sz w:val="24"/>
          <w:szCs w:val="24"/>
          <w:rPrChange w:id="2169" w:author="Du-rush Writing Studio" w:date="2019-06-14T06:55:00Z">
            <w:rPr>
              <w:ins w:id="2170" w:author="anupam yadav" w:date="2019-07-05T12:16:00Z"/>
              <w:rFonts w:ascii="Courier New" w:eastAsia="Courier New" w:hAnsi="Courier New" w:cs="Courier New"/>
              <w:b/>
              <w:sz w:val="24"/>
              <w:szCs w:val="24"/>
            </w:rPr>
          </w:rPrChange>
        </w:rPr>
        <w:pPrChange w:id="2171" w:author="Divya Raja" w:date="2020-10-13T14:29:00Z">
          <w:pPr>
            <w:pStyle w:val="normal0"/>
            <w:jc w:val="center"/>
          </w:pPr>
        </w:pPrChange>
      </w:pPr>
      <w:ins w:id="2172" w:author="anupam yadav" w:date="2019-07-05T12:16:00Z">
        <w:r w:rsidRPr="00834337">
          <w:rPr>
            <w:rFonts w:ascii="Times New Roman" w:eastAsia="Times New Roman" w:hAnsi="Times New Roman" w:cs="Times New Roman"/>
            <w:b/>
            <w:sz w:val="24"/>
            <w:szCs w:val="24"/>
            <w:rPrChange w:id="2173" w:author="Du-rush Writing Studio" w:date="2019-06-14T06:55:00Z">
              <w:rPr>
                <w:rFonts w:ascii="Courier New" w:eastAsia="Courier New" w:hAnsi="Courier New" w:cs="Courier New"/>
                <w:b/>
                <w:sz w:val="24"/>
                <w:szCs w:val="24"/>
              </w:rPr>
            </w:rPrChange>
          </w:rPr>
          <w:t xml:space="preserve">Suddenly, Jinx’s voice </w:t>
        </w:r>
      </w:ins>
      <w:ins w:id="2174" w:author="Aiswarya chandran" w:date="2020-10-17T09:29:00Z">
        <w:r w:rsidRPr="00834337">
          <w:rPr>
            <w:rFonts w:ascii="Times New Roman" w:eastAsia="Times New Roman" w:hAnsi="Times New Roman" w:cs="Times New Roman"/>
            <w:b/>
            <w:sz w:val="24"/>
            <w:szCs w:val="24"/>
            <w:rPrChange w:id="2175" w:author="Du-rush Writing Studio" w:date="2019-06-14T06:55:00Z">
              <w:rPr>
                <w:rFonts w:ascii="Courier New" w:eastAsia="Courier New" w:hAnsi="Courier New" w:cs="Courier New"/>
                <w:b/>
                <w:sz w:val="24"/>
                <w:szCs w:val="24"/>
              </w:rPr>
            </w:rPrChange>
          </w:rPr>
          <w:t>was</w:t>
        </w:r>
      </w:ins>
      <w:ins w:id="2176" w:author="anupam yadav" w:date="2019-07-05T12:16:00Z">
        <w:del w:id="2177" w:author="Aiswarya chandran" w:date="2020-10-17T09:29:00Z">
          <w:r w:rsidRPr="00834337">
            <w:rPr>
              <w:rFonts w:ascii="Times New Roman" w:eastAsia="Times New Roman" w:hAnsi="Times New Roman" w:cs="Times New Roman"/>
              <w:b/>
              <w:sz w:val="24"/>
              <w:szCs w:val="24"/>
              <w:rPrChange w:id="2178" w:author="Du-rush Writing Studio" w:date="2019-06-14T06:55:00Z">
                <w:rPr>
                  <w:rFonts w:ascii="Courier New" w:eastAsia="Courier New" w:hAnsi="Courier New" w:cs="Courier New"/>
                  <w:b/>
                  <w:sz w:val="24"/>
                  <w:szCs w:val="24"/>
                </w:rPr>
              </w:rPrChange>
            </w:rPr>
            <w:delText>is</w:delText>
          </w:r>
        </w:del>
        <w:r w:rsidRPr="00834337">
          <w:rPr>
            <w:rFonts w:ascii="Times New Roman" w:eastAsia="Times New Roman" w:hAnsi="Times New Roman" w:cs="Times New Roman"/>
            <w:b/>
            <w:sz w:val="24"/>
            <w:szCs w:val="24"/>
            <w:rPrChange w:id="2179" w:author="Du-rush Writing Studio" w:date="2019-06-14T06:55:00Z">
              <w:rPr>
                <w:rFonts w:ascii="Courier New" w:eastAsia="Courier New" w:hAnsi="Courier New" w:cs="Courier New"/>
                <w:b/>
                <w:sz w:val="24"/>
                <w:szCs w:val="24"/>
              </w:rPr>
            </w:rPrChange>
          </w:rPr>
          <w:t xml:space="preserve"> heard. Frank, Jane and Jax look</w:t>
        </w:r>
      </w:ins>
      <w:ins w:id="2180" w:author="Aiswarya chandran" w:date="2020-10-17T09:29:00Z">
        <w:r w:rsidRPr="00834337">
          <w:rPr>
            <w:rFonts w:ascii="Times New Roman" w:eastAsia="Times New Roman" w:hAnsi="Times New Roman" w:cs="Times New Roman"/>
            <w:b/>
            <w:sz w:val="24"/>
            <w:szCs w:val="24"/>
            <w:rPrChange w:id="2181" w:author="Du-rush Writing Studio" w:date="2019-06-14T06:55:00Z">
              <w:rPr>
                <w:rFonts w:ascii="Courier New" w:eastAsia="Courier New" w:hAnsi="Courier New" w:cs="Courier New"/>
                <w:b/>
                <w:sz w:val="24"/>
                <w:szCs w:val="24"/>
              </w:rPr>
            </w:rPrChange>
          </w:rPr>
          <w:t>ed</w:t>
        </w:r>
      </w:ins>
      <w:ins w:id="2182" w:author="anupam yadav" w:date="2019-07-05T12:16:00Z">
        <w:r w:rsidRPr="00834337">
          <w:rPr>
            <w:rFonts w:ascii="Times New Roman" w:eastAsia="Times New Roman" w:hAnsi="Times New Roman" w:cs="Times New Roman"/>
            <w:b/>
            <w:sz w:val="24"/>
            <w:szCs w:val="24"/>
            <w:rPrChange w:id="2183" w:author="Du-rush Writing Studio" w:date="2019-06-14T06:55:00Z">
              <w:rPr>
                <w:rFonts w:ascii="Courier New" w:eastAsia="Courier New" w:hAnsi="Courier New" w:cs="Courier New"/>
                <w:b/>
                <w:sz w:val="24"/>
                <w:szCs w:val="24"/>
              </w:rPr>
            </w:rPrChange>
          </w:rPr>
          <w:t xml:space="preserve"> at each other.</w:t>
        </w:r>
      </w:ins>
    </w:p>
    <w:p w:rsidR="00834337" w:rsidRPr="00834337" w:rsidRDefault="00834337" w:rsidP="00834337">
      <w:pPr>
        <w:pStyle w:val="normal0"/>
        <w:jc w:val="both"/>
        <w:rPr>
          <w:ins w:id="2184" w:author="anupam yadav" w:date="2019-07-05T12:16:00Z"/>
          <w:rFonts w:ascii="Times New Roman" w:eastAsia="Times New Roman" w:hAnsi="Times New Roman" w:cs="Times New Roman"/>
          <w:b/>
          <w:sz w:val="24"/>
          <w:szCs w:val="24"/>
          <w:rPrChange w:id="2185" w:author="Du-rush Writing Studio" w:date="2019-06-14T06:55:00Z">
            <w:rPr>
              <w:ins w:id="2186" w:author="anupam yadav" w:date="2019-07-05T12:16:00Z"/>
              <w:rFonts w:ascii="Courier New" w:eastAsia="Courier New" w:hAnsi="Courier New" w:cs="Courier New"/>
              <w:b/>
              <w:sz w:val="24"/>
              <w:szCs w:val="24"/>
            </w:rPr>
          </w:rPrChange>
        </w:rPr>
        <w:pPrChange w:id="2187" w:author="Divya Raja" w:date="2020-10-13T14:29:00Z">
          <w:pPr>
            <w:pStyle w:val="normal0"/>
            <w:jc w:val="center"/>
          </w:pPr>
        </w:pPrChange>
      </w:pPr>
    </w:p>
    <w:p w:rsidR="00834337" w:rsidRPr="00834337" w:rsidRDefault="00834337" w:rsidP="00834337">
      <w:pPr>
        <w:pStyle w:val="normal0"/>
        <w:jc w:val="both"/>
        <w:rPr>
          <w:ins w:id="2188" w:author="anupam yadav" w:date="2019-07-05T12:16:00Z"/>
          <w:rFonts w:ascii="Times New Roman" w:eastAsia="Times New Roman" w:hAnsi="Times New Roman" w:cs="Times New Roman"/>
          <w:b/>
          <w:sz w:val="24"/>
          <w:szCs w:val="24"/>
          <w:rPrChange w:id="2189" w:author="Du-rush Writing Studio" w:date="2019-06-14T06:55:00Z">
            <w:rPr>
              <w:ins w:id="2190" w:author="anupam yadav" w:date="2019-07-05T12:16:00Z"/>
              <w:rFonts w:ascii="Courier New" w:eastAsia="Courier New" w:hAnsi="Courier New" w:cs="Courier New"/>
              <w:b/>
              <w:sz w:val="24"/>
              <w:szCs w:val="24"/>
            </w:rPr>
          </w:rPrChange>
        </w:rPr>
        <w:pPrChange w:id="2191" w:author="Divya Raja" w:date="2020-10-13T14:29:00Z">
          <w:pPr>
            <w:pStyle w:val="normal0"/>
            <w:jc w:val="center"/>
          </w:pPr>
        </w:pPrChange>
      </w:pPr>
      <w:ins w:id="2192" w:author="anupam yadav" w:date="2019-07-05T12:16:00Z">
        <w:r w:rsidRPr="00834337">
          <w:rPr>
            <w:rFonts w:ascii="Times New Roman" w:eastAsia="Times New Roman" w:hAnsi="Times New Roman" w:cs="Times New Roman"/>
            <w:b/>
            <w:sz w:val="24"/>
            <w:szCs w:val="24"/>
            <w:rPrChange w:id="2193" w:author="Du-rush Writing Studio" w:date="2019-06-14T06:55:00Z">
              <w:rPr>
                <w:rFonts w:ascii="Courier New" w:eastAsia="Courier New" w:hAnsi="Courier New" w:cs="Courier New"/>
                <w:b/>
                <w:sz w:val="24"/>
                <w:szCs w:val="24"/>
              </w:rPr>
            </w:rPrChange>
          </w:rPr>
          <w:t>JINX (VO)</w:t>
        </w:r>
      </w:ins>
    </w:p>
    <w:p w:rsidR="00834337" w:rsidRPr="00834337" w:rsidRDefault="00834337" w:rsidP="00834337">
      <w:pPr>
        <w:pStyle w:val="normal0"/>
        <w:jc w:val="both"/>
        <w:rPr>
          <w:ins w:id="2194" w:author="anupam yadav" w:date="2019-07-05T12:16:00Z"/>
          <w:rFonts w:ascii="Times New Roman" w:eastAsia="Times New Roman" w:hAnsi="Times New Roman" w:cs="Times New Roman"/>
          <w:b/>
          <w:sz w:val="24"/>
          <w:szCs w:val="24"/>
          <w:rPrChange w:id="2195" w:author="Du-rush Writing Studio" w:date="2019-06-14T06:55:00Z">
            <w:rPr>
              <w:ins w:id="2196" w:author="anupam yadav" w:date="2019-07-05T12:16:00Z"/>
              <w:rFonts w:ascii="Courier New" w:eastAsia="Courier New" w:hAnsi="Courier New" w:cs="Courier New"/>
              <w:b/>
              <w:sz w:val="24"/>
              <w:szCs w:val="24"/>
            </w:rPr>
          </w:rPrChange>
        </w:rPr>
        <w:pPrChange w:id="2197" w:author="Divya Raja" w:date="2020-10-13T14:29:00Z">
          <w:pPr>
            <w:pStyle w:val="normal0"/>
            <w:jc w:val="center"/>
          </w:pPr>
        </w:pPrChange>
      </w:pPr>
      <w:ins w:id="2198" w:author="anupam yadav" w:date="2019-07-05T12:16:00Z">
        <w:r w:rsidRPr="00834337">
          <w:rPr>
            <w:rFonts w:ascii="Times New Roman" w:eastAsia="Times New Roman" w:hAnsi="Times New Roman" w:cs="Times New Roman"/>
            <w:b/>
            <w:sz w:val="24"/>
            <w:szCs w:val="24"/>
            <w:rPrChange w:id="2199" w:author="Du-rush Writing Studio" w:date="2019-06-14T06:55:00Z">
              <w:rPr>
                <w:rFonts w:ascii="Courier New" w:eastAsia="Courier New" w:hAnsi="Courier New" w:cs="Courier New"/>
                <w:b/>
                <w:sz w:val="24"/>
                <w:szCs w:val="24"/>
              </w:rPr>
            </w:rPrChange>
          </w:rPr>
          <w:t xml:space="preserve">Frank? Jane? Jax? Is that you? Come in here! Quickly! </w:t>
        </w:r>
      </w:ins>
    </w:p>
    <w:p w:rsidR="00834337" w:rsidRPr="00834337" w:rsidRDefault="00834337" w:rsidP="00834337">
      <w:pPr>
        <w:pStyle w:val="normal0"/>
        <w:jc w:val="both"/>
        <w:rPr>
          <w:ins w:id="2200" w:author="anupam yadav" w:date="2019-07-05T12:16:00Z"/>
          <w:rFonts w:ascii="Times New Roman" w:eastAsia="Times New Roman" w:hAnsi="Times New Roman" w:cs="Times New Roman"/>
          <w:b/>
          <w:sz w:val="24"/>
          <w:szCs w:val="24"/>
          <w:rPrChange w:id="2201" w:author="Du-rush Writing Studio" w:date="2019-06-14T06:55:00Z">
            <w:rPr>
              <w:ins w:id="2202" w:author="anupam yadav" w:date="2019-07-05T12:16:00Z"/>
              <w:rFonts w:ascii="Courier New" w:eastAsia="Courier New" w:hAnsi="Courier New" w:cs="Courier New"/>
              <w:b/>
              <w:sz w:val="24"/>
              <w:szCs w:val="24"/>
            </w:rPr>
          </w:rPrChange>
        </w:rPr>
        <w:pPrChange w:id="2203" w:author="Divya Raja" w:date="2020-10-13T14:29:00Z">
          <w:pPr>
            <w:pStyle w:val="normal0"/>
            <w:jc w:val="center"/>
          </w:pPr>
        </w:pPrChange>
      </w:pPr>
    </w:p>
    <w:p w:rsidR="00834337" w:rsidRPr="00834337" w:rsidRDefault="00834337" w:rsidP="00834337">
      <w:pPr>
        <w:pStyle w:val="normal0"/>
        <w:jc w:val="both"/>
        <w:rPr>
          <w:ins w:id="2204" w:author="anupam yadav" w:date="2019-07-05T12:16:00Z"/>
          <w:rFonts w:ascii="Times New Roman" w:eastAsia="Times New Roman" w:hAnsi="Times New Roman" w:cs="Times New Roman"/>
          <w:b/>
          <w:sz w:val="24"/>
          <w:szCs w:val="24"/>
          <w:rPrChange w:id="2205" w:author="Du-rush Writing Studio" w:date="2019-06-14T06:55:00Z">
            <w:rPr>
              <w:ins w:id="2206" w:author="anupam yadav" w:date="2019-07-05T12:16:00Z"/>
              <w:rFonts w:ascii="Courier New" w:eastAsia="Courier New" w:hAnsi="Courier New" w:cs="Courier New"/>
              <w:b/>
              <w:sz w:val="24"/>
              <w:szCs w:val="24"/>
            </w:rPr>
          </w:rPrChange>
        </w:rPr>
        <w:pPrChange w:id="2207" w:author="Divya Raja" w:date="2020-10-13T14:29:00Z">
          <w:pPr>
            <w:pStyle w:val="normal0"/>
            <w:jc w:val="center"/>
          </w:pPr>
        </w:pPrChange>
      </w:pPr>
      <w:ins w:id="2208" w:author="anupam yadav" w:date="2019-07-05T12:16:00Z">
        <w:r w:rsidRPr="00834337">
          <w:rPr>
            <w:rFonts w:ascii="Times New Roman" w:eastAsia="Times New Roman" w:hAnsi="Times New Roman" w:cs="Times New Roman"/>
            <w:b/>
            <w:sz w:val="24"/>
            <w:szCs w:val="24"/>
            <w:rPrChange w:id="2209" w:author="Du-rush Writing Studio" w:date="2019-06-14T06:55:00Z">
              <w:rPr>
                <w:rFonts w:ascii="Courier New" w:eastAsia="Courier New" w:hAnsi="Courier New" w:cs="Courier New"/>
                <w:b/>
                <w:sz w:val="24"/>
                <w:szCs w:val="24"/>
              </w:rPr>
            </w:rPrChange>
          </w:rPr>
          <w:t xml:space="preserve">Frank, Jane and Jax </w:t>
        </w:r>
      </w:ins>
      <w:ins w:id="2210" w:author="INDUMATHI S" w:date="2020-10-14T10:27:00Z">
        <w:r w:rsidRPr="00834337">
          <w:rPr>
            <w:rFonts w:ascii="Times New Roman" w:eastAsia="Times New Roman" w:hAnsi="Times New Roman" w:cs="Times New Roman"/>
            <w:b/>
            <w:sz w:val="24"/>
            <w:szCs w:val="24"/>
            <w:rPrChange w:id="2211" w:author="Du-rush Writing Studio" w:date="2019-06-14T06:55:00Z">
              <w:rPr>
                <w:rFonts w:ascii="Courier New" w:eastAsia="Courier New" w:hAnsi="Courier New" w:cs="Courier New"/>
                <w:b/>
                <w:sz w:val="24"/>
                <w:szCs w:val="24"/>
              </w:rPr>
            </w:rPrChange>
          </w:rPr>
          <w:t>dash</w:t>
        </w:r>
      </w:ins>
      <w:ins w:id="2212" w:author="Aiswarya chandran" w:date="2020-10-17T09:30:00Z">
        <w:r w:rsidRPr="00834337">
          <w:rPr>
            <w:rFonts w:ascii="Times New Roman" w:eastAsia="Times New Roman" w:hAnsi="Times New Roman" w:cs="Times New Roman"/>
            <w:b/>
            <w:sz w:val="24"/>
            <w:szCs w:val="24"/>
            <w:rPrChange w:id="2213" w:author="Du-rush Writing Studio" w:date="2019-06-14T06:55:00Z">
              <w:rPr>
                <w:rFonts w:ascii="Courier New" w:eastAsia="Courier New" w:hAnsi="Courier New" w:cs="Courier New"/>
                <w:b/>
                <w:sz w:val="24"/>
                <w:szCs w:val="24"/>
              </w:rPr>
            </w:rPrChange>
          </w:rPr>
          <w:t>es</w:t>
        </w:r>
      </w:ins>
      <w:ins w:id="2214" w:author="anupam yadav" w:date="2019-07-05T12:16:00Z">
        <w:del w:id="2215" w:author="INDUMATHI S" w:date="2020-10-14T10:27:00Z">
          <w:r w:rsidRPr="00834337">
            <w:rPr>
              <w:rFonts w:ascii="Times New Roman" w:eastAsia="Times New Roman" w:hAnsi="Times New Roman" w:cs="Times New Roman"/>
              <w:b/>
              <w:sz w:val="24"/>
              <w:szCs w:val="24"/>
              <w:rPrChange w:id="2216" w:author="Du-rush Writing Studio" w:date="2019-06-14T06:55:00Z">
                <w:rPr>
                  <w:rFonts w:ascii="Courier New" w:eastAsia="Courier New" w:hAnsi="Courier New" w:cs="Courier New"/>
                  <w:b/>
                  <w:sz w:val="24"/>
                  <w:szCs w:val="24"/>
                </w:rPr>
              </w:rPrChange>
            </w:rPr>
            <w:delText>dashes</w:delText>
          </w:r>
        </w:del>
        <w:r w:rsidRPr="00834337">
          <w:rPr>
            <w:rFonts w:ascii="Times New Roman" w:eastAsia="Times New Roman" w:hAnsi="Times New Roman" w:cs="Times New Roman"/>
            <w:b/>
            <w:sz w:val="24"/>
            <w:szCs w:val="24"/>
            <w:rPrChange w:id="2217" w:author="Du-rush Writing Studio" w:date="2019-06-14T06:55:00Z">
              <w:rPr>
                <w:rFonts w:ascii="Courier New" w:eastAsia="Courier New" w:hAnsi="Courier New" w:cs="Courier New"/>
                <w:b/>
                <w:sz w:val="24"/>
                <w:szCs w:val="24"/>
              </w:rPr>
            </w:rPrChange>
          </w:rPr>
          <w:t xml:space="preserve"> into the room.</w:t>
        </w:r>
      </w:ins>
    </w:p>
    <w:p w:rsidR="00834337" w:rsidRPr="00834337" w:rsidRDefault="00834337" w:rsidP="00834337">
      <w:pPr>
        <w:pStyle w:val="normal0"/>
        <w:jc w:val="both"/>
        <w:rPr>
          <w:ins w:id="2218" w:author="anupam yadav" w:date="2019-07-05T12:16:00Z"/>
          <w:rFonts w:ascii="Times New Roman" w:eastAsia="Times New Roman" w:hAnsi="Times New Roman" w:cs="Times New Roman"/>
          <w:b/>
          <w:sz w:val="24"/>
          <w:szCs w:val="24"/>
          <w:rPrChange w:id="2219" w:author="Du-rush Writing Studio" w:date="2019-06-14T06:55:00Z">
            <w:rPr>
              <w:ins w:id="2220" w:author="anupam yadav" w:date="2019-07-05T12:16:00Z"/>
              <w:rFonts w:ascii="Courier New" w:eastAsia="Courier New" w:hAnsi="Courier New" w:cs="Courier New"/>
              <w:b/>
              <w:sz w:val="24"/>
              <w:szCs w:val="24"/>
            </w:rPr>
          </w:rPrChange>
        </w:rPr>
        <w:pPrChange w:id="2221" w:author="Divya Raja" w:date="2020-10-13T14:29:00Z">
          <w:pPr>
            <w:pStyle w:val="normal0"/>
            <w:jc w:val="center"/>
          </w:pPr>
        </w:pPrChange>
      </w:pPr>
    </w:p>
    <w:p w:rsidR="00834337" w:rsidRPr="00834337" w:rsidRDefault="00834337" w:rsidP="00834337">
      <w:pPr>
        <w:pStyle w:val="normal0"/>
        <w:jc w:val="both"/>
        <w:rPr>
          <w:ins w:id="2222" w:author="anupam yadav" w:date="2019-07-05T12:16:00Z"/>
          <w:rFonts w:ascii="Times New Roman" w:eastAsia="Times New Roman" w:hAnsi="Times New Roman" w:cs="Times New Roman"/>
          <w:b/>
          <w:sz w:val="24"/>
          <w:szCs w:val="24"/>
          <w:rPrChange w:id="2223" w:author="Du-rush Writing Studio" w:date="2019-06-14T06:55:00Z">
            <w:rPr>
              <w:ins w:id="2224" w:author="anupam yadav" w:date="2019-07-05T12:16:00Z"/>
              <w:rFonts w:ascii="Courier New" w:eastAsia="Courier New" w:hAnsi="Courier New" w:cs="Courier New"/>
              <w:b/>
              <w:sz w:val="24"/>
              <w:szCs w:val="24"/>
            </w:rPr>
          </w:rPrChange>
        </w:rPr>
        <w:pPrChange w:id="2225" w:author="Divya Raja" w:date="2020-10-13T14:29:00Z">
          <w:pPr>
            <w:pStyle w:val="normal0"/>
            <w:jc w:val="center"/>
          </w:pPr>
        </w:pPrChange>
      </w:pPr>
      <w:ins w:id="2226" w:author="anupam yadav" w:date="2019-07-05T12:16:00Z">
        <w:r w:rsidRPr="00834337">
          <w:rPr>
            <w:rFonts w:ascii="Times New Roman" w:eastAsia="Times New Roman" w:hAnsi="Times New Roman" w:cs="Times New Roman"/>
            <w:b/>
            <w:sz w:val="24"/>
            <w:szCs w:val="24"/>
            <w:rPrChange w:id="2227" w:author="Du-rush Writing Studio" w:date="2019-06-14T06:55:00Z">
              <w:rPr>
                <w:rFonts w:ascii="Courier New" w:eastAsia="Courier New" w:hAnsi="Courier New" w:cs="Courier New"/>
                <w:b/>
                <w:sz w:val="24"/>
                <w:szCs w:val="24"/>
              </w:rPr>
            </w:rPrChange>
          </w:rPr>
          <w:t>INT. PUMPKIN MANSION - TV ROOM</w:t>
        </w:r>
      </w:ins>
    </w:p>
    <w:p w:rsidR="00834337" w:rsidRPr="00834337" w:rsidRDefault="00834337" w:rsidP="00834337">
      <w:pPr>
        <w:pStyle w:val="normal0"/>
        <w:jc w:val="both"/>
        <w:rPr>
          <w:ins w:id="2228" w:author="anupam yadav" w:date="2019-07-05T12:16:00Z"/>
          <w:rFonts w:ascii="Times New Roman" w:eastAsia="Times New Roman" w:hAnsi="Times New Roman" w:cs="Times New Roman"/>
          <w:b/>
          <w:sz w:val="24"/>
          <w:szCs w:val="24"/>
          <w:rPrChange w:id="2229" w:author="Du-rush Writing Studio" w:date="2019-06-14T06:55:00Z">
            <w:rPr>
              <w:ins w:id="2230" w:author="anupam yadav" w:date="2019-07-05T12:16:00Z"/>
              <w:rFonts w:ascii="Courier New" w:eastAsia="Courier New" w:hAnsi="Courier New" w:cs="Courier New"/>
              <w:b/>
              <w:sz w:val="24"/>
              <w:szCs w:val="24"/>
            </w:rPr>
          </w:rPrChange>
        </w:rPr>
        <w:pPrChange w:id="2231" w:author="Divya Raja" w:date="2020-10-13T14:29:00Z">
          <w:pPr>
            <w:pStyle w:val="normal0"/>
            <w:jc w:val="center"/>
          </w:pPr>
        </w:pPrChange>
      </w:pPr>
    </w:p>
    <w:p w:rsidR="00834337" w:rsidRPr="00834337" w:rsidRDefault="00834337" w:rsidP="00834337">
      <w:pPr>
        <w:pStyle w:val="normal0"/>
        <w:jc w:val="both"/>
        <w:rPr>
          <w:ins w:id="2232" w:author="anupam yadav" w:date="2019-07-05T12:16:00Z"/>
          <w:rFonts w:ascii="Times New Roman" w:eastAsia="Times New Roman" w:hAnsi="Times New Roman" w:cs="Times New Roman"/>
          <w:b/>
          <w:sz w:val="24"/>
          <w:szCs w:val="24"/>
          <w:rPrChange w:id="2233" w:author="Du-rush Writing Studio" w:date="2019-06-14T06:55:00Z">
            <w:rPr>
              <w:ins w:id="2234" w:author="anupam yadav" w:date="2019-07-05T12:16:00Z"/>
              <w:rFonts w:ascii="Courier New" w:eastAsia="Courier New" w:hAnsi="Courier New" w:cs="Courier New"/>
              <w:b/>
              <w:sz w:val="24"/>
              <w:szCs w:val="24"/>
            </w:rPr>
          </w:rPrChange>
        </w:rPr>
        <w:pPrChange w:id="2235" w:author="Divya Raja" w:date="2020-10-13T14:29:00Z">
          <w:pPr>
            <w:pStyle w:val="normal0"/>
            <w:jc w:val="center"/>
          </w:pPr>
        </w:pPrChange>
      </w:pPr>
      <w:ins w:id="2236" w:author="anupam yadav" w:date="2019-07-05T12:16:00Z">
        <w:r w:rsidRPr="00834337">
          <w:rPr>
            <w:rFonts w:ascii="Times New Roman" w:eastAsia="Times New Roman" w:hAnsi="Times New Roman" w:cs="Times New Roman"/>
            <w:b/>
            <w:sz w:val="24"/>
            <w:szCs w:val="24"/>
            <w:rPrChange w:id="2237" w:author="Du-rush Writing Studio" w:date="2019-06-14T06:55:00Z">
              <w:rPr>
                <w:rFonts w:ascii="Courier New" w:eastAsia="Courier New" w:hAnsi="Courier New" w:cs="Courier New"/>
                <w:b/>
                <w:sz w:val="24"/>
                <w:szCs w:val="24"/>
              </w:rPr>
            </w:rPrChange>
          </w:rPr>
          <w:t>Frank, Jane, and Jax enter</w:t>
        </w:r>
      </w:ins>
      <w:ins w:id="2238" w:author="Aiswarya chandran" w:date="2020-10-17T09:30:00Z">
        <w:r w:rsidRPr="00834337">
          <w:rPr>
            <w:rFonts w:ascii="Times New Roman" w:eastAsia="Times New Roman" w:hAnsi="Times New Roman" w:cs="Times New Roman"/>
            <w:b/>
            <w:sz w:val="24"/>
            <w:szCs w:val="24"/>
            <w:rPrChange w:id="2239" w:author="Du-rush Writing Studio" w:date="2019-06-14T06:55:00Z">
              <w:rPr>
                <w:rFonts w:ascii="Courier New" w:eastAsia="Courier New" w:hAnsi="Courier New" w:cs="Courier New"/>
                <w:b/>
                <w:sz w:val="24"/>
                <w:szCs w:val="24"/>
              </w:rPr>
            </w:rPrChange>
          </w:rPr>
          <w:t>ed</w:t>
        </w:r>
      </w:ins>
      <w:ins w:id="2240" w:author="anupam yadav" w:date="2019-07-05T12:16:00Z">
        <w:r w:rsidRPr="00834337">
          <w:rPr>
            <w:rFonts w:ascii="Times New Roman" w:eastAsia="Times New Roman" w:hAnsi="Times New Roman" w:cs="Times New Roman"/>
            <w:b/>
            <w:sz w:val="24"/>
            <w:szCs w:val="24"/>
            <w:rPrChange w:id="2241" w:author="Du-rush Writing Studio" w:date="2019-06-14T06:55:00Z">
              <w:rPr>
                <w:rFonts w:ascii="Courier New" w:eastAsia="Courier New" w:hAnsi="Courier New" w:cs="Courier New"/>
                <w:b/>
                <w:sz w:val="24"/>
                <w:szCs w:val="24"/>
              </w:rPr>
            </w:rPrChange>
          </w:rPr>
          <w:t xml:space="preserve"> and </w:t>
        </w:r>
      </w:ins>
      <w:ins w:id="2242" w:author="Aiswarya chandran" w:date="2020-10-17T09:30:00Z">
        <w:r w:rsidRPr="00834337">
          <w:rPr>
            <w:rFonts w:ascii="Times New Roman" w:eastAsia="Times New Roman" w:hAnsi="Times New Roman" w:cs="Times New Roman"/>
            <w:b/>
            <w:sz w:val="24"/>
            <w:szCs w:val="24"/>
            <w:rPrChange w:id="2243" w:author="Du-rush Writing Studio" w:date="2019-06-14T06:55:00Z">
              <w:rPr>
                <w:rFonts w:ascii="Courier New" w:eastAsia="Courier New" w:hAnsi="Courier New" w:cs="Courier New"/>
                <w:b/>
                <w:sz w:val="24"/>
                <w:szCs w:val="24"/>
              </w:rPr>
            </w:rPrChange>
          </w:rPr>
          <w:t>saw</w:t>
        </w:r>
      </w:ins>
      <w:ins w:id="2244" w:author="anupam yadav" w:date="2019-07-05T12:16:00Z">
        <w:del w:id="2245" w:author="Aiswarya chandran" w:date="2020-10-17T09:30:00Z">
          <w:r w:rsidRPr="00834337">
            <w:rPr>
              <w:rFonts w:ascii="Times New Roman" w:eastAsia="Times New Roman" w:hAnsi="Times New Roman" w:cs="Times New Roman"/>
              <w:b/>
              <w:sz w:val="24"/>
              <w:szCs w:val="24"/>
              <w:rPrChange w:id="2246" w:author="Du-rush Writing Studio" w:date="2019-06-14T06:55:00Z">
                <w:rPr>
                  <w:rFonts w:ascii="Courier New" w:eastAsia="Courier New" w:hAnsi="Courier New" w:cs="Courier New"/>
                  <w:b/>
                  <w:sz w:val="24"/>
                  <w:szCs w:val="24"/>
                </w:rPr>
              </w:rPrChange>
            </w:rPr>
            <w:delText>see</w:delText>
          </w:r>
        </w:del>
        <w:r w:rsidRPr="00834337">
          <w:rPr>
            <w:rFonts w:ascii="Times New Roman" w:eastAsia="Times New Roman" w:hAnsi="Times New Roman" w:cs="Times New Roman"/>
            <w:b/>
            <w:sz w:val="24"/>
            <w:szCs w:val="24"/>
            <w:rPrChange w:id="2247" w:author="Du-rush Writing Studio" w:date="2019-06-14T06:55:00Z">
              <w:rPr>
                <w:rFonts w:ascii="Courier New" w:eastAsia="Courier New" w:hAnsi="Courier New" w:cs="Courier New"/>
                <w:b/>
                <w:sz w:val="24"/>
                <w:szCs w:val="24"/>
              </w:rPr>
            </w:rPrChange>
          </w:rPr>
          <w:t xml:space="preserve"> Jinx </w:t>
        </w:r>
        <w:del w:id="2248" w:author="Aiswarya chandran" w:date="2020-10-17T09:30:00Z">
          <w:r w:rsidRPr="00834337">
            <w:rPr>
              <w:rFonts w:ascii="Times New Roman" w:eastAsia="Times New Roman" w:hAnsi="Times New Roman" w:cs="Times New Roman"/>
              <w:b/>
              <w:sz w:val="24"/>
              <w:szCs w:val="24"/>
              <w:rPrChange w:id="2249" w:author="Du-rush Writing Studio" w:date="2019-06-14T06:55:00Z">
                <w:rPr>
                  <w:rFonts w:ascii="Courier New" w:eastAsia="Courier New" w:hAnsi="Courier New" w:cs="Courier New"/>
                  <w:b/>
                  <w:sz w:val="24"/>
                  <w:szCs w:val="24"/>
                </w:rPr>
              </w:rPrChange>
            </w:rPr>
            <w:delText>is</w:delText>
          </w:r>
        </w:del>
        <w:r w:rsidRPr="00834337">
          <w:rPr>
            <w:rFonts w:ascii="Times New Roman" w:eastAsia="Times New Roman" w:hAnsi="Times New Roman" w:cs="Times New Roman"/>
            <w:b/>
            <w:sz w:val="24"/>
            <w:szCs w:val="24"/>
            <w:rPrChange w:id="2250" w:author="Du-rush Writing Studio" w:date="2019-06-14T06:55:00Z">
              <w:rPr>
                <w:rFonts w:ascii="Courier New" w:eastAsia="Courier New" w:hAnsi="Courier New" w:cs="Courier New"/>
                <w:b/>
                <w:sz w:val="24"/>
                <w:szCs w:val="24"/>
              </w:rPr>
            </w:rPrChange>
          </w:rPr>
          <w:t xml:space="preserve"> frantic and sweaty, flipping through her spellbook. Her clothes </w:t>
        </w:r>
      </w:ins>
      <w:ins w:id="2251" w:author="Aiswarya chandran" w:date="2020-10-17T09:30:00Z">
        <w:r w:rsidRPr="00834337">
          <w:rPr>
            <w:rFonts w:ascii="Times New Roman" w:eastAsia="Times New Roman" w:hAnsi="Times New Roman" w:cs="Times New Roman"/>
            <w:b/>
            <w:sz w:val="24"/>
            <w:szCs w:val="24"/>
            <w:rPrChange w:id="2252" w:author="Du-rush Writing Studio" w:date="2019-06-14T06:55:00Z">
              <w:rPr>
                <w:rFonts w:ascii="Courier New" w:eastAsia="Courier New" w:hAnsi="Courier New" w:cs="Courier New"/>
                <w:b/>
                <w:sz w:val="24"/>
                <w:szCs w:val="24"/>
              </w:rPr>
            </w:rPrChange>
          </w:rPr>
          <w:t>were</w:t>
        </w:r>
      </w:ins>
      <w:ins w:id="2253" w:author="anupam yadav" w:date="2019-07-05T12:16:00Z">
        <w:del w:id="2254" w:author="Aiswarya chandran" w:date="2020-10-17T09:30:00Z">
          <w:r w:rsidRPr="00834337">
            <w:rPr>
              <w:rFonts w:ascii="Times New Roman" w:eastAsia="Times New Roman" w:hAnsi="Times New Roman" w:cs="Times New Roman"/>
              <w:b/>
              <w:sz w:val="24"/>
              <w:szCs w:val="24"/>
              <w:rPrChange w:id="2255" w:author="Du-rush Writing Studio" w:date="2019-06-14T06:55:00Z">
                <w:rPr>
                  <w:rFonts w:ascii="Courier New" w:eastAsia="Courier New" w:hAnsi="Courier New" w:cs="Courier New"/>
                  <w:b/>
                  <w:sz w:val="24"/>
                  <w:szCs w:val="24"/>
                </w:rPr>
              </w:rPrChange>
            </w:rPr>
            <w:delText>are</w:delText>
          </w:r>
        </w:del>
        <w:r w:rsidRPr="00834337">
          <w:rPr>
            <w:rFonts w:ascii="Times New Roman" w:eastAsia="Times New Roman" w:hAnsi="Times New Roman" w:cs="Times New Roman"/>
            <w:b/>
            <w:sz w:val="24"/>
            <w:szCs w:val="24"/>
            <w:rPrChange w:id="2256" w:author="Du-rush Writing Studio" w:date="2019-06-14T06:55:00Z">
              <w:rPr>
                <w:rFonts w:ascii="Courier New" w:eastAsia="Courier New" w:hAnsi="Courier New" w:cs="Courier New"/>
                <w:b/>
                <w:sz w:val="24"/>
                <w:szCs w:val="24"/>
              </w:rPr>
            </w:rPrChange>
          </w:rPr>
          <w:t xml:space="preserve"> </w:t>
        </w:r>
        <w:del w:id="2257" w:author="Raj iv Sharma" w:date="2020-10-05T08:19:00Z">
          <w:r w:rsidRPr="00834337">
            <w:rPr>
              <w:rFonts w:ascii="Times New Roman" w:eastAsia="Times New Roman" w:hAnsi="Times New Roman" w:cs="Times New Roman"/>
              <w:b/>
              <w:sz w:val="24"/>
              <w:szCs w:val="24"/>
              <w:rPrChange w:id="2258" w:author="Du-rush Writing Studio" w:date="2019-06-14T06:55:00Z">
                <w:rPr>
                  <w:rFonts w:ascii="Courier New" w:eastAsia="Courier New" w:hAnsi="Courier New" w:cs="Courier New"/>
                  <w:b/>
                  <w:sz w:val="24"/>
                  <w:szCs w:val="24"/>
                </w:rPr>
              </w:rPrChange>
            </w:rPr>
            <w:delText xml:space="preserve">untidy </w:delText>
          </w:r>
        </w:del>
        <w:r w:rsidRPr="00834337">
          <w:rPr>
            <w:rFonts w:ascii="Times New Roman" w:eastAsia="Times New Roman" w:hAnsi="Times New Roman" w:cs="Times New Roman"/>
            <w:b/>
            <w:sz w:val="24"/>
            <w:szCs w:val="24"/>
            <w:rPrChange w:id="2259" w:author="Du-rush Writing Studio" w:date="2019-06-14T06:55:00Z">
              <w:rPr>
                <w:rFonts w:ascii="Courier New" w:eastAsia="Courier New" w:hAnsi="Courier New" w:cs="Courier New"/>
                <w:b/>
                <w:sz w:val="24"/>
                <w:szCs w:val="24"/>
              </w:rPr>
            </w:rPrChange>
          </w:rPr>
          <w:t xml:space="preserve">dishevelled. Her hair </w:t>
        </w:r>
      </w:ins>
      <w:ins w:id="2260" w:author="Aiswarya chandran" w:date="2020-10-17T09:31:00Z">
        <w:r w:rsidRPr="00834337">
          <w:rPr>
            <w:rFonts w:ascii="Times New Roman" w:eastAsia="Times New Roman" w:hAnsi="Times New Roman" w:cs="Times New Roman"/>
            <w:b/>
            <w:sz w:val="24"/>
            <w:szCs w:val="24"/>
            <w:rPrChange w:id="2261" w:author="Du-rush Writing Studio" w:date="2019-06-14T06:55:00Z">
              <w:rPr>
                <w:rFonts w:ascii="Courier New" w:eastAsia="Courier New" w:hAnsi="Courier New" w:cs="Courier New"/>
                <w:b/>
                <w:sz w:val="24"/>
                <w:szCs w:val="24"/>
              </w:rPr>
            </w:rPrChange>
          </w:rPr>
          <w:t>was</w:t>
        </w:r>
      </w:ins>
      <w:ins w:id="2262" w:author="anupam yadav" w:date="2019-07-05T12:16:00Z">
        <w:del w:id="2263" w:author="Aiswarya chandran" w:date="2020-10-17T09:31:00Z">
          <w:r w:rsidRPr="00834337">
            <w:rPr>
              <w:rFonts w:ascii="Times New Roman" w:eastAsia="Times New Roman" w:hAnsi="Times New Roman" w:cs="Times New Roman"/>
              <w:b/>
              <w:sz w:val="24"/>
              <w:szCs w:val="24"/>
              <w:rPrChange w:id="2264" w:author="Du-rush Writing Studio" w:date="2019-06-14T06:55:00Z">
                <w:rPr>
                  <w:rFonts w:ascii="Courier New" w:eastAsia="Courier New" w:hAnsi="Courier New" w:cs="Courier New"/>
                  <w:b/>
                  <w:sz w:val="24"/>
                  <w:szCs w:val="24"/>
                </w:rPr>
              </w:rPrChange>
            </w:rPr>
            <w:delText>i</w:delText>
          </w:r>
        </w:del>
        <w:r w:rsidRPr="00834337">
          <w:rPr>
            <w:rFonts w:ascii="Times New Roman" w:eastAsia="Times New Roman" w:hAnsi="Times New Roman" w:cs="Times New Roman"/>
            <w:b/>
            <w:sz w:val="24"/>
            <w:szCs w:val="24"/>
            <w:rPrChange w:id="2265" w:author="Du-rush Writing Studio" w:date="2019-06-14T06:55:00Z">
              <w:rPr>
                <w:rFonts w:ascii="Courier New" w:eastAsia="Courier New" w:hAnsi="Courier New" w:cs="Courier New"/>
                <w:b/>
                <w:sz w:val="24"/>
                <w:szCs w:val="24"/>
              </w:rPr>
            </w:rPrChange>
          </w:rPr>
          <w:t xml:space="preserve">s a mess. She lets out a big sigh of relief when she </w:t>
        </w:r>
      </w:ins>
      <w:ins w:id="2266" w:author="Aiswarya chandran" w:date="2020-10-17T09:31:00Z">
        <w:r w:rsidRPr="00834337">
          <w:rPr>
            <w:rFonts w:ascii="Times New Roman" w:eastAsia="Times New Roman" w:hAnsi="Times New Roman" w:cs="Times New Roman"/>
            <w:b/>
            <w:sz w:val="24"/>
            <w:szCs w:val="24"/>
            <w:rPrChange w:id="2267" w:author="Du-rush Writing Studio" w:date="2019-06-14T06:55:00Z">
              <w:rPr>
                <w:rFonts w:ascii="Courier New" w:eastAsia="Courier New" w:hAnsi="Courier New" w:cs="Courier New"/>
                <w:b/>
                <w:sz w:val="24"/>
                <w:szCs w:val="24"/>
              </w:rPr>
            </w:rPrChange>
          </w:rPr>
          <w:t>saw</w:t>
        </w:r>
      </w:ins>
      <w:ins w:id="2268" w:author="anupam yadav" w:date="2019-07-05T12:16:00Z">
        <w:del w:id="2269" w:author="Aiswarya chandran" w:date="2020-10-17T09:31:00Z">
          <w:r w:rsidRPr="00834337">
            <w:rPr>
              <w:rFonts w:ascii="Times New Roman" w:eastAsia="Times New Roman" w:hAnsi="Times New Roman" w:cs="Times New Roman"/>
              <w:b/>
              <w:sz w:val="24"/>
              <w:szCs w:val="24"/>
              <w:rPrChange w:id="2270" w:author="Du-rush Writing Studio" w:date="2019-06-14T06:55:00Z">
                <w:rPr>
                  <w:rFonts w:ascii="Courier New" w:eastAsia="Courier New" w:hAnsi="Courier New" w:cs="Courier New"/>
                  <w:b/>
                  <w:sz w:val="24"/>
                  <w:szCs w:val="24"/>
                </w:rPr>
              </w:rPrChange>
            </w:rPr>
            <w:delText>sees</w:delText>
          </w:r>
        </w:del>
        <w:r w:rsidRPr="00834337">
          <w:rPr>
            <w:rFonts w:ascii="Times New Roman" w:eastAsia="Times New Roman" w:hAnsi="Times New Roman" w:cs="Times New Roman"/>
            <w:b/>
            <w:sz w:val="24"/>
            <w:szCs w:val="24"/>
            <w:rPrChange w:id="2271" w:author="Du-rush Writing Studio" w:date="2019-06-14T06:55:00Z">
              <w:rPr>
                <w:rFonts w:ascii="Courier New" w:eastAsia="Courier New" w:hAnsi="Courier New" w:cs="Courier New"/>
                <w:b/>
                <w:sz w:val="24"/>
                <w:szCs w:val="24"/>
              </w:rPr>
            </w:rPrChange>
          </w:rPr>
          <w:t xml:space="preserve"> them. The </w:t>
        </w:r>
      </w:ins>
      <w:ins w:id="2272" w:author="Raj iv Sharma" w:date="2020-10-05T08:17:00Z">
        <w:r w:rsidRPr="00834337">
          <w:rPr>
            <w:rFonts w:ascii="Times New Roman" w:eastAsia="Times New Roman" w:hAnsi="Times New Roman" w:cs="Times New Roman"/>
            <w:b/>
            <w:sz w:val="24"/>
            <w:szCs w:val="24"/>
            <w:rPrChange w:id="2273" w:author="Du-rush Writing Studio" w:date="2019-06-14T06:55:00Z">
              <w:rPr>
                <w:rFonts w:ascii="Courier New" w:eastAsia="Courier New" w:hAnsi="Courier New" w:cs="Courier New"/>
                <w:b/>
                <w:sz w:val="24"/>
                <w:szCs w:val="24"/>
              </w:rPr>
            </w:rPrChange>
          </w:rPr>
          <w:t>V</w:t>
        </w:r>
      </w:ins>
      <w:ins w:id="2274" w:author="anupam yadav" w:date="2019-07-05T12:16:00Z">
        <w:del w:id="2275" w:author="Raj iv Sharma" w:date="2020-10-05T08:17:00Z">
          <w:r w:rsidRPr="00834337">
            <w:rPr>
              <w:rFonts w:ascii="Times New Roman" w:eastAsia="Times New Roman" w:hAnsi="Times New Roman" w:cs="Times New Roman"/>
              <w:b/>
              <w:sz w:val="24"/>
              <w:szCs w:val="24"/>
              <w:rPrChange w:id="2276" w:author="Du-rush Writing Studio" w:date="2019-06-14T06:55:00Z">
                <w:rPr>
                  <w:rFonts w:ascii="Courier New" w:eastAsia="Courier New" w:hAnsi="Courier New" w:cs="Courier New"/>
                  <w:b/>
                  <w:sz w:val="24"/>
                  <w:szCs w:val="24"/>
                </w:rPr>
              </w:rPrChange>
            </w:rPr>
            <w:delText>v</w:delText>
          </w:r>
        </w:del>
        <w:r w:rsidRPr="00834337">
          <w:rPr>
            <w:rFonts w:ascii="Times New Roman" w:eastAsia="Times New Roman" w:hAnsi="Times New Roman" w:cs="Times New Roman"/>
            <w:b/>
            <w:sz w:val="24"/>
            <w:szCs w:val="24"/>
            <w:rPrChange w:id="2277" w:author="Du-rush Writing Studio" w:date="2019-06-14T06:55:00Z">
              <w:rPr>
                <w:rFonts w:ascii="Courier New" w:eastAsia="Courier New" w:hAnsi="Courier New" w:cs="Courier New"/>
                <w:b/>
                <w:sz w:val="24"/>
                <w:szCs w:val="24"/>
              </w:rPr>
            </w:rPrChange>
          </w:rPr>
          <w:t>enus fly</w:t>
        </w:r>
        <w:del w:id="2278" w:author="Raj iv Sharma" w:date="2020-10-05T08:17:00Z">
          <w:r w:rsidRPr="00834337">
            <w:rPr>
              <w:rFonts w:ascii="Times New Roman" w:eastAsia="Times New Roman" w:hAnsi="Times New Roman" w:cs="Times New Roman"/>
              <w:b/>
              <w:sz w:val="24"/>
              <w:szCs w:val="24"/>
              <w:rPrChange w:id="2279"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2280" w:author="Du-rush Writing Studio" w:date="2019-06-14T06:55:00Z">
              <w:rPr>
                <w:rFonts w:ascii="Courier New" w:eastAsia="Courier New" w:hAnsi="Courier New" w:cs="Courier New"/>
                <w:b/>
                <w:sz w:val="24"/>
                <w:szCs w:val="24"/>
              </w:rPr>
            </w:rPrChange>
          </w:rPr>
          <w:t xml:space="preserve">trap plant is swing flailing and throwing soil in all directions. Frank, Jane, and Jax </w:t>
        </w:r>
      </w:ins>
      <w:ins w:id="2281" w:author="Aiswarya chandran" w:date="2020-10-17T09:31:00Z">
        <w:r w:rsidRPr="00834337">
          <w:rPr>
            <w:rFonts w:ascii="Times New Roman" w:eastAsia="Times New Roman" w:hAnsi="Times New Roman" w:cs="Times New Roman"/>
            <w:b/>
            <w:sz w:val="24"/>
            <w:szCs w:val="24"/>
            <w:rPrChange w:id="2282" w:author="Du-rush Writing Studio" w:date="2019-06-14T06:55:00Z">
              <w:rPr>
                <w:rFonts w:ascii="Courier New" w:eastAsia="Courier New" w:hAnsi="Courier New" w:cs="Courier New"/>
                <w:b/>
                <w:sz w:val="24"/>
                <w:szCs w:val="24"/>
              </w:rPr>
            </w:rPrChange>
          </w:rPr>
          <w:t>ran</w:t>
        </w:r>
      </w:ins>
      <w:ins w:id="2283" w:author="anupam yadav" w:date="2019-07-05T12:16:00Z">
        <w:del w:id="2284" w:author="Aiswarya chandran" w:date="2020-10-17T09:31:00Z">
          <w:r w:rsidRPr="00834337">
            <w:rPr>
              <w:rFonts w:ascii="Times New Roman" w:eastAsia="Times New Roman" w:hAnsi="Times New Roman" w:cs="Times New Roman"/>
              <w:b/>
              <w:sz w:val="24"/>
              <w:szCs w:val="24"/>
              <w:rPrChange w:id="2285" w:author="Du-rush Writing Studio" w:date="2019-06-14T06:55:00Z">
                <w:rPr>
                  <w:rFonts w:ascii="Courier New" w:eastAsia="Courier New" w:hAnsi="Courier New" w:cs="Courier New"/>
                  <w:b/>
                  <w:sz w:val="24"/>
                  <w:szCs w:val="24"/>
                </w:rPr>
              </w:rPrChange>
            </w:rPr>
            <w:delText>run</w:delText>
          </w:r>
        </w:del>
        <w:r w:rsidRPr="00834337">
          <w:rPr>
            <w:rFonts w:ascii="Times New Roman" w:eastAsia="Times New Roman" w:hAnsi="Times New Roman" w:cs="Times New Roman"/>
            <w:b/>
            <w:sz w:val="24"/>
            <w:szCs w:val="24"/>
            <w:rPrChange w:id="2286" w:author="Du-rush Writing Studio" w:date="2019-06-14T06:55:00Z">
              <w:rPr>
                <w:rFonts w:ascii="Courier New" w:eastAsia="Courier New" w:hAnsi="Courier New" w:cs="Courier New"/>
                <w:b/>
                <w:sz w:val="24"/>
                <w:szCs w:val="24"/>
              </w:rPr>
            </w:rPrChange>
          </w:rPr>
          <w:t xml:space="preserve"> to her side. Frank puts in earplugs. The scream is dampened for the viewer as well.</w:t>
        </w:r>
      </w:ins>
    </w:p>
    <w:p w:rsidR="00834337" w:rsidRPr="00834337" w:rsidRDefault="00834337" w:rsidP="00834337">
      <w:pPr>
        <w:pStyle w:val="normal0"/>
        <w:jc w:val="both"/>
        <w:rPr>
          <w:ins w:id="2287" w:author="anupam yadav" w:date="2019-07-05T12:16:00Z"/>
          <w:rFonts w:ascii="Times New Roman" w:eastAsia="Times New Roman" w:hAnsi="Times New Roman" w:cs="Times New Roman"/>
          <w:b/>
          <w:sz w:val="24"/>
          <w:szCs w:val="24"/>
          <w:rPrChange w:id="2288" w:author="Du-rush Writing Studio" w:date="2019-06-14T06:55:00Z">
            <w:rPr>
              <w:ins w:id="2289" w:author="anupam yadav" w:date="2019-07-05T12:16:00Z"/>
              <w:rFonts w:ascii="Courier New" w:eastAsia="Courier New" w:hAnsi="Courier New" w:cs="Courier New"/>
              <w:b/>
              <w:sz w:val="24"/>
              <w:szCs w:val="24"/>
            </w:rPr>
          </w:rPrChange>
        </w:rPr>
        <w:pPrChange w:id="2290" w:author="Divya Raja" w:date="2020-10-13T14:29:00Z">
          <w:pPr>
            <w:pStyle w:val="normal0"/>
            <w:jc w:val="center"/>
          </w:pPr>
        </w:pPrChange>
      </w:pPr>
    </w:p>
    <w:p w:rsidR="00834337" w:rsidRPr="00834337" w:rsidRDefault="00834337" w:rsidP="00834337">
      <w:pPr>
        <w:pStyle w:val="normal0"/>
        <w:jc w:val="both"/>
        <w:rPr>
          <w:ins w:id="2291" w:author="anupam yadav" w:date="2019-07-05T12:16:00Z"/>
          <w:rFonts w:ascii="Times New Roman" w:eastAsia="Times New Roman" w:hAnsi="Times New Roman" w:cs="Times New Roman"/>
          <w:b/>
          <w:sz w:val="24"/>
          <w:szCs w:val="24"/>
          <w:rPrChange w:id="2292" w:author="Du-rush Writing Studio" w:date="2019-06-14T06:55:00Z">
            <w:rPr>
              <w:ins w:id="2293" w:author="anupam yadav" w:date="2019-07-05T12:16:00Z"/>
              <w:rFonts w:ascii="Courier New" w:eastAsia="Courier New" w:hAnsi="Courier New" w:cs="Courier New"/>
              <w:b/>
              <w:sz w:val="24"/>
              <w:szCs w:val="24"/>
            </w:rPr>
          </w:rPrChange>
        </w:rPr>
        <w:pPrChange w:id="2294" w:author="Divya Raja" w:date="2020-10-13T14:29:00Z">
          <w:pPr>
            <w:pStyle w:val="normal0"/>
            <w:jc w:val="center"/>
          </w:pPr>
        </w:pPrChange>
      </w:pPr>
      <w:ins w:id="2295" w:author="anupam yadav" w:date="2019-07-05T12:16:00Z">
        <w:r w:rsidRPr="00834337">
          <w:rPr>
            <w:rFonts w:ascii="Times New Roman" w:eastAsia="Times New Roman" w:hAnsi="Times New Roman" w:cs="Times New Roman"/>
            <w:b/>
            <w:sz w:val="24"/>
            <w:szCs w:val="24"/>
            <w:rPrChange w:id="2296" w:author="Du-rush Writing Studio" w:date="2019-06-14T06:55:00Z">
              <w:rPr>
                <w:rFonts w:ascii="Courier New" w:eastAsia="Courier New" w:hAnsi="Courier New" w:cs="Courier New"/>
                <w:b/>
                <w:sz w:val="24"/>
                <w:szCs w:val="24"/>
              </w:rPr>
            </w:rPrChange>
          </w:rPr>
          <w:t xml:space="preserve">                        FRANK</w:t>
        </w:r>
      </w:ins>
    </w:p>
    <w:p w:rsidR="00834337" w:rsidRPr="00834337" w:rsidRDefault="00834337" w:rsidP="00834337">
      <w:pPr>
        <w:pStyle w:val="normal0"/>
        <w:jc w:val="both"/>
        <w:rPr>
          <w:ins w:id="2297" w:author="anupam yadav" w:date="2019-07-05T12:16:00Z"/>
          <w:rFonts w:ascii="Times New Roman" w:eastAsia="Times New Roman" w:hAnsi="Times New Roman" w:cs="Times New Roman"/>
          <w:b/>
          <w:sz w:val="24"/>
          <w:szCs w:val="24"/>
          <w:rPrChange w:id="2298" w:author="Du-rush Writing Studio" w:date="2019-06-14T06:55:00Z">
            <w:rPr>
              <w:ins w:id="2299" w:author="anupam yadav" w:date="2019-07-05T12:16:00Z"/>
              <w:rFonts w:ascii="Courier New" w:eastAsia="Courier New" w:hAnsi="Courier New" w:cs="Courier New"/>
              <w:b/>
              <w:sz w:val="24"/>
              <w:szCs w:val="24"/>
            </w:rPr>
          </w:rPrChange>
        </w:rPr>
        <w:pPrChange w:id="2300" w:author="Divya Raja" w:date="2020-10-13T14:29:00Z">
          <w:pPr>
            <w:pStyle w:val="normal0"/>
            <w:jc w:val="center"/>
          </w:pPr>
        </w:pPrChange>
      </w:pPr>
      <w:ins w:id="2301" w:author="anupam yadav" w:date="2019-07-05T12:16:00Z">
        <w:r w:rsidRPr="00834337">
          <w:rPr>
            <w:rFonts w:ascii="Times New Roman" w:eastAsia="Times New Roman" w:hAnsi="Times New Roman" w:cs="Times New Roman"/>
            <w:b/>
            <w:sz w:val="24"/>
            <w:szCs w:val="24"/>
            <w:rPrChange w:id="2302" w:author="Du-rush Writing Studio" w:date="2019-06-14T06:55:00Z">
              <w:rPr>
                <w:rFonts w:ascii="Courier New" w:eastAsia="Courier New" w:hAnsi="Courier New" w:cs="Courier New"/>
                <w:b/>
                <w:sz w:val="24"/>
                <w:szCs w:val="24"/>
              </w:rPr>
            </w:rPrChange>
          </w:rPr>
          <w:t>What is going on?!</w:t>
        </w:r>
      </w:ins>
    </w:p>
    <w:p w:rsidR="00834337" w:rsidRPr="00834337" w:rsidRDefault="00834337" w:rsidP="00834337">
      <w:pPr>
        <w:pStyle w:val="normal0"/>
        <w:jc w:val="both"/>
        <w:rPr>
          <w:ins w:id="2303" w:author="anupam yadav" w:date="2019-07-05T12:16:00Z"/>
          <w:rFonts w:ascii="Times New Roman" w:eastAsia="Times New Roman" w:hAnsi="Times New Roman" w:cs="Times New Roman"/>
          <w:b/>
          <w:sz w:val="24"/>
          <w:szCs w:val="24"/>
          <w:rPrChange w:id="2304" w:author="Du-rush Writing Studio" w:date="2019-06-14T06:55:00Z">
            <w:rPr>
              <w:ins w:id="2305" w:author="anupam yadav" w:date="2019-07-05T12:16:00Z"/>
              <w:rFonts w:ascii="Courier New" w:eastAsia="Courier New" w:hAnsi="Courier New" w:cs="Courier New"/>
              <w:b/>
              <w:sz w:val="24"/>
              <w:szCs w:val="24"/>
            </w:rPr>
          </w:rPrChange>
        </w:rPr>
        <w:pPrChange w:id="2306" w:author="Divya Raja" w:date="2020-10-13T14:29:00Z">
          <w:pPr>
            <w:pStyle w:val="normal0"/>
            <w:jc w:val="center"/>
          </w:pPr>
        </w:pPrChange>
      </w:pPr>
    </w:p>
    <w:p w:rsidR="00834337" w:rsidRPr="00834337" w:rsidRDefault="00834337" w:rsidP="00834337">
      <w:pPr>
        <w:pStyle w:val="normal0"/>
        <w:jc w:val="both"/>
        <w:rPr>
          <w:ins w:id="2307" w:author="anupam yadav" w:date="2019-07-05T12:16:00Z"/>
          <w:rFonts w:ascii="Times New Roman" w:eastAsia="Times New Roman" w:hAnsi="Times New Roman" w:cs="Times New Roman"/>
          <w:b/>
          <w:sz w:val="24"/>
          <w:szCs w:val="24"/>
          <w:rPrChange w:id="2308" w:author="Du-rush Writing Studio" w:date="2019-06-14T06:55:00Z">
            <w:rPr>
              <w:ins w:id="2309" w:author="anupam yadav" w:date="2019-07-05T12:16:00Z"/>
              <w:rFonts w:ascii="Courier New" w:eastAsia="Courier New" w:hAnsi="Courier New" w:cs="Courier New"/>
              <w:b/>
              <w:sz w:val="24"/>
              <w:szCs w:val="24"/>
            </w:rPr>
          </w:rPrChange>
        </w:rPr>
        <w:pPrChange w:id="2310" w:author="Divya Raja" w:date="2020-10-13T14:29:00Z">
          <w:pPr>
            <w:pStyle w:val="normal0"/>
            <w:jc w:val="center"/>
          </w:pPr>
        </w:pPrChange>
      </w:pPr>
      <w:ins w:id="2311" w:author="anupam yadav" w:date="2019-07-05T12:16:00Z">
        <w:r w:rsidRPr="00834337">
          <w:rPr>
            <w:rFonts w:ascii="Times New Roman" w:eastAsia="Times New Roman" w:hAnsi="Times New Roman" w:cs="Times New Roman"/>
            <w:b/>
            <w:sz w:val="24"/>
            <w:szCs w:val="24"/>
            <w:rPrChange w:id="2312" w:author="Du-rush Writing Studio" w:date="2019-06-14T06:55:00Z">
              <w:rPr>
                <w:rFonts w:ascii="Courier New" w:eastAsia="Courier New" w:hAnsi="Courier New" w:cs="Courier New"/>
                <w:b/>
                <w:sz w:val="24"/>
                <w:szCs w:val="24"/>
              </w:rPr>
            </w:rPrChange>
          </w:rPr>
          <w:t>JINX</w:t>
        </w:r>
      </w:ins>
    </w:p>
    <w:p w:rsidR="00834337" w:rsidRPr="00834337" w:rsidRDefault="00834337" w:rsidP="00834337">
      <w:pPr>
        <w:pStyle w:val="normal0"/>
        <w:jc w:val="both"/>
        <w:rPr>
          <w:ins w:id="2313" w:author="anupam yadav" w:date="2019-07-05T12:16:00Z"/>
          <w:rFonts w:ascii="Times New Roman" w:eastAsia="Times New Roman" w:hAnsi="Times New Roman" w:cs="Times New Roman"/>
          <w:b/>
          <w:sz w:val="24"/>
          <w:szCs w:val="24"/>
          <w:rPrChange w:id="2314" w:author="Du-rush Writing Studio" w:date="2019-06-14T06:55:00Z">
            <w:rPr>
              <w:ins w:id="2315" w:author="anupam yadav" w:date="2019-07-05T12:16:00Z"/>
              <w:rFonts w:ascii="Courier New" w:eastAsia="Courier New" w:hAnsi="Courier New" w:cs="Courier New"/>
              <w:b/>
              <w:sz w:val="24"/>
              <w:szCs w:val="24"/>
            </w:rPr>
          </w:rPrChange>
        </w:rPr>
        <w:pPrChange w:id="2316" w:author="Divya Raja" w:date="2020-10-13T14:29:00Z">
          <w:pPr>
            <w:pStyle w:val="normal0"/>
            <w:jc w:val="center"/>
          </w:pPr>
        </w:pPrChange>
      </w:pPr>
      <w:ins w:id="2317" w:author="anupam yadav" w:date="2019-07-05T12:16:00Z">
        <w:r w:rsidRPr="00834337">
          <w:rPr>
            <w:rFonts w:ascii="Times New Roman" w:eastAsia="Times New Roman" w:hAnsi="Times New Roman" w:cs="Times New Roman"/>
            <w:b/>
            <w:sz w:val="24"/>
            <w:szCs w:val="24"/>
            <w:rPrChange w:id="2318" w:author="Du-rush Writing Studio" w:date="2019-06-14T06:55:00Z">
              <w:rPr>
                <w:rFonts w:ascii="Courier New" w:eastAsia="Courier New" w:hAnsi="Courier New" w:cs="Courier New"/>
                <w:b/>
                <w:sz w:val="24"/>
                <w:szCs w:val="24"/>
              </w:rPr>
            </w:rPrChange>
          </w:rPr>
          <w:t xml:space="preserve">              (sighs)</w:t>
        </w:r>
      </w:ins>
    </w:p>
    <w:p w:rsidR="00834337" w:rsidRPr="00834337" w:rsidRDefault="00834337" w:rsidP="00834337">
      <w:pPr>
        <w:pStyle w:val="normal0"/>
        <w:jc w:val="both"/>
        <w:rPr>
          <w:ins w:id="2319" w:author="anupam yadav" w:date="2019-07-05T12:16:00Z"/>
          <w:rFonts w:ascii="Times New Roman" w:eastAsia="Times New Roman" w:hAnsi="Times New Roman" w:cs="Times New Roman"/>
          <w:b/>
          <w:sz w:val="24"/>
          <w:szCs w:val="24"/>
          <w:rPrChange w:id="2320" w:author="Du-rush Writing Studio" w:date="2019-06-14T06:55:00Z">
            <w:rPr>
              <w:ins w:id="2321" w:author="anupam yadav" w:date="2019-07-05T12:16:00Z"/>
              <w:rFonts w:ascii="Courier New" w:eastAsia="Courier New" w:hAnsi="Courier New" w:cs="Courier New"/>
              <w:b/>
              <w:sz w:val="24"/>
              <w:szCs w:val="24"/>
            </w:rPr>
          </w:rPrChange>
        </w:rPr>
        <w:pPrChange w:id="2322" w:author="Divya Raja" w:date="2020-10-13T14:29:00Z">
          <w:pPr>
            <w:pStyle w:val="normal0"/>
            <w:jc w:val="center"/>
          </w:pPr>
        </w:pPrChange>
      </w:pPr>
      <w:ins w:id="2323" w:author="Aiswarya chandran" w:date="2020-10-17T09:32:00Z">
        <w:r w:rsidRPr="00834337">
          <w:rPr>
            <w:rFonts w:ascii="Times New Roman" w:eastAsia="Times New Roman" w:hAnsi="Times New Roman" w:cs="Times New Roman"/>
            <w:b/>
            <w:sz w:val="24"/>
            <w:szCs w:val="24"/>
            <w:rPrChange w:id="2324" w:author="Du-rush Writing Studio" w:date="2019-06-14T06:55:00Z">
              <w:rPr>
                <w:rFonts w:ascii="Courier New" w:eastAsia="Courier New" w:hAnsi="Courier New" w:cs="Courier New"/>
                <w:b/>
                <w:sz w:val="24"/>
                <w:szCs w:val="24"/>
              </w:rPr>
            </w:rPrChange>
          </w:rPr>
          <w:t>Thank God</w:t>
        </w:r>
      </w:ins>
      <w:ins w:id="2325" w:author="anupam yadav" w:date="2019-07-05T12:16:00Z">
        <w:del w:id="2326" w:author="Aiswarya chandran" w:date="2020-10-17T09:32:00Z">
          <w:r w:rsidRPr="00834337">
            <w:rPr>
              <w:rFonts w:ascii="Times New Roman" w:eastAsia="Times New Roman" w:hAnsi="Times New Roman" w:cs="Times New Roman"/>
              <w:b/>
              <w:sz w:val="24"/>
              <w:szCs w:val="24"/>
              <w:rPrChange w:id="2327" w:author="Du-rush Writing Studio" w:date="2019-06-14T06:55:00Z">
                <w:rPr>
                  <w:rFonts w:ascii="Courier New" w:eastAsia="Courier New" w:hAnsi="Courier New" w:cs="Courier New"/>
                  <w:b/>
                  <w:sz w:val="24"/>
                  <w:szCs w:val="24"/>
                </w:rPr>
              </w:rPrChange>
            </w:rPr>
            <w:delText>Thank goodness</w:delText>
          </w:r>
        </w:del>
        <w:r w:rsidRPr="00834337">
          <w:rPr>
            <w:rFonts w:ascii="Times New Roman" w:eastAsia="Times New Roman" w:hAnsi="Times New Roman" w:cs="Times New Roman"/>
            <w:b/>
            <w:sz w:val="24"/>
            <w:szCs w:val="24"/>
            <w:rPrChange w:id="2328" w:author="Du-rush Writing Studio" w:date="2019-06-14T06:55:00Z">
              <w:rPr>
                <w:rFonts w:ascii="Courier New" w:eastAsia="Courier New" w:hAnsi="Courier New" w:cs="Courier New"/>
                <w:b/>
                <w:sz w:val="24"/>
                <w:szCs w:val="24"/>
              </w:rPr>
            </w:rPrChange>
          </w:rPr>
          <w:t xml:space="preserve"> you’re here! I think this little one got scared </w:t>
        </w:r>
      </w:ins>
      <w:ins w:id="2329" w:author="Agasthya Baby" w:date="2019-07-06T13:42:00Z">
        <w:r w:rsidRPr="00834337">
          <w:rPr>
            <w:rFonts w:ascii="Times New Roman" w:eastAsia="Times New Roman" w:hAnsi="Times New Roman" w:cs="Times New Roman"/>
            <w:b/>
            <w:sz w:val="24"/>
            <w:szCs w:val="24"/>
            <w:rPrChange w:id="2330" w:author="Du-rush Writing Studio" w:date="2019-06-14T06:55:00Z">
              <w:rPr>
                <w:rFonts w:ascii="Courier New" w:eastAsia="Courier New" w:hAnsi="Courier New" w:cs="Courier New"/>
                <w:b/>
                <w:sz w:val="24"/>
                <w:szCs w:val="24"/>
              </w:rPr>
            </w:rPrChange>
          </w:rPr>
          <w:t>by the</w:t>
        </w:r>
      </w:ins>
      <w:ins w:id="2331" w:author="anupam yadav" w:date="2019-07-05T12:16:00Z">
        <w:del w:id="2332" w:author="Agasthya Baby" w:date="2019-07-06T13:42:00Z">
          <w:r w:rsidRPr="00834337">
            <w:rPr>
              <w:rFonts w:ascii="Times New Roman" w:eastAsia="Times New Roman" w:hAnsi="Times New Roman" w:cs="Times New Roman"/>
              <w:b/>
              <w:sz w:val="24"/>
              <w:szCs w:val="24"/>
              <w:rPrChange w:id="2333" w:author="Du-rush Writing Studio" w:date="2019-06-14T06:55:00Z">
                <w:rPr>
                  <w:rFonts w:ascii="Courier New" w:eastAsia="Courier New" w:hAnsi="Courier New" w:cs="Courier New"/>
                  <w:b/>
                  <w:sz w:val="24"/>
                  <w:szCs w:val="24"/>
                </w:rPr>
              </w:rPrChange>
            </w:rPr>
            <w:delText>by of the</w:delText>
          </w:r>
        </w:del>
        <w:r w:rsidRPr="00834337">
          <w:rPr>
            <w:rFonts w:ascii="Times New Roman" w:eastAsia="Times New Roman" w:hAnsi="Times New Roman" w:cs="Times New Roman"/>
            <w:b/>
            <w:sz w:val="24"/>
            <w:szCs w:val="24"/>
            <w:rPrChange w:id="2334" w:author="Du-rush Writing Studio" w:date="2019-06-14T06:55:00Z">
              <w:rPr>
                <w:rFonts w:ascii="Courier New" w:eastAsia="Courier New" w:hAnsi="Courier New" w:cs="Courier New"/>
                <w:b/>
                <w:sz w:val="24"/>
                <w:szCs w:val="24"/>
              </w:rPr>
            </w:rPrChange>
          </w:rPr>
          <w:t xml:space="preserve"> thunder. I have tried every spell in the book to calm her down but nothing is working.</w:t>
        </w:r>
      </w:ins>
    </w:p>
    <w:p w:rsidR="00834337" w:rsidRPr="00834337" w:rsidRDefault="00834337" w:rsidP="00834337">
      <w:pPr>
        <w:pStyle w:val="normal0"/>
        <w:jc w:val="both"/>
        <w:rPr>
          <w:ins w:id="2335" w:author="anupam yadav" w:date="2019-07-05T12:16:00Z"/>
          <w:rFonts w:ascii="Times New Roman" w:eastAsia="Times New Roman" w:hAnsi="Times New Roman" w:cs="Times New Roman"/>
          <w:b/>
          <w:sz w:val="24"/>
          <w:szCs w:val="24"/>
          <w:rPrChange w:id="2336" w:author="Du-rush Writing Studio" w:date="2019-06-14T06:55:00Z">
            <w:rPr>
              <w:ins w:id="2337" w:author="anupam yadav" w:date="2019-07-05T12:16:00Z"/>
              <w:rFonts w:ascii="Courier New" w:eastAsia="Courier New" w:hAnsi="Courier New" w:cs="Courier New"/>
              <w:b/>
              <w:sz w:val="24"/>
              <w:szCs w:val="24"/>
            </w:rPr>
          </w:rPrChange>
        </w:rPr>
        <w:pPrChange w:id="2338" w:author="Divya Raja" w:date="2020-10-13T14:29:00Z">
          <w:pPr>
            <w:pStyle w:val="normal0"/>
            <w:jc w:val="center"/>
          </w:pPr>
        </w:pPrChange>
      </w:pPr>
    </w:p>
    <w:p w:rsidR="00834337" w:rsidRPr="00834337" w:rsidRDefault="00834337" w:rsidP="00834337">
      <w:pPr>
        <w:pStyle w:val="normal0"/>
        <w:jc w:val="both"/>
        <w:rPr>
          <w:ins w:id="2339" w:author="anupam yadav" w:date="2019-07-05T12:16:00Z"/>
          <w:rFonts w:ascii="Times New Roman" w:eastAsia="Times New Roman" w:hAnsi="Times New Roman" w:cs="Times New Roman"/>
          <w:b/>
          <w:sz w:val="24"/>
          <w:szCs w:val="24"/>
          <w:rPrChange w:id="2340" w:author="Du-rush Writing Studio" w:date="2019-06-14T06:55:00Z">
            <w:rPr>
              <w:ins w:id="2341" w:author="anupam yadav" w:date="2019-07-05T12:16:00Z"/>
              <w:rFonts w:ascii="Courier New" w:eastAsia="Courier New" w:hAnsi="Courier New" w:cs="Courier New"/>
              <w:b/>
              <w:sz w:val="24"/>
              <w:szCs w:val="24"/>
            </w:rPr>
          </w:rPrChange>
        </w:rPr>
        <w:pPrChange w:id="2342" w:author="Divya Raja" w:date="2020-10-13T14:29:00Z">
          <w:pPr>
            <w:pStyle w:val="normal0"/>
            <w:jc w:val="center"/>
          </w:pPr>
        </w:pPrChange>
      </w:pPr>
      <w:ins w:id="2343" w:author="anupam yadav" w:date="2019-07-05T12:16:00Z">
        <w:r w:rsidRPr="00834337">
          <w:rPr>
            <w:rFonts w:ascii="Times New Roman" w:eastAsia="Times New Roman" w:hAnsi="Times New Roman" w:cs="Times New Roman"/>
            <w:b/>
            <w:sz w:val="24"/>
            <w:szCs w:val="24"/>
            <w:rPrChange w:id="2344" w:author="Du-rush Writing Studio" w:date="2019-06-14T06:55:00Z">
              <w:rPr>
                <w:rFonts w:ascii="Courier New" w:eastAsia="Courier New" w:hAnsi="Courier New" w:cs="Courier New"/>
                <w:b/>
                <w:sz w:val="24"/>
                <w:szCs w:val="24"/>
              </w:rPr>
            </w:rPrChange>
          </w:rPr>
          <w:t>We see a close-up of the plant. An overlay screen forms over the plant's vocal cords and they are shown vibrating. Zoom out: Overlay of waves of sound waves emanating from the plant but doesn’t cross the energy sphere.</w:t>
        </w:r>
      </w:ins>
    </w:p>
    <w:p w:rsidR="00834337" w:rsidRPr="00834337" w:rsidRDefault="00834337" w:rsidP="00834337">
      <w:pPr>
        <w:pStyle w:val="normal0"/>
        <w:jc w:val="both"/>
        <w:rPr>
          <w:ins w:id="2345" w:author="anupam yadav" w:date="2019-07-05T12:16:00Z"/>
          <w:rFonts w:ascii="Times New Roman" w:eastAsia="Times New Roman" w:hAnsi="Times New Roman" w:cs="Times New Roman"/>
          <w:b/>
          <w:sz w:val="24"/>
          <w:szCs w:val="24"/>
          <w:rPrChange w:id="2346" w:author="Du-rush Writing Studio" w:date="2019-06-14T06:55:00Z">
            <w:rPr>
              <w:ins w:id="2347" w:author="anupam yadav" w:date="2019-07-05T12:16:00Z"/>
              <w:rFonts w:ascii="Courier New" w:eastAsia="Courier New" w:hAnsi="Courier New" w:cs="Courier New"/>
              <w:b/>
              <w:sz w:val="24"/>
              <w:szCs w:val="24"/>
            </w:rPr>
          </w:rPrChange>
        </w:rPr>
        <w:pPrChange w:id="2348" w:author="Divya Raja" w:date="2020-10-13T14:29:00Z">
          <w:pPr>
            <w:pStyle w:val="normal0"/>
            <w:jc w:val="center"/>
          </w:pPr>
        </w:pPrChange>
      </w:pPr>
    </w:p>
    <w:p w:rsidR="00834337" w:rsidRPr="00834337" w:rsidRDefault="00834337" w:rsidP="00834337">
      <w:pPr>
        <w:pStyle w:val="normal0"/>
        <w:jc w:val="both"/>
        <w:rPr>
          <w:ins w:id="2349" w:author="anupam yadav" w:date="2019-07-05T12:16:00Z"/>
          <w:rFonts w:ascii="Times New Roman" w:eastAsia="Times New Roman" w:hAnsi="Times New Roman" w:cs="Times New Roman"/>
          <w:b/>
          <w:sz w:val="24"/>
          <w:szCs w:val="24"/>
          <w:rPrChange w:id="2350" w:author="Du-rush Writing Studio" w:date="2019-06-14T06:55:00Z">
            <w:rPr>
              <w:ins w:id="2351" w:author="anupam yadav" w:date="2019-07-05T12:16:00Z"/>
              <w:rFonts w:ascii="Courier New" w:eastAsia="Courier New" w:hAnsi="Courier New" w:cs="Courier New"/>
              <w:b/>
              <w:sz w:val="24"/>
              <w:szCs w:val="24"/>
            </w:rPr>
          </w:rPrChange>
        </w:rPr>
        <w:pPrChange w:id="2352" w:author="Divya Raja" w:date="2020-10-13T14:29:00Z">
          <w:pPr>
            <w:pStyle w:val="normal0"/>
            <w:jc w:val="center"/>
          </w:pPr>
        </w:pPrChange>
      </w:pPr>
      <w:ins w:id="2353" w:author="anupam yadav" w:date="2019-07-05T12:16:00Z">
        <w:r w:rsidRPr="00834337">
          <w:rPr>
            <w:rFonts w:ascii="Times New Roman" w:eastAsia="Times New Roman" w:hAnsi="Times New Roman" w:cs="Times New Roman"/>
            <w:b/>
            <w:sz w:val="24"/>
            <w:szCs w:val="24"/>
            <w:rPrChange w:id="2354" w:author="Du-rush Writing Studio" w:date="2019-06-14T06:55:00Z">
              <w:rPr>
                <w:rFonts w:ascii="Courier New" w:eastAsia="Courier New" w:hAnsi="Courier New" w:cs="Courier New"/>
                <w:b/>
                <w:sz w:val="24"/>
                <w:szCs w:val="24"/>
              </w:rPr>
            </w:rPrChange>
          </w:rPr>
          <w:t xml:space="preserve">The overlay fades. Jinx continues flipping the pages of the spellbook. Frank and Jax look around in horror. It’s a mess. Every object in the room is shaking. Jax’s cap is about to fall off as it is shaking vigorously. He holds it tight to his head. </w:t>
        </w:r>
      </w:ins>
    </w:p>
    <w:p w:rsidR="00834337" w:rsidRPr="00834337" w:rsidRDefault="00834337" w:rsidP="00834337">
      <w:pPr>
        <w:pStyle w:val="normal0"/>
        <w:jc w:val="both"/>
        <w:rPr>
          <w:ins w:id="2355" w:author="anupam yadav" w:date="2019-07-05T12:16:00Z"/>
          <w:rFonts w:ascii="Times New Roman" w:eastAsia="Times New Roman" w:hAnsi="Times New Roman" w:cs="Times New Roman"/>
          <w:b/>
          <w:sz w:val="24"/>
          <w:szCs w:val="24"/>
          <w:rPrChange w:id="2356" w:author="Du-rush Writing Studio" w:date="2019-06-14T06:55:00Z">
            <w:rPr>
              <w:ins w:id="2357" w:author="anupam yadav" w:date="2019-07-05T12:16:00Z"/>
              <w:rFonts w:ascii="Courier New" w:eastAsia="Courier New" w:hAnsi="Courier New" w:cs="Courier New"/>
              <w:b/>
              <w:sz w:val="24"/>
              <w:szCs w:val="24"/>
            </w:rPr>
          </w:rPrChange>
        </w:rPr>
        <w:pPrChange w:id="2358" w:author="Divya Raja" w:date="2020-10-13T14:29:00Z">
          <w:pPr>
            <w:pStyle w:val="normal0"/>
            <w:jc w:val="center"/>
          </w:pPr>
        </w:pPrChange>
      </w:pPr>
    </w:p>
    <w:p w:rsidR="00834337" w:rsidRPr="00834337" w:rsidRDefault="00834337" w:rsidP="00834337">
      <w:pPr>
        <w:pStyle w:val="normal0"/>
        <w:jc w:val="both"/>
        <w:rPr>
          <w:ins w:id="2359" w:author="anupam yadav" w:date="2019-07-05T12:16:00Z"/>
          <w:rFonts w:ascii="Times New Roman" w:eastAsia="Times New Roman" w:hAnsi="Times New Roman" w:cs="Times New Roman"/>
          <w:b/>
          <w:sz w:val="24"/>
          <w:szCs w:val="24"/>
          <w:rPrChange w:id="2360" w:author="Du-rush Writing Studio" w:date="2019-06-14T06:55:00Z">
            <w:rPr>
              <w:ins w:id="2361" w:author="anupam yadav" w:date="2019-07-05T12:16:00Z"/>
              <w:rFonts w:ascii="Courier New" w:eastAsia="Courier New" w:hAnsi="Courier New" w:cs="Courier New"/>
              <w:b/>
              <w:sz w:val="24"/>
              <w:szCs w:val="24"/>
            </w:rPr>
          </w:rPrChange>
        </w:rPr>
        <w:pPrChange w:id="2362" w:author="Divya Raja" w:date="2020-10-13T14:29:00Z">
          <w:pPr>
            <w:pStyle w:val="normal0"/>
            <w:jc w:val="center"/>
          </w:pPr>
        </w:pPrChange>
      </w:pPr>
      <w:ins w:id="2363" w:author="anupam yadav" w:date="2019-07-05T12:16:00Z">
        <w:r w:rsidRPr="00834337">
          <w:rPr>
            <w:rFonts w:ascii="Times New Roman" w:eastAsia="Times New Roman" w:hAnsi="Times New Roman" w:cs="Times New Roman"/>
            <w:b/>
            <w:sz w:val="24"/>
            <w:szCs w:val="24"/>
            <w:rPrChange w:id="2364" w:author="Du-rush Writing Studio" w:date="2019-06-14T06:55:00Z">
              <w:rPr>
                <w:rFonts w:ascii="Courier New" w:eastAsia="Courier New" w:hAnsi="Courier New" w:cs="Courier New"/>
                <w:b/>
                <w:sz w:val="24"/>
                <w:szCs w:val="24"/>
              </w:rPr>
            </w:rPrChange>
          </w:rPr>
          <w:t xml:space="preserve">   FRANK</w:t>
        </w:r>
      </w:ins>
    </w:p>
    <w:p w:rsidR="00834337" w:rsidRPr="00834337" w:rsidRDefault="00834337" w:rsidP="00834337">
      <w:pPr>
        <w:pStyle w:val="normal0"/>
        <w:jc w:val="both"/>
        <w:rPr>
          <w:ins w:id="2365" w:author="anupam yadav" w:date="2019-07-05T12:16:00Z"/>
          <w:rFonts w:ascii="Times New Roman" w:eastAsia="Times New Roman" w:hAnsi="Times New Roman" w:cs="Times New Roman"/>
          <w:b/>
          <w:sz w:val="24"/>
          <w:szCs w:val="24"/>
          <w:rPrChange w:id="2366" w:author="Du-rush Writing Studio" w:date="2019-06-14T06:55:00Z">
            <w:rPr>
              <w:ins w:id="2367" w:author="anupam yadav" w:date="2019-07-05T12:16:00Z"/>
              <w:rFonts w:ascii="Courier New" w:eastAsia="Courier New" w:hAnsi="Courier New" w:cs="Courier New"/>
              <w:b/>
              <w:sz w:val="24"/>
              <w:szCs w:val="24"/>
            </w:rPr>
          </w:rPrChange>
        </w:rPr>
        <w:pPrChange w:id="2368" w:author="Divya Raja" w:date="2020-10-13T14:29:00Z">
          <w:pPr>
            <w:pStyle w:val="normal0"/>
            <w:jc w:val="center"/>
          </w:pPr>
        </w:pPrChange>
      </w:pPr>
      <w:ins w:id="2369" w:author="anupam yadav" w:date="2019-07-05T12:16:00Z">
        <w:r w:rsidRPr="00834337">
          <w:rPr>
            <w:rFonts w:ascii="Times New Roman" w:eastAsia="Times New Roman" w:hAnsi="Times New Roman" w:cs="Times New Roman"/>
            <w:b/>
            <w:sz w:val="24"/>
            <w:szCs w:val="24"/>
            <w:rPrChange w:id="2370" w:author="Du-rush Writing Studio" w:date="2019-06-14T06:55:00Z">
              <w:rPr>
                <w:rFonts w:ascii="Courier New" w:eastAsia="Courier New" w:hAnsi="Courier New" w:cs="Courier New"/>
                <w:b/>
                <w:sz w:val="24"/>
                <w:szCs w:val="24"/>
              </w:rPr>
            </w:rPrChange>
          </w:rPr>
          <w:lastRenderedPageBreak/>
          <w:t>We should better hurry up!</w:t>
        </w:r>
      </w:ins>
    </w:p>
    <w:p w:rsidR="00834337" w:rsidRPr="00834337" w:rsidRDefault="00834337" w:rsidP="00834337">
      <w:pPr>
        <w:pStyle w:val="normal0"/>
        <w:jc w:val="both"/>
        <w:rPr>
          <w:ins w:id="2371" w:author="anupam yadav" w:date="2019-07-05T12:16:00Z"/>
          <w:rFonts w:ascii="Times New Roman" w:eastAsia="Times New Roman" w:hAnsi="Times New Roman" w:cs="Times New Roman"/>
          <w:b/>
          <w:sz w:val="24"/>
          <w:szCs w:val="24"/>
          <w:rPrChange w:id="2372" w:author="Du-rush Writing Studio" w:date="2019-06-14T06:55:00Z">
            <w:rPr>
              <w:ins w:id="2373" w:author="anupam yadav" w:date="2019-07-05T12:16:00Z"/>
              <w:rFonts w:ascii="Courier New" w:eastAsia="Courier New" w:hAnsi="Courier New" w:cs="Courier New"/>
              <w:b/>
              <w:sz w:val="24"/>
              <w:szCs w:val="24"/>
            </w:rPr>
          </w:rPrChange>
        </w:rPr>
        <w:pPrChange w:id="2374" w:author="Divya Raja" w:date="2020-10-13T14:29:00Z">
          <w:pPr>
            <w:pStyle w:val="normal0"/>
            <w:jc w:val="center"/>
          </w:pPr>
        </w:pPrChange>
      </w:pPr>
    </w:p>
    <w:p w:rsidR="00834337" w:rsidRPr="00834337" w:rsidRDefault="00834337" w:rsidP="00834337">
      <w:pPr>
        <w:pStyle w:val="normal0"/>
        <w:jc w:val="both"/>
        <w:rPr>
          <w:ins w:id="2375" w:author="anupam yadav" w:date="2019-07-05T12:16:00Z"/>
          <w:rFonts w:ascii="Times New Roman" w:eastAsia="Times New Roman" w:hAnsi="Times New Roman" w:cs="Times New Roman"/>
          <w:b/>
          <w:sz w:val="24"/>
          <w:szCs w:val="24"/>
          <w:rPrChange w:id="2376" w:author="Du-rush Writing Studio" w:date="2019-06-14T06:55:00Z">
            <w:rPr>
              <w:ins w:id="2377" w:author="anupam yadav" w:date="2019-07-05T12:16:00Z"/>
              <w:rFonts w:ascii="Courier New" w:eastAsia="Courier New" w:hAnsi="Courier New" w:cs="Courier New"/>
              <w:b/>
              <w:sz w:val="24"/>
              <w:szCs w:val="24"/>
            </w:rPr>
          </w:rPrChange>
        </w:rPr>
        <w:pPrChange w:id="2378" w:author="Divya Raja" w:date="2020-10-13T14:29:00Z">
          <w:pPr>
            <w:pStyle w:val="normal0"/>
            <w:jc w:val="center"/>
          </w:pPr>
        </w:pPrChange>
      </w:pPr>
      <w:ins w:id="2379" w:author="anupam yadav" w:date="2019-07-05T12:16:00Z">
        <w:r w:rsidRPr="00834337">
          <w:rPr>
            <w:rFonts w:ascii="Times New Roman" w:eastAsia="Times New Roman" w:hAnsi="Times New Roman" w:cs="Times New Roman"/>
            <w:b/>
            <w:sz w:val="24"/>
            <w:szCs w:val="24"/>
            <w:rPrChange w:id="2380" w:author="Du-rush Writing Studio" w:date="2019-06-14T06:55:00Z">
              <w:rPr>
                <w:rFonts w:ascii="Courier New" w:eastAsia="Courier New" w:hAnsi="Courier New" w:cs="Courier New"/>
                <w:b/>
                <w:sz w:val="24"/>
                <w:szCs w:val="24"/>
              </w:rPr>
            </w:rPrChange>
          </w:rPr>
          <w:t xml:space="preserve">We see Jane with her eyes closed, humming, concentrating hard, slowly rocking her body to and fro. </w:t>
        </w:r>
      </w:ins>
    </w:p>
    <w:p w:rsidR="00834337" w:rsidRPr="00834337" w:rsidRDefault="00834337" w:rsidP="00834337">
      <w:pPr>
        <w:pStyle w:val="normal0"/>
        <w:jc w:val="both"/>
        <w:rPr>
          <w:ins w:id="2381" w:author="anupam yadav" w:date="2019-07-05T12:16:00Z"/>
          <w:rFonts w:ascii="Times New Roman" w:eastAsia="Times New Roman" w:hAnsi="Times New Roman" w:cs="Times New Roman"/>
          <w:b/>
          <w:sz w:val="24"/>
          <w:szCs w:val="24"/>
          <w:rPrChange w:id="2382" w:author="Du-rush Writing Studio" w:date="2019-06-14T06:55:00Z">
            <w:rPr>
              <w:ins w:id="2383" w:author="anupam yadav" w:date="2019-07-05T12:16:00Z"/>
              <w:rFonts w:ascii="Courier New" w:eastAsia="Courier New" w:hAnsi="Courier New" w:cs="Courier New"/>
              <w:b/>
              <w:sz w:val="24"/>
              <w:szCs w:val="24"/>
            </w:rPr>
          </w:rPrChange>
        </w:rPr>
        <w:pPrChange w:id="2384" w:author="Divya Raja" w:date="2020-10-13T14:29:00Z">
          <w:pPr>
            <w:pStyle w:val="normal0"/>
            <w:jc w:val="center"/>
          </w:pPr>
        </w:pPrChange>
      </w:pPr>
    </w:p>
    <w:p w:rsidR="00834337" w:rsidRPr="00834337" w:rsidRDefault="00834337" w:rsidP="00834337">
      <w:pPr>
        <w:pStyle w:val="normal0"/>
        <w:jc w:val="both"/>
        <w:rPr>
          <w:ins w:id="2385" w:author="anupam yadav" w:date="2019-07-05T12:16:00Z"/>
          <w:rFonts w:ascii="Times New Roman" w:eastAsia="Times New Roman" w:hAnsi="Times New Roman" w:cs="Times New Roman"/>
          <w:b/>
          <w:sz w:val="24"/>
          <w:szCs w:val="24"/>
          <w:rPrChange w:id="2386" w:author="Du-rush Writing Studio" w:date="2019-06-14T06:55:00Z">
            <w:rPr>
              <w:ins w:id="2387" w:author="anupam yadav" w:date="2019-07-05T12:16:00Z"/>
              <w:rFonts w:ascii="Courier New" w:eastAsia="Courier New" w:hAnsi="Courier New" w:cs="Courier New"/>
              <w:b/>
              <w:sz w:val="24"/>
              <w:szCs w:val="24"/>
            </w:rPr>
          </w:rPrChange>
        </w:rPr>
        <w:pPrChange w:id="2388" w:author="Divya Raja" w:date="2020-10-13T14:29:00Z">
          <w:pPr>
            <w:pStyle w:val="normal0"/>
            <w:jc w:val="center"/>
          </w:pPr>
        </w:pPrChange>
      </w:pPr>
      <w:ins w:id="2389" w:author="anupam yadav" w:date="2019-07-05T12:16:00Z">
        <w:r w:rsidRPr="00834337">
          <w:rPr>
            <w:rFonts w:ascii="Times New Roman" w:eastAsia="Times New Roman" w:hAnsi="Times New Roman" w:cs="Times New Roman"/>
            <w:b/>
            <w:sz w:val="24"/>
            <w:szCs w:val="24"/>
            <w:rPrChange w:id="2390"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2391" w:author="anupam yadav" w:date="2019-07-05T12:16:00Z"/>
          <w:rFonts w:ascii="Times New Roman" w:eastAsia="Times New Roman" w:hAnsi="Times New Roman" w:cs="Times New Roman"/>
          <w:b/>
          <w:sz w:val="24"/>
          <w:szCs w:val="24"/>
          <w:rPrChange w:id="2392" w:author="Du-rush Writing Studio" w:date="2019-06-14T06:55:00Z">
            <w:rPr>
              <w:ins w:id="2393" w:author="anupam yadav" w:date="2019-07-05T12:16:00Z"/>
              <w:rFonts w:ascii="Courier New" w:eastAsia="Courier New" w:hAnsi="Courier New" w:cs="Courier New"/>
              <w:b/>
              <w:sz w:val="24"/>
              <w:szCs w:val="24"/>
            </w:rPr>
          </w:rPrChange>
        </w:rPr>
        <w:pPrChange w:id="2394" w:author="Divya Raja" w:date="2020-10-13T14:29:00Z">
          <w:pPr>
            <w:pStyle w:val="normal0"/>
            <w:jc w:val="center"/>
          </w:pPr>
        </w:pPrChange>
      </w:pPr>
      <w:ins w:id="2395" w:author="anupam yadav" w:date="2019-07-05T12:16:00Z">
        <w:r w:rsidRPr="00834337">
          <w:rPr>
            <w:rFonts w:ascii="Times New Roman" w:eastAsia="Times New Roman" w:hAnsi="Times New Roman" w:cs="Times New Roman"/>
            <w:b/>
            <w:sz w:val="24"/>
            <w:szCs w:val="24"/>
            <w:rPrChange w:id="2396" w:author="Du-rush Writing Studio" w:date="2019-06-14T06:55:00Z">
              <w:rPr>
                <w:rFonts w:ascii="Courier New" w:eastAsia="Courier New" w:hAnsi="Courier New" w:cs="Courier New"/>
                <w:b/>
                <w:sz w:val="24"/>
                <w:szCs w:val="24"/>
              </w:rPr>
            </w:rPrChange>
          </w:rPr>
          <w:t>(concerned)</w:t>
        </w:r>
      </w:ins>
    </w:p>
    <w:p w:rsidR="00834337" w:rsidRPr="00834337" w:rsidRDefault="00834337" w:rsidP="00834337">
      <w:pPr>
        <w:pStyle w:val="normal0"/>
        <w:jc w:val="both"/>
        <w:rPr>
          <w:ins w:id="2397" w:author="anupam yadav" w:date="2019-07-05T12:16:00Z"/>
          <w:rFonts w:ascii="Times New Roman" w:eastAsia="Times New Roman" w:hAnsi="Times New Roman" w:cs="Times New Roman"/>
          <w:b/>
          <w:sz w:val="24"/>
          <w:szCs w:val="24"/>
          <w:rPrChange w:id="2398" w:author="Du-rush Writing Studio" w:date="2019-06-14T06:55:00Z">
            <w:rPr>
              <w:ins w:id="2399" w:author="anupam yadav" w:date="2019-07-05T12:16:00Z"/>
              <w:rFonts w:ascii="Courier New" w:eastAsia="Courier New" w:hAnsi="Courier New" w:cs="Courier New"/>
              <w:b/>
              <w:sz w:val="24"/>
              <w:szCs w:val="24"/>
            </w:rPr>
          </w:rPrChange>
        </w:rPr>
        <w:pPrChange w:id="2400" w:author="Divya Raja" w:date="2020-10-13T14:29:00Z">
          <w:pPr>
            <w:pStyle w:val="normal0"/>
            <w:jc w:val="center"/>
          </w:pPr>
        </w:pPrChange>
      </w:pPr>
      <w:ins w:id="2401" w:author="anupam yadav" w:date="2019-07-05T12:16:00Z">
        <w:r w:rsidRPr="00834337">
          <w:rPr>
            <w:rFonts w:ascii="Times New Roman" w:eastAsia="Times New Roman" w:hAnsi="Times New Roman" w:cs="Times New Roman"/>
            <w:b/>
            <w:sz w:val="24"/>
            <w:szCs w:val="24"/>
            <w:rPrChange w:id="2402" w:author="Du-rush Writing Studio" w:date="2019-06-14T06:55:00Z">
              <w:rPr>
                <w:rFonts w:ascii="Courier New" w:eastAsia="Courier New" w:hAnsi="Courier New" w:cs="Courier New"/>
                <w:b/>
                <w:sz w:val="24"/>
                <w:szCs w:val="24"/>
              </w:rPr>
            </w:rPrChange>
          </w:rPr>
          <w:t>She was so calm last night when I put her to sleep.</w:t>
        </w:r>
      </w:ins>
    </w:p>
    <w:p w:rsidR="00834337" w:rsidRPr="00834337" w:rsidRDefault="00834337" w:rsidP="00834337">
      <w:pPr>
        <w:pStyle w:val="normal0"/>
        <w:jc w:val="both"/>
        <w:rPr>
          <w:ins w:id="2403" w:author="anupam yadav" w:date="2019-07-05T12:16:00Z"/>
          <w:rFonts w:ascii="Times New Roman" w:eastAsia="Times New Roman" w:hAnsi="Times New Roman" w:cs="Times New Roman"/>
          <w:b/>
          <w:sz w:val="24"/>
          <w:szCs w:val="24"/>
          <w:rPrChange w:id="2404" w:author="Du-rush Writing Studio" w:date="2019-06-14T06:55:00Z">
            <w:rPr>
              <w:ins w:id="2405" w:author="anupam yadav" w:date="2019-07-05T12:16:00Z"/>
              <w:rFonts w:ascii="Courier New" w:eastAsia="Courier New" w:hAnsi="Courier New" w:cs="Courier New"/>
              <w:b/>
              <w:sz w:val="24"/>
              <w:szCs w:val="24"/>
            </w:rPr>
          </w:rPrChange>
        </w:rPr>
        <w:pPrChange w:id="2406" w:author="Divya Raja" w:date="2020-10-13T14:29:00Z">
          <w:pPr>
            <w:pStyle w:val="normal0"/>
            <w:jc w:val="center"/>
          </w:pPr>
        </w:pPrChange>
      </w:pPr>
    </w:p>
    <w:p w:rsidR="00834337" w:rsidRPr="00834337" w:rsidRDefault="00834337" w:rsidP="00834337">
      <w:pPr>
        <w:pStyle w:val="normal0"/>
        <w:jc w:val="both"/>
        <w:rPr>
          <w:ins w:id="2407" w:author="anupam yadav" w:date="2019-07-05T12:16:00Z"/>
          <w:rFonts w:ascii="Times New Roman" w:eastAsia="Times New Roman" w:hAnsi="Times New Roman" w:cs="Times New Roman"/>
          <w:b/>
          <w:sz w:val="24"/>
          <w:szCs w:val="24"/>
          <w:rPrChange w:id="2408" w:author="Du-rush Writing Studio" w:date="2019-06-14T06:55:00Z">
            <w:rPr>
              <w:ins w:id="2409" w:author="anupam yadav" w:date="2019-07-05T12:16:00Z"/>
              <w:rFonts w:ascii="Courier New" w:eastAsia="Courier New" w:hAnsi="Courier New" w:cs="Courier New"/>
              <w:b/>
              <w:sz w:val="24"/>
              <w:szCs w:val="24"/>
            </w:rPr>
          </w:rPrChange>
        </w:rPr>
        <w:pPrChange w:id="2410" w:author="Divya Raja" w:date="2020-10-13T14:29:00Z">
          <w:pPr>
            <w:pStyle w:val="normal0"/>
            <w:jc w:val="center"/>
          </w:pPr>
        </w:pPrChange>
      </w:pPr>
      <w:ins w:id="2411" w:author="anupam yadav" w:date="2019-07-05T12:16:00Z">
        <w:r w:rsidRPr="00834337">
          <w:rPr>
            <w:rFonts w:ascii="Times New Roman" w:eastAsia="Times New Roman" w:hAnsi="Times New Roman" w:cs="Times New Roman"/>
            <w:b/>
            <w:sz w:val="24"/>
            <w:szCs w:val="24"/>
            <w:rPrChange w:id="2412" w:author="Du-rush Writing Studio" w:date="2019-06-14T06:55:00Z">
              <w:rPr>
                <w:rFonts w:ascii="Courier New" w:eastAsia="Courier New" w:hAnsi="Courier New" w:cs="Courier New"/>
                <w:b/>
                <w:sz w:val="24"/>
                <w:szCs w:val="24"/>
              </w:rPr>
            </w:rPrChange>
          </w:rPr>
          <w:t>Jane’s eyes suddenly open. Her eyebrows are raised and she looks excited.</w:t>
        </w:r>
      </w:ins>
    </w:p>
    <w:p w:rsidR="00834337" w:rsidRPr="00834337" w:rsidRDefault="00834337" w:rsidP="00834337">
      <w:pPr>
        <w:pStyle w:val="normal0"/>
        <w:jc w:val="both"/>
        <w:rPr>
          <w:ins w:id="2413" w:author="anupam yadav" w:date="2019-07-05T12:16:00Z"/>
          <w:rFonts w:ascii="Times New Roman" w:eastAsia="Times New Roman" w:hAnsi="Times New Roman" w:cs="Times New Roman"/>
          <w:b/>
          <w:sz w:val="24"/>
          <w:szCs w:val="24"/>
          <w:rPrChange w:id="2414" w:author="Du-rush Writing Studio" w:date="2019-06-14T06:55:00Z">
            <w:rPr>
              <w:ins w:id="2415" w:author="anupam yadav" w:date="2019-07-05T12:16:00Z"/>
              <w:rFonts w:ascii="Courier New" w:eastAsia="Courier New" w:hAnsi="Courier New" w:cs="Courier New"/>
              <w:b/>
              <w:sz w:val="24"/>
              <w:szCs w:val="24"/>
            </w:rPr>
          </w:rPrChange>
        </w:rPr>
        <w:pPrChange w:id="2416" w:author="Divya Raja" w:date="2020-10-13T14:29:00Z">
          <w:pPr>
            <w:pStyle w:val="normal0"/>
            <w:jc w:val="center"/>
          </w:pPr>
        </w:pPrChange>
      </w:pPr>
    </w:p>
    <w:p w:rsidR="00834337" w:rsidRPr="00834337" w:rsidRDefault="00834337" w:rsidP="00834337">
      <w:pPr>
        <w:pStyle w:val="normal0"/>
        <w:jc w:val="both"/>
        <w:rPr>
          <w:ins w:id="2417" w:author="anupam yadav" w:date="2019-07-05T12:16:00Z"/>
          <w:rFonts w:ascii="Times New Roman" w:eastAsia="Times New Roman" w:hAnsi="Times New Roman" w:cs="Times New Roman"/>
          <w:b/>
          <w:sz w:val="24"/>
          <w:szCs w:val="24"/>
          <w:rPrChange w:id="2418" w:author="Du-rush Writing Studio" w:date="2019-06-14T06:55:00Z">
            <w:rPr>
              <w:ins w:id="2419" w:author="anupam yadav" w:date="2019-07-05T12:16:00Z"/>
              <w:rFonts w:ascii="Courier New" w:eastAsia="Courier New" w:hAnsi="Courier New" w:cs="Courier New"/>
              <w:b/>
              <w:sz w:val="24"/>
              <w:szCs w:val="24"/>
            </w:rPr>
          </w:rPrChange>
        </w:rPr>
        <w:pPrChange w:id="2420" w:author="Divya Raja" w:date="2020-10-13T14:29:00Z">
          <w:pPr>
            <w:pStyle w:val="normal0"/>
            <w:jc w:val="center"/>
          </w:pPr>
        </w:pPrChange>
      </w:pPr>
      <w:ins w:id="2421" w:author="anupam yadav" w:date="2019-07-05T12:16:00Z">
        <w:r w:rsidRPr="00834337">
          <w:rPr>
            <w:rFonts w:ascii="Times New Roman" w:eastAsia="Times New Roman" w:hAnsi="Times New Roman" w:cs="Times New Roman"/>
            <w:b/>
            <w:sz w:val="24"/>
            <w:szCs w:val="24"/>
            <w:rPrChange w:id="2422" w:author="Du-rush Writing Studio" w:date="2019-06-14T06:55:00Z">
              <w:rPr>
                <w:rFonts w:ascii="Courier New" w:eastAsia="Courier New" w:hAnsi="Courier New" w:cs="Courier New"/>
                <w:b/>
                <w:sz w:val="24"/>
                <w:szCs w:val="24"/>
              </w:rPr>
            </w:rPrChange>
          </w:rPr>
          <w:t>JANE</w:t>
        </w:r>
      </w:ins>
    </w:p>
    <w:p w:rsidR="00834337" w:rsidRPr="00834337" w:rsidRDefault="00834337" w:rsidP="00834337">
      <w:pPr>
        <w:pStyle w:val="normal0"/>
        <w:jc w:val="both"/>
        <w:rPr>
          <w:ins w:id="2423" w:author="anupam yadav" w:date="2019-07-05T12:16:00Z"/>
          <w:rFonts w:ascii="Times New Roman" w:eastAsia="Times New Roman" w:hAnsi="Times New Roman" w:cs="Times New Roman"/>
          <w:b/>
          <w:sz w:val="24"/>
          <w:szCs w:val="24"/>
          <w:rPrChange w:id="2424" w:author="Du-rush Writing Studio" w:date="2019-06-14T06:55:00Z">
            <w:rPr>
              <w:ins w:id="2425" w:author="anupam yadav" w:date="2019-07-05T12:16:00Z"/>
              <w:rFonts w:ascii="Courier New" w:eastAsia="Courier New" w:hAnsi="Courier New" w:cs="Courier New"/>
              <w:b/>
              <w:sz w:val="24"/>
              <w:szCs w:val="24"/>
            </w:rPr>
          </w:rPrChange>
        </w:rPr>
        <w:pPrChange w:id="2426" w:author="Divya Raja" w:date="2020-10-13T14:29:00Z">
          <w:pPr>
            <w:pStyle w:val="normal0"/>
            <w:jc w:val="center"/>
          </w:pPr>
        </w:pPrChange>
      </w:pPr>
      <w:ins w:id="2427" w:author="anupam yadav" w:date="2019-07-05T12:16:00Z">
        <w:r w:rsidRPr="00834337">
          <w:rPr>
            <w:rFonts w:ascii="Times New Roman" w:eastAsia="Times New Roman" w:hAnsi="Times New Roman" w:cs="Times New Roman"/>
            <w:b/>
            <w:sz w:val="24"/>
            <w:szCs w:val="24"/>
            <w:rPrChange w:id="2428" w:author="Du-rush Writing Studio" w:date="2019-06-14T06:55:00Z">
              <w:rPr>
                <w:rFonts w:ascii="Courier New" w:eastAsia="Courier New" w:hAnsi="Courier New" w:cs="Courier New"/>
                <w:b/>
                <w:sz w:val="24"/>
                <w:szCs w:val="24"/>
              </w:rPr>
            </w:rPrChange>
          </w:rPr>
          <w:t xml:space="preserve">Wait a minute… How did she fall asleep last night? </w:t>
        </w:r>
      </w:ins>
    </w:p>
    <w:p w:rsidR="00834337" w:rsidRPr="00834337" w:rsidRDefault="00834337" w:rsidP="00834337">
      <w:pPr>
        <w:pStyle w:val="normal0"/>
        <w:jc w:val="both"/>
        <w:rPr>
          <w:ins w:id="2429" w:author="anupam yadav" w:date="2019-07-05T12:16:00Z"/>
          <w:rFonts w:ascii="Times New Roman" w:eastAsia="Times New Roman" w:hAnsi="Times New Roman" w:cs="Times New Roman"/>
          <w:b/>
          <w:sz w:val="24"/>
          <w:szCs w:val="24"/>
          <w:rPrChange w:id="2430" w:author="Du-rush Writing Studio" w:date="2019-06-14T06:55:00Z">
            <w:rPr>
              <w:ins w:id="2431" w:author="anupam yadav" w:date="2019-07-05T12:16:00Z"/>
              <w:rFonts w:ascii="Courier New" w:eastAsia="Courier New" w:hAnsi="Courier New" w:cs="Courier New"/>
              <w:b/>
              <w:sz w:val="24"/>
              <w:szCs w:val="24"/>
            </w:rPr>
          </w:rPrChange>
        </w:rPr>
        <w:pPrChange w:id="2432" w:author="Divya Raja" w:date="2020-10-13T14:29:00Z">
          <w:pPr>
            <w:pStyle w:val="normal0"/>
            <w:jc w:val="center"/>
          </w:pPr>
        </w:pPrChange>
      </w:pPr>
      <w:ins w:id="2433" w:author="anupam yadav" w:date="2019-07-05T12:16:00Z">
        <w:r w:rsidRPr="00834337">
          <w:rPr>
            <w:rFonts w:ascii="Times New Roman" w:eastAsia="Times New Roman" w:hAnsi="Times New Roman" w:cs="Times New Roman"/>
            <w:b/>
            <w:sz w:val="24"/>
            <w:szCs w:val="24"/>
            <w:rPrChange w:id="2434" w:author="Du-rush Writing Studio" w:date="2019-06-14T06:55:00Z">
              <w:rPr>
                <w:rFonts w:ascii="Courier New" w:eastAsia="Courier New" w:hAnsi="Courier New" w:cs="Courier New"/>
                <w:b/>
                <w:sz w:val="24"/>
                <w:szCs w:val="24"/>
              </w:rPr>
            </w:rPrChange>
          </w:rPr>
          <w:t>(beat)</w:t>
        </w:r>
      </w:ins>
    </w:p>
    <w:p w:rsidR="00834337" w:rsidRPr="00834337" w:rsidRDefault="00834337" w:rsidP="00834337">
      <w:pPr>
        <w:pStyle w:val="normal0"/>
        <w:jc w:val="both"/>
        <w:rPr>
          <w:ins w:id="2435" w:author="anupam yadav" w:date="2019-07-05T12:16:00Z"/>
          <w:rFonts w:ascii="Times New Roman" w:eastAsia="Times New Roman" w:hAnsi="Times New Roman" w:cs="Times New Roman"/>
          <w:b/>
          <w:sz w:val="24"/>
          <w:szCs w:val="24"/>
          <w:rPrChange w:id="2436" w:author="Du-rush Writing Studio" w:date="2019-06-14T06:55:00Z">
            <w:rPr>
              <w:ins w:id="2437" w:author="anupam yadav" w:date="2019-07-05T12:16:00Z"/>
              <w:rFonts w:ascii="Courier New" w:eastAsia="Courier New" w:hAnsi="Courier New" w:cs="Courier New"/>
              <w:b/>
              <w:sz w:val="24"/>
              <w:szCs w:val="24"/>
            </w:rPr>
          </w:rPrChange>
        </w:rPr>
        <w:pPrChange w:id="2438" w:author="Divya Raja" w:date="2020-10-13T14:29:00Z">
          <w:pPr>
            <w:pStyle w:val="normal0"/>
            <w:jc w:val="center"/>
          </w:pPr>
        </w:pPrChange>
      </w:pPr>
      <w:ins w:id="2439" w:author="anupam yadav" w:date="2019-07-05T12:16:00Z">
        <w:r w:rsidRPr="00834337">
          <w:rPr>
            <w:rFonts w:ascii="Times New Roman" w:eastAsia="Times New Roman" w:hAnsi="Times New Roman" w:cs="Times New Roman"/>
            <w:b/>
            <w:sz w:val="24"/>
            <w:szCs w:val="24"/>
            <w:rPrChange w:id="2440" w:author="Du-rush Writing Studio" w:date="2019-06-14T06:55:00Z">
              <w:rPr>
                <w:rFonts w:ascii="Courier New" w:eastAsia="Courier New" w:hAnsi="Courier New" w:cs="Courier New"/>
                <w:b/>
                <w:sz w:val="24"/>
                <w:szCs w:val="24"/>
              </w:rPr>
            </w:rPrChange>
          </w:rPr>
          <w:t>Maybe</w:t>
        </w:r>
      </w:ins>
      <w:ins w:id="2441" w:author="Raj iv Sharma" w:date="2020-10-05T08:23:00Z">
        <w:r w:rsidRPr="00834337">
          <w:rPr>
            <w:rFonts w:ascii="Times New Roman" w:eastAsia="Times New Roman" w:hAnsi="Times New Roman" w:cs="Times New Roman"/>
            <w:b/>
            <w:sz w:val="24"/>
            <w:szCs w:val="24"/>
            <w:rPrChange w:id="2442" w:author="Du-rush Writing Studio" w:date="2019-06-14T06:55:00Z">
              <w:rPr>
                <w:rFonts w:ascii="Courier New" w:eastAsia="Courier New" w:hAnsi="Courier New" w:cs="Courier New"/>
                <w:b/>
                <w:sz w:val="24"/>
                <w:szCs w:val="24"/>
              </w:rPr>
            </w:rPrChange>
          </w:rPr>
          <w:t>,</w:t>
        </w:r>
      </w:ins>
      <w:ins w:id="2443" w:author="anupam yadav" w:date="2019-07-05T12:16:00Z">
        <w:r w:rsidRPr="00834337">
          <w:rPr>
            <w:rFonts w:ascii="Times New Roman" w:eastAsia="Times New Roman" w:hAnsi="Times New Roman" w:cs="Times New Roman"/>
            <w:b/>
            <w:sz w:val="24"/>
            <w:szCs w:val="24"/>
            <w:rPrChange w:id="2444" w:author="Du-rush Writing Studio" w:date="2019-06-14T06:55:00Z">
              <w:rPr>
                <w:rFonts w:ascii="Courier New" w:eastAsia="Courier New" w:hAnsi="Courier New" w:cs="Courier New"/>
                <w:b/>
                <w:sz w:val="24"/>
                <w:szCs w:val="24"/>
              </w:rPr>
            </w:rPrChange>
          </w:rPr>
          <w:t xml:space="preserve"> if we do exactly what you did last night she will calm down and go to sleep.</w:t>
        </w:r>
      </w:ins>
    </w:p>
    <w:p w:rsidR="00834337" w:rsidRPr="00834337" w:rsidRDefault="00834337" w:rsidP="00834337">
      <w:pPr>
        <w:pStyle w:val="normal0"/>
        <w:jc w:val="both"/>
        <w:rPr>
          <w:ins w:id="2445" w:author="anupam yadav" w:date="2019-07-05T12:16:00Z"/>
          <w:rFonts w:ascii="Times New Roman" w:eastAsia="Times New Roman" w:hAnsi="Times New Roman" w:cs="Times New Roman"/>
          <w:b/>
          <w:sz w:val="24"/>
          <w:szCs w:val="24"/>
          <w:rPrChange w:id="2446" w:author="Du-rush Writing Studio" w:date="2019-06-14T06:55:00Z">
            <w:rPr>
              <w:ins w:id="2447" w:author="anupam yadav" w:date="2019-07-05T12:16:00Z"/>
              <w:rFonts w:ascii="Courier New" w:eastAsia="Courier New" w:hAnsi="Courier New" w:cs="Courier New"/>
              <w:b/>
              <w:sz w:val="24"/>
              <w:szCs w:val="24"/>
            </w:rPr>
          </w:rPrChange>
        </w:rPr>
        <w:pPrChange w:id="2448" w:author="Divya Raja" w:date="2020-10-13T14:29:00Z">
          <w:pPr>
            <w:pStyle w:val="normal0"/>
            <w:jc w:val="center"/>
          </w:pPr>
        </w:pPrChange>
      </w:pPr>
      <w:ins w:id="2449" w:author="anupam yadav" w:date="2019-07-05T12:16:00Z">
        <w:r w:rsidRPr="00834337">
          <w:rPr>
            <w:rFonts w:ascii="Times New Roman" w:eastAsia="Times New Roman" w:hAnsi="Times New Roman" w:cs="Times New Roman"/>
            <w:b/>
            <w:sz w:val="24"/>
            <w:szCs w:val="24"/>
            <w:rPrChange w:id="2450" w:author="Du-rush Writing Studio" w:date="2019-06-14T06:55:00Z">
              <w:rPr>
                <w:rFonts w:ascii="Courier New" w:eastAsia="Courier New" w:hAnsi="Courier New" w:cs="Courier New"/>
                <w:b/>
                <w:sz w:val="24"/>
                <w:szCs w:val="24"/>
              </w:rPr>
            </w:rPrChange>
          </w:rPr>
          <w:t xml:space="preserve">        </w:t>
        </w:r>
      </w:ins>
    </w:p>
    <w:p w:rsidR="00834337" w:rsidRPr="00834337" w:rsidRDefault="00834337" w:rsidP="00834337">
      <w:pPr>
        <w:pStyle w:val="normal0"/>
        <w:jc w:val="both"/>
        <w:rPr>
          <w:ins w:id="2451" w:author="anupam yadav" w:date="2019-07-05T12:16:00Z"/>
          <w:rFonts w:ascii="Times New Roman" w:eastAsia="Times New Roman" w:hAnsi="Times New Roman" w:cs="Times New Roman"/>
          <w:b/>
          <w:sz w:val="24"/>
          <w:szCs w:val="24"/>
          <w:rPrChange w:id="2452" w:author="Du-rush Writing Studio" w:date="2019-06-14T06:55:00Z">
            <w:rPr>
              <w:ins w:id="2453" w:author="anupam yadav" w:date="2019-07-05T12:16:00Z"/>
              <w:rFonts w:ascii="Courier New" w:eastAsia="Courier New" w:hAnsi="Courier New" w:cs="Courier New"/>
              <w:b/>
              <w:sz w:val="24"/>
              <w:szCs w:val="24"/>
            </w:rPr>
          </w:rPrChange>
        </w:rPr>
        <w:pPrChange w:id="2454" w:author="Divya Raja" w:date="2020-10-13T14:29:00Z">
          <w:pPr>
            <w:pStyle w:val="normal0"/>
            <w:jc w:val="center"/>
          </w:pPr>
        </w:pPrChange>
      </w:pPr>
      <w:ins w:id="2455" w:author="anupam yadav" w:date="2019-07-05T12:16:00Z">
        <w:r w:rsidRPr="00834337">
          <w:rPr>
            <w:rFonts w:ascii="Times New Roman" w:eastAsia="Times New Roman" w:hAnsi="Times New Roman" w:cs="Times New Roman"/>
            <w:b/>
            <w:sz w:val="24"/>
            <w:szCs w:val="24"/>
            <w:rPrChange w:id="2456" w:author="Du-rush Writing Studio" w:date="2019-06-14T06:55:00Z">
              <w:rPr>
                <w:rFonts w:ascii="Courier New" w:eastAsia="Courier New" w:hAnsi="Courier New" w:cs="Courier New"/>
                <w:b/>
                <w:sz w:val="24"/>
                <w:szCs w:val="24"/>
              </w:rPr>
            </w:rPrChange>
          </w:rPr>
          <w:t xml:space="preserve">           FRANK</w:t>
        </w:r>
      </w:ins>
    </w:p>
    <w:p w:rsidR="00834337" w:rsidRPr="00834337" w:rsidRDefault="00834337" w:rsidP="00834337">
      <w:pPr>
        <w:pStyle w:val="normal0"/>
        <w:jc w:val="both"/>
        <w:rPr>
          <w:ins w:id="2457" w:author="anupam yadav" w:date="2019-07-05T12:16:00Z"/>
          <w:rFonts w:ascii="Times New Roman" w:eastAsia="Times New Roman" w:hAnsi="Times New Roman" w:cs="Times New Roman"/>
          <w:b/>
          <w:sz w:val="24"/>
          <w:szCs w:val="24"/>
          <w:rPrChange w:id="2458" w:author="Du-rush Writing Studio" w:date="2019-06-14T06:55:00Z">
            <w:rPr>
              <w:ins w:id="2459" w:author="anupam yadav" w:date="2019-07-05T12:16:00Z"/>
              <w:rFonts w:ascii="Courier New" w:eastAsia="Courier New" w:hAnsi="Courier New" w:cs="Courier New"/>
              <w:b/>
              <w:sz w:val="24"/>
              <w:szCs w:val="24"/>
            </w:rPr>
          </w:rPrChange>
        </w:rPr>
        <w:pPrChange w:id="2460" w:author="Divya Raja" w:date="2020-10-13T14:29:00Z">
          <w:pPr>
            <w:pStyle w:val="normal0"/>
            <w:jc w:val="center"/>
          </w:pPr>
        </w:pPrChange>
      </w:pPr>
      <w:ins w:id="2461" w:author="anupam yadav" w:date="2019-07-05T12:16:00Z">
        <w:r w:rsidRPr="00834337">
          <w:rPr>
            <w:rFonts w:ascii="Times New Roman" w:eastAsia="Times New Roman" w:hAnsi="Times New Roman" w:cs="Times New Roman"/>
            <w:b/>
            <w:sz w:val="24"/>
            <w:szCs w:val="24"/>
            <w:rPrChange w:id="2462" w:author="Du-rush Writing Studio" w:date="2019-06-14T06:55:00Z">
              <w:rPr>
                <w:rFonts w:ascii="Courier New" w:eastAsia="Courier New" w:hAnsi="Courier New" w:cs="Courier New"/>
                <w:b/>
                <w:sz w:val="24"/>
                <w:szCs w:val="24"/>
              </w:rPr>
            </w:rPrChange>
          </w:rPr>
          <w:t>That is a brilliant idea, Jane.</w:t>
        </w:r>
      </w:ins>
    </w:p>
    <w:p w:rsidR="00834337" w:rsidRPr="00834337" w:rsidRDefault="00834337" w:rsidP="00834337">
      <w:pPr>
        <w:pStyle w:val="normal0"/>
        <w:jc w:val="both"/>
        <w:rPr>
          <w:ins w:id="2463" w:author="anupam yadav" w:date="2019-07-05T12:16:00Z"/>
          <w:rFonts w:ascii="Times New Roman" w:eastAsia="Times New Roman" w:hAnsi="Times New Roman" w:cs="Times New Roman"/>
          <w:b/>
          <w:sz w:val="24"/>
          <w:szCs w:val="24"/>
          <w:rPrChange w:id="2464" w:author="Du-rush Writing Studio" w:date="2019-06-14T06:55:00Z">
            <w:rPr>
              <w:ins w:id="2465" w:author="anupam yadav" w:date="2019-07-05T12:16:00Z"/>
              <w:rFonts w:ascii="Courier New" w:eastAsia="Courier New" w:hAnsi="Courier New" w:cs="Courier New"/>
              <w:b/>
              <w:sz w:val="24"/>
              <w:szCs w:val="24"/>
            </w:rPr>
          </w:rPrChange>
        </w:rPr>
        <w:pPrChange w:id="2466" w:author="Divya Raja" w:date="2020-10-13T14:29:00Z">
          <w:pPr>
            <w:pStyle w:val="normal0"/>
            <w:jc w:val="center"/>
          </w:pPr>
        </w:pPrChange>
      </w:pPr>
    </w:p>
    <w:p w:rsidR="00834337" w:rsidRPr="00834337" w:rsidRDefault="00834337" w:rsidP="00834337">
      <w:pPr>
        <w:pStyle w:val="normal0"/>
        <w:jc w:val="both"/>
        <w:rPr>
          <w:ins w:id="2467" w:author="anupam yadav" w:date="2019-07-05T12:16:00Z"/>
          <w:rFonts w:ascii="Times New Roman" w:eastAsia="Times New Roman" w:hAnsi="Times New Roman" w:cs="Times New Roman"/>
          <w:b/>
          <w:sz w:val="24"/>
          <w:szCs w:val="24"/>
          <w:rPrChange w:id="2468" w:author="Du-rush Writing Studio" w:date="2019-06-14T06:55:00Z">
            <w:rPr>
              <w:ins w:id="2469" w:author="anupam yadav" w:date="2019-07-05T12:16:00Z"/>
              <w:rFonts w:ascii="Courier New" w:eastAsia="Courier New" w:hAnsi="Courier New" w:cs="Courier New"/>
              <w:b/>
              <w:sz w:val="24"/>
              <w:szCs w:val="24"/>
            </w:rPr>
          </w:rPrChange>
        </w:rPr>
        <w:pPrChange w:id="2470" w:author="Divya Raja" w:date="2020-10-13T14:29:00Z">
          <w:pPr>
            <w:pStyle w:val="normal0"/>
            <w:jc w:val="center"/>
          </w:pPr>
        </w:pPrChange>
      </w:pPr>
      <w:ins w:id="2471" w:author="anupam yadav" w:date="2019-07-05T12:16:00Z">
        <w:r w:rsidRPr="00834337">
          <w:rPr>
            <w:rFonts w:ascii="Times New Roman" w:eastAsia="Times New Roman" w:hAnsi="Times New Roman" w:cs="Times New Roman"/>
            <w:b/>
            <w:sz w:val="24"/>
            <w:szCs w:val="24"/>
            <w:rPrChange w:id="2472" w:author="Du-rush Writing Studio" w:date="2019-06-14T06:55:00Z">
              <w:rPr>
                <w:rFonts w:ascii="Courier New" w:eastAsia="Courier New" w:hAnsi="Courier New" w:cs="Courier New"/>
                <w:b/>
                <w:sz w:val="24"/>
                <w:szCs w:val="24"/>
              </w:rPr>
            </w:rPrChange>
          </w:rPr>
          <w:t>Jane smirks.</w:t>
        </w:r>
      </w:ins>
    </w:p>
    <w:p w:rsidR="00834337" w:rsidRPr="00834337" w:rsidRDefault="00834337" w:rsidP="00834337">
      <w:pPr>
        <w:pStyle w:val="normal0"/>
        <w:jc w:val="both"/>
        <w:rPr>
          <w:ins w:id="2473" w:author="anupam yadav" w:date="2019-07-05T12:16:00Z"/>
          <w:rFonts w:ascii="Times New Roman" w:eastAsia="Times New Roman" w:hAnsi="Times New Roman" w:cs="Times New Roman"/>
          <w:b/>
          <w:sz w:val="24"/>
          <w:szCs w:val="24"/>
          <w:rPrChange w:id="2474" w:author="Du-rush Writing Studio" w:date="2019-06-14T06:55:00Z">
            <w:rPr>
              <w:ins w:id="2475" w:author="anupam yadav" w:date="2019-07-05T12:16:00Z"/>
              <w:rFonts w:ascii="Courier New" w:eastAsia="Courier New" w:hAnsi="Courier New" w:cs="Courier New"/>
              <w:b/>
              <w:sz w:val="24"/>
              <w:szCs w:val="24"/>
            </w:rPr>
          </w:rPrChange>
        </w:rPr>
        <w:pPrChange w:id="2476" w:author="Divya Raja" w:date="2020-10-13T14:29:00Z">
          <w:pPr>
            <w:pStyle w:val="normal0"/>
            <w:jc w:val="center"/>
          </w:pPr>
        </w:pPrChange>
      </w:pPr>
      <w:ins w:id="2477" w:author="anupam yadav" w:date="2019-07-05T12:16:00Z">
        <w:r w:rsidRPr="00834337">
          <w:rPr>
            <w:rFonts w:ascii="Times New Roman" w:eastAsia="Times New Roman" w:hAnsi="Times New Roman" w:cs="Times New Roman"/>
            <w:b/>
            <w:sz w:val="24"/>
            <w:szCs w:val="24"/>
            <w:rPrChange w:id="2478" w:author="Du-rush Writing Studio" w:date="2019-06-14T06:55:00Z">
              <w:rPr>
                <w:rFonts w:ascii="Courier New" w:eastAsia="Courier New" w:hAnsi="Courier New" w:cs="Courier New"/>
                <w:b/>
                <w:sz w:val="24"/>
                <w:szCs w:val="24"/>
              </w:rPr>
            </w:rPrChange>
          </w:rPr>
          <w:t xml:space="preserve">            </w:t>
        </w:r>
      </w:ins>
    </w:p>
    <w:p w:rsidR="00834337" w:rsidRPr="00834337" w:rsidRDefault="00834337" w:rsidP="00834337">
      <w:pPr>
        <w:pStyle w:val="normal0"/>
        <w:jc w:val="both"/>
        <w:rPr>
          <w:ins w:id="2479" w:author="anupam yadav" w:date="2019-07-05T12:16:00Z"/>
          <w:rFonts w:ascii="Times New Roman" w:eastAsia="Times New Roman" w:hAnsi="Times New Roman" w:cs="Times New Roman"/>
          <w:b/>
          <w:sz w:val="24"/>
          <w:szCs w:val="24"/>
          <w:rPrChange w:id="2480" w:author="Du-rush Writing Studio" w:date="2019-06-14T06:55:00Z">
            <w:rPr>
              <w:ins w:id="2481" w:author="anupam yadav" w:date="2019-07-05T12:16:00Z"/>
              <w:rFonts w:ascii="Courier New" w:eastAsia="Courier New" w:hAnsi="Courier New" w:cs="Courier New"/>
              <w:b/>
              <w:sz w:val="24"/>
              <w:szCs w:val="24"/>
            </w:rPr>
          </w:rPrChange>
        </w:rPr>
        <w:pPrChange w:id="2482" w:author="Divya Raja" w:date="2020-10-13T14:29:00Z">
          <w:pPr>
            <w:pStyle w:val="normal0"/>
            <w:jc w:val="center"/>
          </w:pPr>
        </w:pPrChange>
      </w:pPr>
      <w:ins w:id="2483" w:author="anupam yadav" w:date="2019-07-05T12:16:00Z">
        <w:r w:rsidRPr="00834337">
          <w:rPr>
            <w:rFonts w:ascii="Times New Roman" w:eastAsia="Times New Roman" w:hAnsi="Times New Roman" w:cs="Times New Roman"/>
            <w:b/>
            <w:sz w:val="24"/>
            <w:szCs w:val="24"/>
            <w:rPrChange w:id="2484" w:author="Du-rush Writing Studio" w:date="2019-06-14T06:55:00Z">
              <w:rPr>
                <w:rFonts w:ascii="Courier New" w:eastAsia="Courier New" w:hAnsi="Courier New" w:cs="Courier New"/>
                <w:b/>
                <w:sz w:val="24"/>
                <w:szCs w:val="24"/>
              </w:rPr>
            </w:rPrChange>
          </w:rPr>
          <w:t xml:space="preserve">                </w:t>
        </w:r>
        <w:del w:id="2485" w:author="Raj iv Sharma" w:date="2020-10-05T08:28:00Z">
          <w:r w:rsidRPr="00834337">
            <w:rPr>
              <w:rFonts w:ascii="Times New Roman" w:eastAsia="Times New Roman" w:hAnsi="Times New Roman" w:cs="Times New Roman"/>
              <w:b/>
              <w:sz w:val="24"/>
              <w:szCs w:val="24"/>
              <w:rPrChange w:id="2486"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2487" w:author="Du-rush Writing Studio" w:date="2019-06-14T06:55:00Z">
              <w:rPr>
                <w:rFonts w:ascii="Courier New" w:eastAsia="Courier New" w:hAnsi="Courier New" w:cs="Courier New"/>
                <w:b/>
                <w:sz w:val="24"/>
                <w:szCs w:val="24"/>
              </w:rPr>
            </w:rPrChange>
          </w:rPr>
          <w:t>JINX</w:t>
        </w:r>
      </w:ins>
    </w:p>
    <w:p w:rsidR="00834337" w:rsidRPr="00834337" w:rsidRDefault="00834337" w:rsidP="00834337">
      <w:pPr>
        <w:pStyle w:val="normal0"/>
        <w:jc w:val="both"/>
        <w:rPr>
          <w:ins w:id="2488" w:author="anupam yadav" w:date="2019-07-05T12:16:00Z"/>
          <w:rFonts w:ascii="Times New Roman" w:eastAsia="Times New Roman" w:hAnsi="Times New Roman" w:cs="Times New Roman"/>
          <w:b/>
          <w:sz w:val="24"/>
          <w:szCs w:val="24"/>
          <w:rPrChange w:id="2489" w:author="Du-rush Writing Studio" w:date="2019-06-14T06:55:00Z">
            <w:rPr>
              <w:ins w:id="2490" w:author="anupam yadav" w:date="2019-07-05T12:16:00Z"/>
              <w:rFonts w:ascii="Courier New" w:eastAsia="Courier New" w:hAnsi="Courier New" w:cs="Courier New"/>
              <w:b/>
              <w:sz w:val="24"/>
              <w:szCs w:val="24"/>
            </w:rPr>
          </w:rPrChange>
        </w:rPr>
        <w:pPrChange w:id="2491" w:author="Divya Raja" w:date="2020-10-13T14:29:00Z">
          <w:pPr>
            <w:pStyle w:val="normal0"/>
            <w:jc w:val="center"/>
          </w:pPr>
        </w:pPrChange>
      </w:pPr>
      <w:ins w:id="2492" w:author="anupam yadav" w:date="2019-07-05T12:16:00Z">
        <w:r w:rsidRPr="00834337">
          <w:rPr>
            <w:rFonts w:ascii="Times New Roman" w:eastAsia="Times New Roman" w:hAnsi="Times New Roman" w:cs="Times New Roman"/>
            <w:b/>
            <w:sz w:val="24"/>
            <w:szCs w:val="24"/>
            <w:rPrChange w:id="2493" w:author="Du-rush Writing Studio" w:date="2019-06-14T06:55:00Z">
              <w:rPr>
                <w:rFonts w:ascii="Courier New" w:eastAsia="Courier New" w:hAnsi="Courier New" w:cs="Courier New"/>
                <w:b/>
                <w:sz w:val="24"/>
                <w:szCs w:val="24"/>
              </w:rPr>
            </w:rPrChange>
          </w:rPr>
          <w:t xml:space="preserve">            Well, I was patting her…  </w:t>
        </w:r>
      </w:ins>
    </w:p>
    <w:p w:rsidR="00834337" w:rsidRPr="00834337" w:rsidRDefault="00834337" w:rsidP="00834337">
      <w:pPr>
        <w:pStyle w:val="normal0"/>
        <w:jc w:val="both"/>
        <w:rPr>
          <w:ins w:id="2494" w:author="anupam yadav" w:date="2019-07-05T12:16:00Z"/>
          <w:rFonts w:ascii="Times New Roman" w:eastAsia="Times New Roman" w:hAnsi="Times New Roman" w:cs="Times New Roman"/>
          <w:b/>
          <w:sz w:val="24"/>
          <w:szCs w:val="24"/>
          <w:rPrChange w:id="2495" w:author="Du-rush Writing Studio" w:date="2019-06-14T06:55:00Z">
            <w:rPr>
              <w:ins w:id="2496" w:author="anupam yadav" w:date="2019-07-05T12:16:00Z"/>
              <w:rFonts w:ascii="Courier New" w:eastAsia="Courier New" w:hAnsi="Courier New" w:cs="Courier New"/>
              <w:b/>
              <w:sz w:val="24"/>
              <w:szCs w:val="24"/>
            </w:rPr>
          </w:rPrChange>
        </w:rPr>
        <w:pPrChange w:id="2497" w:author="Divya Raja" w:date="2020-10-13T14:29:00Z">
          <w:pPr>
            <w:pStyle w:val="normal0"/>
            <w:jc w:val="center"/>
          </w:pPr>
        </w:pPrChange>
      </w:pPr>
    </w:p>
    <w:p w:rsidR="00834337" w:rsidRPr="00834337" w:rsidRDefault="00834337" w:rsidP="00834337">
      <w:pPr>
        <w:pStyle w:val="normal0"/>
        <w:jc w:val="both"/>
        <w:rPr>
          <w:ins w:id="2498" w:author="anupam yadav" w:date="2019-07-05T12:16:00Z"/>
          <w:rFonts w:ascii="Times New Roman" w:eastAsia="Times New Roman" w:hAnsi="Times New Roman" w:cs="Times New Roman"/>
          <w:b/>
          <w:sz w:val="24"/>
          <w:szCs w:val="24"/>
          <w:rPrChange w:id="2499" w:author="Du-rush Writing Studio" w:date="2019-06-14T06:55:00Z">
            <w:rPr>
              <w:ins w:id="2500" w:author="anupam yadav" w:date="2019-07-05T12:16:00Z"/>
              <w:rFonts w:ascii="Courier New" w:eastAsia="Courier New" w:hAnsi="Courier New" w:cs="Courier New"/>
              <w:b/>
              <w:sz w:val="24"/>
              <w:szCs w:val="24"/>
            </w:rPr>
          </w:rPrChange>
        </w:rPr>
        <w:pPrChange w:id="2501" w:author="Divya Raja" w:date="2020-10-13T14:29:00Z">
          <w:pPr>
            <w:pStyle w:val="normal0"/>
            <w:jc w:val="center"/>
          </w:pPr>
        </w:pPrChange>
      </w:pPr>
      <w:ins w:id="2502" w:author="anupam yadav" w:date="2019-07-05T12:16:00Z">
        <w:r w:rsidRPr="00834337">
          <w:rPr>
            <w:rFonts w:ascii="Times New Roman" w:eastAsia="Times New Roman" w:hAnsi="Times New Roman" w:cs="Times New Roman"/>
            <w:b/>
            <w:sz w:val="24"/>
            <w:szCs w:val="24"/>
            <w:rPrChange w:id="2503" w:author="Du-rush Writing Studio" w:date="2019-06-14T06:55:00Z">
              <w:rPr>
                <w:rFonts w:ascii="Courier New" w:eastAsia="Courier New" w:hAnsi="Courier New" w:cs="Courier New"/>
                <w:b/>
                <w:sz w:val="24"/>
                <w:szCs w:val="24"/>
              </w:rPr>
            </w:rPrChange>
          </w:rPr>
          <w:t>JINX goes into a limbo scene recalling what happened last night.</w:t>
        </w:r>
      </w:ins>
    </w:p>
    <w:p w:rsidR="00834337" w:rsidRPr="00834337" w:rsidRDefault="00834337" w:rsidP="00834337">
      <w:pPr>
        <w:pStyle w:val="normal0"/>
        <w:jc w:val="both"/>
        <w:rPr>
          <w:ins w:id="2504" w:author="anupam yadav" w:date="2019-07-05T12:16:00Z"/>
          <w:rFonts w:ascii="Times New Roman" w:eastAsia="Times New Roman" w:hAnsi="Times New Roman" w:cs="Times New Roman"/>
          <w:b/>
          <w:sz w:val="24"/>
          <w:szCs w:val="24"/>
          <w:rPrChange w:id="2505" w:author="Du-rush Writing Studio" w:date="2019-06-14T06:55:00Z">
            <w:rPr>
              <w:ins w:id="2506" w:author="anupam yadav" w:date="2019-07-05T12:16:00Z"/>
              <w:rFonts w:ascii="Courier New" w:eastAsia="Courier New" w:hAnsi="Courier New" w:cs="Courier New"/>
              <w:b/>
              <w:sz w:val="24"/>
              <w:szCs w:val="24"/>
            </w:rPr>
          </w:rPrChange>
        </w:rPr>
        <w:pPrChange w:id="2507" w:author="Divya Raja" w:date="2020-10-13T14:29:00Z">
          <w:pPr>
            <w:pStyle w:val="normal0"/>
            <w:jc w:val="center"/>
          </w:pPr>
        </w:pPrChange>
      </w:pPr>
    </w:p>
    <w:p w:rsidR="00834337" w:rsidRPr="00834337" w:rsidRDefault="00834337" w:rsidP="00834337">
      <w:pPr>
        <w:pStyle w:val="normal0"/>
        <w:jc w:val="both"/>
        <w:rPr>
          <w:ins w:id="2508" w:author="anupam yadav" w:date="2019-07-05T12:16:00Z"/>
          <w:rFonts w:ascii="Times New Roman" w:eastAsia="Times New Roman" w:hAnsi="Times New Roman" w:cs="Times New Roman"/>
          <w:b/>
          <w:sz w:val="24"/>
          <w:szCs w:val="24"/>
          <w:rPrChange w:id="2509" w:author="Du-rush Writing Studio" w:date="2019-06-14T06:55:00Z">
            <w:rPr>
              <w:ins w:id="2510" w:author="anupam yadav" w:date="2019-07-05T12:16:00Z"/>
              <w:rFonts w:ascii="Courier New" w:eastAsia="Courier New" w:hAnsi="Courier New" w:cs="Courier New"/>
              <w:b/>
              <w:sz w:val="24"/>
              <w:szCs w:val="24"/>
            </w:rPr>
          </w:rPrChange>
        </w:rPr>
        <w:pPrChange w:id="2511" w:author="Divya Raja" w:date="2020-10-13T14:29:00Z">
          <w:pPr>
            <w:pStyle w:val="normal0"/>
            <w:jc w:val="center"/>
          </w:pPr>
        </w:pPrChange>
      </w:pPr>
      <w:ins w:id="2512" w:author="anupam yadav" w:date="2019-07-05T12:16:00Z">
        <w:r w:rsidRPr="00834337">
          <w:rPr>
            <w:rFonts w:ascii="Times New Roman" w:eastAsia="Times New Roman" w:hAnsi="Times New Roman" w:cs="Times New Roman"/>
            <w:b/>
            <w:sz w:val="24"/>
            <w:szCs w:val="24"/>
            <w:rPrChange w:id="2513" w:author="Du-rush Writing Studio" w:date="2019-06-14T06:55:00Z">
              <w:rPr>
                <w:rFonts w:ascii="Courier New" w:eastAsia="Courier New" w:hAnsi="Courier New" w:cs="Courier New"/>
                <w:b/>
                <w:sz w:val="24"/>
                <w:szCs w:val="24"/>
              </w:rPr>
            </w:rPrChange>
          </w:rPr>
          <w:t>INT. TENT - CAMPSITE - NIGHT</w:t>
        </w:r>
      </w:ins>
    </w:p>
    <w:p w:rsidR="00834337" w:rsidRPr="00834337" w:rsidRDefault="00834337" w:rsidP="00834337">
      <w:pPr>
        <w:pStyle w:val="normal0"/>
        <w:jc w:val="both"/>
        <w:rPr>
          <w:ins w:id="2514" w:author="anupam yadav" w:date="2019-07-05T12:16:00Z"/>
          <w:rFonts w:ascii="Times New Roman" w:eastAsia="Times New Roman" w:hAnsi="Times New Roman" w:cs="Times New Roman"/>
          <w:b/>
          <w:sz w:val="24"/>
          <w:szCs w:val="24"/>
          <w:rPrChange w:id="2515" w:author="Du-rush Writing Studio" w:date="2019-06-14T06:55:00Z">
            <w:rPr>
              <w:ins w:id="2516" w:author="anupam yadav" w:date="2019-07-05T12:16:00Z"/>
              <w:rFonts w:ascii="Courier New" w:eastAsia="Courier New" w:hAnsi="Courier New" w:cs="Courier New"/>
              <w:b/>
              <w:sz w:val="24"/>
              <w:szCs w:val="24"/>
            </w:rPr>
          </w:rPrChange>
        </w:rPr>
        <w:pPrChange w:id="2517" w:author="Divya Raja" w:date="2020-10-13T14:29:00Z">
          <w:pPr>
            <w:pStyle w:val="normal0"/>
            <w:jc w:val="center"/>
          </w:pPr>
        </w:pPrChange>
      </w:pPr>
      <w:ins w:id="2518" w:author="anupam yadav" w:date="2019-07-05T12:16:00Z">
        <w:r w:rsidRPr="00834337">
          <w:rPr>
            <w:rFonts w:ascii="Times New Roman" w:eastAsia="Times New Roman" w:hAnsi="Times New Roman" w:cs="Times New Roman"/>
            <w:b/>
            <w:sz w:val="24"/>
            <w:szCs w:val="24"/>
            <w:rPrChange w:id="2519" w:author="Du-rush Writing Studio" w:date="2019-06-14T06:55:00Z">
              <w:rPr>
                <w:rFonts w:ascii="Courier New" w:eastAsia="Courier New" w:hAnsi="Courier New" w:cs="Courier New"/>
                <w:b/>
                <w:sz w:val="24"/>
                <w:szCs w:val="24"/>
              </w:rPr>
            </w:rPrChange>
          </w:rPr>
          <w:t>Jane is patting and caressing the plant to sleep.</w:t>
        </w:r>
      </w:ins>
    </w:p>
    <w:p w:rsidR="00834337" w:rsidRPr="00834337" w:rsidRDefault="00834337" w:rsidP="00834337">
      <w:pPr>
        <w:pStyle w:val="normal0"/>
        <w:jc w:val="both"/>
        <w:rPr>
          <w:ins w:id="2520" w:author="anupam yadav" w:date="2019-07-05T12:16:00Z"/>
          <w:rFonts w:ascii="Times New Roman" w:eastAsia="Times New Roman" w:hAnsi="Times New Roman" w:cs="Times New Roman"/>
          <w:b/>
          <w:sz w:val="24"/>
          <w:szCs w:val="24"/>
          <w:rPrChange w:id="2521" w:author="Du-rush Writing Studio" w:date="2019-06-14T06:55:00Z">
            <w:rPr>
              <w:ins w:id="2522" w:author="anupam yadav" w:date="2019-07-05T12:16:00Z"/>
              <w:rFonts w:ascii="Courier New" w:eastAsia="Courier New" w:hAnsi="Courier New" w:cs="Courier New"/>
              <w:b/>
              <w:sz w:val="24"/>
              <w:szCs w:val="24"/>
            </w:rPr>
          </w:rPrChange>
        </w:rPr>
        <w:pPrChange w:id="2523" w:author="Divya Raja" w:date="2020-10-13T14:29:00Z">
          <w:pPr>
            <w:pStyle w:val="normal0"/>
            <w:jc w:val="center"/>
          </w:pPr>
        </w:pPrChange>
      </w:pPr>
    </w:p>
    <w:p w:rsidR="00834337" w:rsidRPr="00834337" w:rsidRDefault="00834337" w:rsidP="00834337">
      <w:pPr>
        <w:pStyle w:val="normal0"/>
        <w:jc w:val="both"/>
        <w:rPr>
          <w:ins w:id="2524" w:author="anupam yadav" w:date="2019-07-05T12:16:00Z"/>
          <w:rFonts w:ascii="Times New Roman" w:eastAsia="Times New Roman" w:hAnsi="Times New Roman" w:cs="Times New Roman"/>
          <w:b/>
          <w:sz w:val="24"/>
          <w:szCs w:val="24"/>
          <w:rPrChange w:id="2525" w:author="Du-rush Writing Studio" w:date="2019-06-14T06:55:00Z">
            <w:rPr>
              <w:ins w:id="2526" w:author="anupam yadav" w:date="2019-07-05T12:16:00Z"/>
              <w:rFonts w:ascii="Courier New" w:eastAsia="Courier New" w:hAnsi="Courier New" w:cs="Courier New"/>
              <w:b/>
              <w:sz w:val="24"/>
              <w:szCs w:val="24"/>
            </w:rPr>
          </w:rPrChange>
        </w:rPr>
        <w:pPrChange w:id="2527" w:author="Divya Raja" w:date="2020-10-13T14:29:00Z">
          <w:pPr>
            <w:pStyle w:val="normal0"/>
            <w:jc w:val="center"/>
          </w:pPr>
        </w:pPrChange>
      </w:pPr>
      <w:ins w:id="2528" w:author="anupam yadav" w:date="2019-07-05T12:16:00Z">
        <w:r w:rsidRPr="00834337">
          <w:rPr>
            <w:rFonts w:ascii="Times New Roman" w:eastAsia="Times New Roman" w:hAnsi="Times New Roman" w:cs="Times New Roman"/>
            <w:b/>
            <w:sz w:val="24"/>
            <w:szCs w:val="24"/>
            <w:rPrChange w:id="2529" w:author="Du-rush Writing Studio" w:date="2019-06-14T06:55:00Z">
              <w:rPr>
                <w:rFonts w:ascii="Courier New" w:eastAsia="Courier New" w:hAnsi="Courier New" w:cs="Courier New"/>
                <w:b/>
                <w:sz w:val="24"/>
                <w:szCs w:val="24"/>
              </w:rPr>
            </w:rPrChange>
          </w:rPr>
          <w:t>JINX(CONT’D)</w:t>
        </w:r>
      </w:ins>
    </w:p>
    <w:p w:rsidR="00834337" w:rsidRPr="00834337" w:rsidRDefault="00834337" w:rsidP="00834337">
      <w:pPr>
        <w:pStyle w:val="normal0"/>
        <w:jc w:val="both"/>
        <w:rPr>
          <w:ins w:id="2530" w:author="anupam yadav" w:date="2019-07-05T12:16:00Z"/>
          <w:rFonts w:ascii="Times New Roman" w:eastAsia="Times New Roman" w:hAnsi="Times New Roman" w:cs="Times New Roman"/>
          <w:b/>
          <w:sz w:val="24"/>
          <w:szCs w:val="24"/>
          <w:rPrChange w:id="2531" w:author="Du-rush Writing Studio" w:date="2019-06-14T06:55:00Z">
            <w:rPr>
              <w:ins w:id="2532" w:author="anupam yadav" w:date="2019-07-05T12:16:00Z"/>
              <w:rFonts w:ascii="Courier New" w:eastAsia="Courier New" w:hAnsi="Courier New" w:cs="Courier New"/>
              <w:b/>
              <w:sz w:val="24"/>
              <w:szCs w:val="24"/>
            </w:rPr>
          </w:rPrChange>
        </w:rPr>
        <w:pPrChange w:id="2533" w:author="Divya Raja" w:date="2020-10-13T14:29:00Z">
          <w:pPr>
            <w:pStyle w:val="normal0"/>
            <w:jc w:val="center"/>
          </w:pPr>
        </w:pPrChange>
      </w:pPr>
      <w:ins w:id="2534" w:author="anupam yadav" w:date="2019-07-05T12:16:00Z">
        <w:r w:rsidRPr="00834337">
          <w:rPr>
            <w:rFonts w:ascii="Times New Roman" w:eastAsia="Times New Roman" w:hAnsi="Times New Roman" w:cs="Times New Roman"/>
            <w:b/>
            <w:sz w:val="24"/>
            <w:szCs w:val="24"/>
            <w:rPrChange w:id="2535" w:author="Du-rush Writing Studio" w:date="2019-06-14T06:55:00Z">
              <w:rPr>
                <w:rFonts w:ascii="Courier New" w:eastAsia="Courier New" w:hAnsi="Courier New" w:cs="Courier New"/>
                <w:b/>
                <w:sz w:val="24"/>
                <w:szCs w:val="24"/>
              </w:rPr>
            </w:rPrChange>
          </w:rPr>
          <w:t xml:space="preserve">…head and that is about it, I guess… </w:t>
        </w:r>
      </w:ins>
    </w:p>
    <w:p w:rsidR="00834337" w:rsidRPr="00834337" w:rsidRDefault="00834337" w:rsidP="00834337">
      <w:pPr>
        <w:pStyle w:val="normal0"/>
        <w:jc w:val="both"/>
        <w:rPr>
          <w:ins w:id="2536" w:author="anupam yadav" w:date="2019-07-05T12:16:00Z"/>
          <w:rFonts w:ascii="Times New Roman" w:eastAsia="Times New Roman" w:hAnsi="Times New Roman" w:cs="Times New Roman"/>
          <w:b/>
          <w:sz w:val="24"/>
          <w:szCs w:val="24"/>
          <w:rPrChange w:id="2537" w:author="Du-rush Writing Studio" w:date="2019-06-14T06:55:00Z">
            <w:rPr>
              <w:ins w:id="2538" w:author="anupam yadav" w:date="2019-07-05T12:16:00Z"/>
              <w:rFonts w:ascii="Courier New" w:eastAsia="Courier New" w:hAnsi="Courier New" w:cs="Courier New"/>
              <w:b/>
              <w:sz w:val="24"/>
              <w:szCs w:val="24"/>
            </w:rPr>
          </w:rPrChange>
        </w:rPr>
        <w:pPrChange w:id="2539" w:author="Divya Raja" w:date="2020-10-13T14:29:00Z">
          <w:pPr>
            <w:pStyle w:val="normal0"/>
            <w:jc w:val="center"/>
          </w:pPr>
        </w:pPrChange>
      </w:pPr>
      <w:ins w:id="2540" w:author="anupam yadav" w:date="2019-07-05T12:16:00Z">
        <w:r w:rsidRPr="00834337">
          <w:rPr>
            <w:rFonts w:ascii="Times New Roman" w:eastAsia="Times New Roman" w:hAnsi="Times New Roman" w:cs="Times New Roman"/>
            <w:b/>
            <w:sz w:val="24"/>
            <w:szCs w:val="24"/>
            <w:rPrChange w:id="2541" w:author="Du-rush Writing Studio" w:date="2019-06-14T06:55:00Z">
              <w:rPr>
                <w:rFonts w:ascii="Courier New" w:eastAsia="Courier New" w:hAnsi="Courier New" w:cs="Courier New"/>
                <w:b/>
                <w:sz w:val="24"/>
                <w:szCs w:val="24"/>
              </w:rPr>
            </w:rPrChange>
          </w:rPr>
          <w:t xml:space="preserve">(beat) </w:t>
        </w:r>
      </w:ins>
    </w:p>
    <w:p w:rsidR="00834337" w:rsidRPr="00834337" w:rsidRDefault="00834337" w:rsidP="00834337">
      <w:pPr>
        <w:pStyle w:val="normal0"/>
        <w:jc w:val="both"/>
        <w:rPr>
          <w:ins w:id="2542" w:author="anupam yadav" w:date="2019-07-05T12:16:00Z"/>
          <w:rFonts w:ascii="Times New Roman" w:eastAsia="Times New Roman" w:hAnsi="Times New Roman" w:cs="Times New Roman"/>
          <w:b/>
          <w:sz w:val="24"/>
          <w:szCs w:val="24"/>
          <w:rPrChange w:id="2543" w:author="Du-rush Writing Studio" w:date="2019-06-14T06:55:00Z">
            <w:rPr>
              <w:ins w:id="2544" w:author="anupam yadav" w:date="2019-07-05T12:16:00Z"/>
              <w:rFonts w:ascii="Courier New" w:eastAsia="Courier New" w:hAnsi="Courier New" w:cs="Courier New"/>
              <w:b/>
              <w:sz w:val="24"/>
              <w:szCs w:val="24"/>
            </w:rPr>
          </w:rPrChange>
        </w:rPr>
        <w:pPrChange w:id="2545" w:author="Divya Raja" w:date="2020-10-13T14:29:00Z">
          <w:pPr>
            <w:pStyle w:val="normal0"/>
            <w:jc w:val="center"/>
          </w:pPr>
        </w:pPrChange>
      </w:pPr>
      <w:ins w:id="2546" w:author="anupam yadav" w:date="2019-07-05T12:16:00Z">
        <w:r w:rsidRPr="00834337">
          <w:rPr>
            <w:rFonts w:ascii="Times New Roman" w:eastAsia="Times New Roman" w:hAnsi="Times New Roman" w:cs="Times New Roman"/>
            <w:b/>
            <w:sz w:val="24"/>
            <w:szCs w:val="24"/>
            <w:rPrChange w:id="2547" w:author="Du-rush Writing Studio" w:date="2019-06-14T06:55:00Z">
              <w:rPr>
                <w:rFonts w:ascii="Courier New" w:eastAsia="Courier New" w:hAnsi="Courier New" w:cs="Courier New"/>
                <w:b/>
                <w:sz w:val="24"/>
                <w:szCs w:val="24"/>
              </w:rPr>
            </w:rPrChange>
          </w:rPr>
          <w:t xml:space="preserve">Wait a minute… </w:t>
        </w:r>
      </w:ins>
    </w:p>
    <w:p w:rsidR="00834337" w:rsidRPr="00834337" w:rsidRDefault="00834337" w:rsidP="00834337">
      <w:pPr>
        <w:pStyle w:val="normal0"/>
        <w:jc w:val="both"/>
        <w:rPr>
          <w:ins w:id="2548" w:author="anupam yadav" w:date="2019-07-05T12:16:00Z"/>
          <w:rFonts w:ascii="Times New Roman" w:eastAsia="Times New Roman" w:hAnsi="Times New Roman" w:cs="Times New Roman"/>
          <w:b/>
          <w:sz w:val="24"/>
          <w:szCs w:val="24"/>
          <w:rPrChange w:id="2549" w:author="Du-rush Writing Studio" w:date="2019-06-14T06:55:00Z">
            <w:rPr>
              <w:ins w:id="2550" w:author="anupam yadav" w:date="2019-07-05T12:16:00Z"/>
              <w:rFonts w:ascii="Courier New" w:eastAsia="Courier New" w:hAnsi="Courier New" w:cs="Courier New"/>
              <w:b/>
              <w:sz w:val="24"/>
              <w:szCs w:val="24"/>
            </w:rPr>
          </w:rPrChange>
        </w:rPr>
        <w:pPrChange w:id="2551" w:author="Divya Raja" w:date="2020-10-13T14:29:00Z">
          <w:pPr>
            <w:pStyle w:val="normal0"/>
            <w:jc w:val="center"/>
          </w:pPr>
        </w:pPrChange>
      </w:pPr>
    </w:p>
    <w:p w:rsidR="00834337" w:rsidRPr="00834337" w:rsidRDefault="00834337" w:rsidP="00834337">
      <w:pPr>
        <w:pStyle w:val="normal0"/>
        <w:jc w:val="both"/>
        <w:rPr>
          <w:ins w:id="2552" w:author="anupam yadav" w:date="2019-07-05T12:16:00Z"/>
          <w:rFonts w:ascii="Times New Roman" w:eastAsia="Times New Roman" w:hAnsi="Times New Roman" w:cs="Times New Roman"/>
          <w:b/>
          <w:sz w:val="24"/>
          <w:szCs w:val="24"/>
          <w:rPrChange w:id="2553" w:author="Du-rush Writing Studio" w:date="2019-06-14T06:55:00Z">
            <w:rPr>
              <w:ins w:id="2554" w:author="anupam yadav" w:date="2019-07-05T12:16:00Z"/>
              <w:rFonts w:ascii="Courier New" w:eastAsia="Courier New" w:hAnsi="Courier New" w:cs="Courier New"/>
              <w:b/>
              <w:sz w:val="24"/>
              <w:szCs w:val="24"/>
            </w:rPr>
          </w:rPrChange>
        </w:rPr>
        <w:pPrChange w:id="2555" w:author="Divya Raja" w:date="2020-10-13T14:29:00Z">
          <w:pPr>
            <w:pStyle w:val="normal0"/>
            <w:jc w:val="center"/>
          </w:pPr>
        </w:pPrChange>
      </w:pPr>
      <w:ins w:id="2556" w:author="anupam yadav" w:date="2019-07-05T12:16:00Z">
        <w:r w:rsidRPr="00834337">
          <w:rPr>
            <w:rFonts w:ascii="Times New Roman" w:eastAsia="Times New Roman" w:hAnsi="Times New Roman" w:cs="Times New Roman"/>
            <w:b/>
            <w:sz w:val="24"/>
            <w:szCs w:val="24"/>
            <w:rPrChange w:id="2557" w:author="Du-rush Writing Studio" w:date="2019-06-14T06:55:00Z">
              <w:rPr>
                <w:rFonts w:ascii="Courier New" w:eastAsia="Courier New" w:hAnsi="Courier New" w:cs="Courier New"/>
                <w:b/>
                <w:sz w:val="24"/>
                <w:szCs w:val="24"/>
              </w:rPr>
            </w:rPrChange>
          </w:rPr>
          <w:t>The three sounds get more heightened as Jinx recalls them.</w:t>
        </w:r>
      </w:ins>
    </w:p>
    <w:p w:rsidR="00834337" w:rsidRPr="00834337" w:rsidRDefault="00834337" w:rsidP="00834337">
      <w:pPr>
        <w:pStyle w:val="normal0"/>
        <w:jc w:val="both"/>
        <w:rPr>
          <w:ins w:id="2558" w:author="anupam yadav" w:date="2019-07-05T12:16:00Z"/>
          <w:rFonts w:ascii="Times New Roman" w:eastAsia="Times New Roman" w:hAnsi="Times New Roman" w:cs="Times New Roman"/>
          <w:b/>
          <w:sz w:val="24"/>
          <w:szCs w:val="24"/>
          <w:rPrChange w:id="2559" w:author="Du-rush Writing Studio" w:date="2019-06-14T06:55:00Z">
            <w:rPr>
              <w:ins w:id="2560" w:author="anupam yadav" w:date="2019-07-05T12:16:00Z"/>
              <w:rFonts w:ascii="Courier New" w:eastAsia="Courier New" w:hAnsi="Courier New" w:cs="Courier New"/>
              <w:b/>
              <w:sz w:val="24"/>
              <w:szCs w:val="24"/>
            </w:rPr>
          </w:rPrChange>
        </w:rPr>
        <w:pPrChange w:id="2561" w:author="Divya Raja" w:date="2020-10-13T14:29:00Z">
          <w:pPr>
            <w:pStyle w:val="normal0"/>
            <w:jc w:val="center"/>
          </w:pPr>
        </w:pPrChange>
      </w:pPr>
    </w:p>
    <w:p w:rsidR="00834337" w:rsidRPr="00834337" w:rsidRDefault="00834337" w:rsidP="00834337">
      <w:pPr>
        <w:pStyle w:val="normal0"/>
        <w:jc w:val="both"/>
        <w:rPr>
          <w:ins w:id="2562" w:author="anupam yadav" w:date="2019-07-05T12:16:00Z"/>
          <w:rFonts w:ascii="Times New Roman" w:eastAsia="Times New Roman" w:hAnsi="Times New Roman" w:cs="Times New Roman"/>
          <w:b/>
          <w:sz w:val="24"/>
          <w:szCs w:val="24"/>
          <w:rPrChange w:id="2563" w:author="Du-rush Writing Studio" w:date="2019-06-14T06:55:00Z">
            <w:rPr>
              <w:ins w:id="2564" w:author="anupam yadav" w:date="2019-07-05T12:16:00Z"/>
              <w:rFonts w:ascii="Courier New" w:eastAsia="Courier New" w:hAnsi="Courier New" w:cs="Courier New"/>
              <w:b/>
              <w:sz w:val="24"/>
              <w:szCs w:val="24"/>
            </w:rPr>
          </w:rPrChange>
        </w:rPr>
        <w:pPrChange w:id="2565" w:author="Divya Raja" w:date="2020-10-13T14:29:00Z">
          <w:pPr>
            <w:pStyle w:val="normal0"/>
            <w:jc w:val="center"/>
          </w:pPr>
        </w:pPrChange>
      </w:pPr>
      <w:ins w:id="2566" w:author="anupam yadav" w:date="2019-07-05T12:16:00Z">
        <w:r w:rsidRPr="00834337">
          <w:rPr>
            <w:rFonts w:ascii="Times New Roman" w:eastAsia="Times New Roman" w:hAnsi="Times New Roman" w:cs="Times New Roman"/>
            <w:b/>
            <w:sz w:val="24"/>
            <w:szCs w:val="24"/>
            <w:rPrChange w:id="2567" w:author="Du-rush Writing Studio" w:date="2019-06-14T06:55:00Z">
              <w:rPr>
                <w:rFonts w:ascii="Courier New" w:eastAsia="Courier New" w:hAnsi="Courier New" w:cs="Courier New"/>
                <w:b/>
                <w:sz w:val="24"/>
                <w:szCs w:val="24"/>
              </w:rPr>
            </w:rPrChange>
          </w:rPr>
          <w:t>JINX(CONT’D)(VO)</w:t>
        </w:r>
      </w:ins>
    </w:p>
    <w:p w:rsidR="00834337" w:rsidRPr="00834337" w:rsidRDefault="00834337" w:rsidP="00834337">
      <w:pPr>
        <w:pStyle w:val="normal0"/>
        <w:jc w:val="both"/>
        <w:rPr>
          <w:ins w:id="2568" w:author="anupam yadav" w:date="2019-07-05T12:16:00Z"/>
          <w:rFonts w:ascii="Times New Roman" w:eastAsia="Times New Roman" w:hAnsi="Times New Roman" w:cs="Times New Roman"/>
          <w:b/>
          <w:sz w:val="24"/>
          <w:szCs w:val="24"/>
          <w:rPrChange w:id="2569" w:author="Du-rush Writing Studio" w:date="2019-06-14T06:55:00Z">
            <w:rPr>
              <w:ins w:id="2570" w:author="anupam yadav" w:date="2019-07-05T12:16:00Z"/>
              <w:rFonts w:ascii="Courier New" w:eastAsia="Courier New" w:hAnsi="Courier New" w:cs="Courier New"/>
              <w:b/>
              <w:sz w:val="24"/>
              <w:szCs w:val="24"/>
            </w:rPr>
          </w:rPrChange>
        </w:rPr>
        <w:pPrChange w:id="2571" w:author="Divya Raja" w:date="2020-10-13T14:29:00Z">
          <w:pPr>
            <w:pStyle w:val="normal0"/>
            <w:jc w:val="center"/>
          </w:pPr>
        </w:pPrChange>
      </w:pPr>
      <w:ins w:id="2572" w:author="anupam yadav" w:date="2019-07-05T12:16:00Z">
        <w:del w:id="2573" w:author="Raj iv Sharma" w:date="2020-10-05T08:21:00Z">
          <w:r w:rsidRPr="00834337">
            <w:rPr>
              <w:rFonts w:ascii="Times New Roman" w:eastAsia="Times New Roman" w:hAnsi="Times New Roman" w:cs="Times New Roman"/>
              <w:b/>
              <w:sz w:val="24"/>
              <w:szCs w:val="24"/>
              <w:rPrChange w:id="2574" w:author="Du-rush Writing Studio" w:date="2019-06-14T06:55:00Z">
                <w:rPr>
                  <w:rFonts w:ascii="Courier New" w:eastAsia="Courier New" w:hAnsi="Courier New" w:cs="Courier New"/>
                  <w:b/>
                  <w:sz w:val="24"/>
                  <w:szCs w:val="24"/>
                </w:rPr>
              </w:rPrChange>
            </w:rPr>
            <w:delText>…</w:delText>
          </w:r>
        </w:del>
        <w:r w:rsidRPr="00834337">
          <w:rPr>
            <w:rFonts w:ascii="Times New Roman" w:eastAsia="Times New Roman" w:hAnsi="Times New Roman" w:cs="Times New Roman"/>
            <w:b/>
            <w:sz w:val="24"/>
            <w:szCs w:val="24"/>
            <w:rPrChange w:id="2575" w:author="Du-rush Writing Studio" w:date="2019-06-14T06:55:00Z">
              <w:rPr>
                <w:rFonts w:ascii="Courier New" w:eastAsia="Courier New" w:hAnsi="Courier New" w:cs="Courier New"/>
                <w:b/>
                <w:sz w:val="24"/>
                <w:szCs w:val="24"/>
              </w:rPr>
            </w:rPrChange>
          </w:rPr>
          <w:t>There were a few sounds at the campsite which might have helped her fall asleep.</w:t>
        </w:r>
      </w:ins>
    </w:p>
    <w:p w:rsidR="00834337" w:rsidRPr="00834337" w:rsidRDefault="00834337" w:rsidP="00834337">
      <w:pPr>
        <w:pStyle w:val="normal0"/>
        <w:jc w:val="both"/>
        <w:rPr>
          <w:ins w:id="2576" w:author="anupam yadav" w:date="2019-07-05T12:16:00Z"/>
          <w:rFonts w:ascii="Times New Roman" w:eastAsia="Times New Roman" w:hAnsi="Times New Roman" w:cs="Times New Roman"/>
          <w:b/>
          <w:sz w:val="24"/>
          <w:szCs w:val="24"/>
          <w:rPrChange w:id="2577" w:author="Du-rush Writing Studio" w:date="2019-06-14T06:55:00Z">
            <w:rPr>
              <w:ins w:id="2578" w:author="anupam yadav" w:date="2019-07-05T12:16:00Z"/>
              <w:rFonts w:ascii="Courier New" w:eastAsia="Courier New" w:hAnsi="Courier New" w:cs="Courier New"/>
              <w:b/>
              <w:sz w:val="24"/>
              <w:szCs w:val="24"/>
            </w:rPr>
          </w:rPrChange>
        </w:rPr>
        <w:pPrChange w:id="2579" w:author="Divya Raja" w:date="2020-10-13T14:29:00Z">
          <w:pPr>
            <w:pStyle w:val="normal0"/>
            <w:jc w:val="center"/>
          </w:pPr>
        </w:pPrChange>
      </w:pPr>
    </w:p>
    <w:p w:rsidR="00834337" w:rsidRPr="00834337" w:rsidRDefault="00834337" w:rsidP="00834337">
      <w:pPr>
        <w:pStyle w:val="normal0"/>
        <w:jc w:val="both"/>
        <w:rPr>
          <w:ins w:id="2580" w:author="anupam yadav" w:date="2019-07-05T12:16:00Z"/>
          <w:rFonts w:ascii="Times New Roman" w:eastAsia="Times New Roman" w:hAnsi="Times New Roman" w:cs="Times New Roman"/>
          <w:b/>
          <w:sz w:val="24"/>
          <w:szCs w:val="24"/>
          <w:rPrChange w:id="2581" w:author="Du-rush Writing Studio" w:date="2019-06-14T06:55:00Z">
            <w:rPr>
              <w:ins w:id="2582" w:author="anupam yadav" w:date="2019-07-05T12:16:00Z"/>
              <w:rFonts w:ascii="Courier New" w:eastAsia="Courier New" w:hAnsi="Courier New" w:cs="Courier New"/>
              <w:b/>
              <w:sz w:val="24"/>
              <w:szCs w:val="24"/>
            </w:rPr>
          </w:rPrChange>
        </w:rPr>
        <w:pPrChange w:id="2583" w:author="Divya Raja" w:date="2020-10-13T14:29:00Z">
          <w:pPr>
            <w:pStyle w:val="normal0"/>
            <w:jc w:val="center"/>
          </w:pPr>
        </w:pPrChange>
      </w:pPr>
      <w:ins w:id="2584" w:author="anupam yadav" w:date="2019-07-05T12:16:00Z">
        <w:r w:rsidRPr="00834337">
          <w:rPr>
            <w:rFonts w:ascii="Times New Roman" w:eastAsia="Times New Roman" w:hAnsi="Times New Roman" w:cs="Times New Roman"/>
            <w:b/>
            <w:sz w:val="24"/>
            <w:szCs w:val="24"/>
            <w:rPrChange w:id="2585" w:author="Du-rush Writing Studio" w:date="2019-06-14T06:55:00Z">
              <w:rPr>
                <w:rFonts w:ascii="Courier New" w:eastAsia="Courier New" w:hAnsi="Courier New" w:cs="Courier New"/>
                <w:b/>
                <w:sz w:val="24"/>
                <w:szCs w:val="24"/>
              </w:rPr>
            </w:rPrChange>
          </w:rPr>
          <w:t>FRANK</w:t>
        </w:r>
      </w:ins>
    </w:p>
    <w:p w:rsidR="00834337" w:rsidRPr="00834337" w:rsidRDefault="00834337" w:rsidP="00834337">
      <w:pPr>
        <w:pStyle w:val="normal0"/>
        <w:jc w:val="both"/>
        <w:rPr>
          <w:ins w:id="2586" w:author="anupam yadav" w:date="2019-07-05T12:16:00Z"/>
          <w:rFonts w:ascii="Times New Roman" w:eastAsia="Times New Roman" w:hAnsi="Times New Roman" w:cs="Times New Roman"/>
          <w:b/>
          <w:sz w:val="24"/>
          <w:szCs w:val="24"/>
          <w:rPrChange w:id="2587" w:author="Du-rush Writing Studio" w:date="2019-06-14T06:55:00Z">
            <w:rPr>
              <w:ins w:id="2588" w:author="anupam yadav" w:date="2019-07-05T12:16:00Z"/>
              <w:rFonts w:ascii="Courier New" w:eastAsia="Courier New" w:hAnsi="Courier New" w:cs="Courier New"/>
              <w:b/>
              <w:sz w:val="24"/>
              <w:szCs w:val="24"/>
            </w:rPr>
          </w:rPrChange>
        </w:rPr>
        <w:pPrChange w:id="2589" w:author="Divya Raja" w:date="2020-10-13T14:29:00Z">
          <w:pPr>
            <w:pStyle w:val="normal0"/>
            <w:jc w:val="center"/>
          </w:pPr>
        </w:pPrChange>
      </w:pPr>
      <w:ins w:id="2590" w:author="anupam yadav" w:date="2019-07-05T12:16:00Z">
        <w:r w:rsidRPr="00834337">
          <w:rPr>
            <w:rFonts w:ascii="Times New Roman" w:eastAsia="Times New Roman" w:hAnsi="Times New Roman" w:cs="Times New Roman"/>
            <w:b/>
            <w:sz w:val="24"/>
            <w:szCs w:val="24"/>
            <w:rPrChange w:id="2591" w:author="Du-rush Writing Studio" w:date="2019-06-14T06:55:00Z">
              <w:rPr>
                <w:rFonts w:ascii="Courier New" w:eastAsia="Courier New" w:hAnsi="Courier New" w:cs="Courier New"/>
                <w:b/>
                <w:sz w:val="24"/>
                <w:szCs w:val="24"/>
              </w:rPr>
            </w:rPrChange>
          </w:rPr>
          <w:lastRenderedPageBreak/>
          <w:t>Quick! What were those sounds?</w:t>
        </w:r>
      </w:ins>
    </w:p>
    <w:p w:rsidR="00834337" w:rsidRPr="00834337" w:rsidRDefault="00834337" w:rsidP="00834337">
      <w:pPr>
        <w:pStyle w:val="normal0"/>
        <w:jc w:val="both"/>
        <w:rPr>
          <w:ins w:id="2592" w:author="anupam yadav" w:date="2019-07-05T12:16:00Z"/>
          <w:rFonts w:ascii="Times New Roman" w:eastAsia="Times New Roman" w:hAnsi="Times New Roman" w:cs="Times New Roman"/>
          <w:b/>
          <w:sz w:val="24"/>
          <w:szCs w:val="24"/>
          <w:rPrChange w:id="2593" w:author="Du-rush Writing Studio" w:date="2019-06-14T06:55:00Z">
            <w:rPr>
              <w:ins w:id="2594" w:author="anupam yadav" w:date="2019-07-05T12:16:00Z"/>
              <w:rFonts w:ascii="Courier New" w:eastAsia="Courier New" w:hAnsi="Courier New" w:cs="Courier New"/>
              <w:b/>
              <w:sz w:val="24"/>
              <w:szCs w:val="24"/>
            </w:rPr>
          </w:rPrChange>
        </w:rPr>
        <w:pPrChange w:id="2595" w:author="Divya Raja" w:date="2020-10-13T14:29:00Z">
          <w:pPr>
            <w:pStyle w:val="normal0"/>
            <w:jc w:val="center"/>
          </w:pPr>
        </w:pPrChange>
      </w:pPr>
    </w:p>
    <w:p w:rsidR="00834337" w:rsidRPr="00834337" w:rsidRDefault="00834337" w:rsidP="00834337">
      <w:pPr>
        <w:pStyle w:val="normal0"/>
        <w:jc w:val="both"/>
        <w:rPr>
          <w:ins w:id="2596" w:author="anupam yadav" w:date="2019-07-05T12:16:00Z"/>
          <w:rFonts w:ascii="Times New Roman" w:eastAsia="Times New Roman" w:hAnsi="Times New Roman" w:cs="Times New Roman"/>
          <w:b/>
          <w:sz w:val="24"/>
          <w:szCs w:val="24"/>
          <w:rPrChange w:id="2597" w:author="Du-rush Writing Studio" w:date="2019-06-14T06:55:00Z">
            <w:rPr>
              <w:ins w:id="2598" w:author="anupam yadav" w:date="2019-07-05T12:16:00Z"/>
              <w:rFonts w:ascii="Courier New" w:eastAsia="Courier New" w:hAnsi="Courier New" w:cs="Courier New"/>
              <w:b/>
              <w:sz w:val="24"/>
              <w:szCs w:val="24"/>
            </w:rPr>
          </w:rPrChange>
        </w:rPr>
        <w:pPrChange w:id="2599" w:author="Divya Raja" w:date="2020-10-13T14:29:00Z">
          <w:pPr>
            <w:pStyle w:val="normal0"/>
            <w:jc w:val="center"/>
          </w:pPr>
        </w:pPrChange>
      </w:pPr>
      <w:ins w:id="2600" w:author="anupam yadav" w:date="2019-07-05T12:16:00Z">
        <w:r w:rsidRPr="00834337">
          <w:rPr>
            <w:rFonts w:ascii="Times New Roman" w:eastAsia="Times New Roman" w:hAnsi="Times New Roman" w:cs="Times New Roman"/>
            <w:b/>
            <w:sz w:val="24"/>
            <w:szCs w:val="24"/>
            <w:rPrChange w:id="2601" w:author="Du-rush Writing Studio" w:date="2019-06-14T06:55:00Z">
              <w:rPr>
                <w:rFonts w:ascii="Courier New" w:eastAsia="Courier New" w:hAnsi="Courier New" w:cs="Courier New"/>
                <w:b/>
                <w:sz w:val="24"/>
                <w:szCs w:val="24"/>
              </w:rPr>
            </w:rPrChange>
          </w:rPr>
          <w:t xml:space="preserve">As Jinx recalls each sound, </w:t>
        </w:r>
      </w:ins>
      <w:ins w:id="2602" w:author="Agasthya Baby" w:date="2019-07-06T13:41:00Z">
        <w:r w:rsidRPr="00834337">
          <w:rPr>
            <w:rFonts w:ascii="Times New Roman" w:eastAsia="Times New Roman" w:hAnsi="Times New Roman" w:cs="Times New Roman"/>
            <w:b/>
            <w:sz w:val="24"/>
            <w:szCs w:val="24"/>
            <w:rPrChange w:id="2603" w:author="Du-rush Writing Studio" w:date="2019-06-14T06:55:00Z">
              <w:rPr>
                <w:rFonts w:ascii="Courier New" w:eastAsia="Courier New" w:hAnsi="Courier New" w:cs="Courier New"/>
                <w:b/>
                <w:sz w:val="24"/>
                <w:szCs w:val="24"/>
              </w:rPr>
            </w:rPrChange>
          </w:rPr>
          <w:t>foley</w:t>
        </w:r>
      </w:ins>
      <w:ins w:id="2604" w:author="anupam yadav" w:date="2019-07-05T12:16:00Z">
        <w:del w:id="2605" w:author="Agasthya Baby" w:date="2019-07-06T13:41:00Z">
          <w:r w:rsidRPr="00834337">
            <w:rPr>
              <w:rFonts w:ascii="Times New Roman" w:eastAsia="Times New Roman" w:hAnsi="Times New Roman" w:cs="Times New Roman"/>
              <w:b/>
              <w:sz w:val="24"/>
              <w:szCs w:val="24"/>
              <w:rPrChange w:id="2606" w:author="Du-rush Writing Studio" w:date="2019-06-14T06:55:00Z">
                <w:rPr>
                  <w:rFonts w:ascii="Courier New" w:eastAsia="Courier New" w:hAnsi="Courier New" w:cs="Courier New"/>
                  <w:b/>
                  <w:sz w:val="24"/>
                  <w:szCs w:val="24"/>
                </w:rPr>
              </w:rPrChange>
            </w:rPr>
            <w:delText>a foley</w:delText>
          </w:r>
        </w:del>
        <w:r w:rsidRPr="00834337">
          <w:rPr>
            <w:rFonts w:ascii="Times New Roman" w:eastAsia="Times New Roman" w:hAnsi="Times New Roman" w:cs="Times New Roman"/>
            <w:b/>
            <w:sz w:val="24"/>
            <w:szCs w:val="24"/>
            <w:rPrChange w:id="2607" w:author="Du-rush Writing Studio" w:date="2019-06-14T06:55:00Z">
              <w:rPr>
                <w:rFonts w:ascii="Courier New" w:eastAsia="Courier New" w:hAnsi="Courier New" w:cs="Courier New"/>
                <w:b/>
                <w:sz w:val="24"/>
                <w:szCs w:val="24"/>
              </w:rPr>
            </w:rPrChange>
          </w:rPr>
          <w:t xml:space="preserve"> of the corresponding sound plays in the background.</w:t>
        </w:r>
      </w:ins>
    </w:p>
    <w:p w:rsidR="00834337" w:rsidRPr="00834337" w:rsidRDefault="00834337" w:rsidP="00834337">
      <w:pPr>
        <w:pStyle w:val="normal0"/>
        <w:jc w:val="both"/>
        <w:rPr>
          <w:ins w:id="2608" w:author="anupam yadav" w:date="2019-07-05T12:16:00Z"/>
          <w:rFonts w:ascii="Times New Roman" w:eastAsia="Times New Roman" w:hAnsi="Times New Roman" w:cs="Times New Roman"/>
          <w:b/>
          <w:sz w:val="24"/>
          <w:szCs w:val="24"/>
          <w:rPrChange w:id="2609" w:author="Du-rush Writing Studio" w:date="2019-06-14T06:55:00Z">
            <w:rPr>
              <w:ins w:id="2610" w:author="anupam yadav" w:date="2019-07-05T12:16:00Z"/>
              <w:rFonts w:ascii="Courier New" w:eastAsia="Courier New" w:hAnsi="Courier New" w:cs="Courier New"/>
              <w:b/>
              <w:sz w:val="24"/>
              <w:szCs w:val="24"/>
            </w:rPr>
          </w:rPrChange>
        </w:rPr>
        <w:pPrChange w:id="2611" w:author="Divya Raja" w:date="2020-10-13T14:29:00Z">
          <w:pPr>
            <w:pStyle w:val="normal0"/>
            <w:jc w:val="center"/>
          </w:pPr>
        </w:pPrChange>
      </w:pPr>
    </w:p>
    <w:p w:rsidR="00834337" w:rsidRPr="00834337" w:rsidRDefault="00834337" w:rsidP="00834337">
      <w:pPr>
        <w:pStyle w:val="normal0"/>
        <w:jc w:val="both"/>
        <w:rPr>
          <w:ins w:id="2612" w:author="anupam yadav" w:date="2019-07-05T12:16:00Z"/>
          <w:rFonts w:ascii="Times New Roman" w:eastAsia="Times New Roman" w:hAnsi="Times New Roman" w:cs="Times New Roman"/>
          <w:b/>
          <w:sz w:val="24"/>
          <w:szCs w:val="24"/>
          <w:rPrChange w:id="2613" w:author="Du-rush Writing Studio" w:date="2019-06-14T06:55:00Z">
            <w:rPr>
              <w:ins w:id="2614" w:author="anupam yadav" w:date="2019-07-05T12:16:00Z"/>
              <w:rFonts w:ascii="Courier New" w:eastAsia="Courier New" w:hAnsi="Courier New" w:cs="Courier New"/>
              <w:b/>
              <w:sz w:val="24"/>
              <w:szCs w:val="24"/>
            </w:rPr>
          </w:rPrChange>
        </w:rPr>
        <w:pPrChange w:id="2615" w:author="Divya Raja" w:date="2020-10-13T14:29:00Z">
          <w:pPr>
            <w:pStyle w:val="normal0"/>
            <w:jc w:val="center"/>
          </w:pPr>
        </w:pPrChange>
      </w:pPr>
      <w:ins w:id="2616" w:author="anupam yadav" w:date="2019-07-05T12:16:00Z">
        <w:r w:rsidRPr="00834337">
          <w:rPr>
            <w:rFonts w:ascii="Times New Roman" w:eastAsia="Times New Roman" w:hAnsi="Times New Roman" w:cs="Times New Roman"/>
            <w:b/>
            <w:sz w:val="24"/>
            <w:szCs w:val="24"/>
            <w:rPrChange w:id="2617" w:author="Du-rush Writing Studio" w:date="2019-06-14T06:55:00Z">
              <w:rPr>
                <w:rFonts w:ascii="Courier New" w:eastAsia="Courier New" w:hAnsi="Courier New" w:cs="Courier New"/>
                <w:b/>
                <w:sz w:val="24"/>
                <w:szCs w:val="24"/>
              </w:rPr>
            </w:rPrChange>
          </w:rPr>
          <w:t xml:space="preserve">        </w:t>
        </w:r>
      </w:ins>
    </w:p>
    <w:p w:rsidR="00834337" w:rsidRPr="00834337" w:rsidRDefault="00834337" w:rsidP="00834337">
      <w:pPr>
        <w:pStyle w:val="normal0"/>
        <w:jc w:val="both"/>
        <w:rPr>
          <w:ins w:id="2618" w:author="anupam yadav" w:date="2019-07-05T12:16:00Z"/>
          <w:rFonts w:ascii="Times New Roman" w:eastAsia="Times New Roman" w:hAnsi="Times New Roman" w:cs="Times New Roman"/>
          <w:b/>
          <w:sz w:val="24"/>
          <w:szCs w:val="24"/>
          <w:rPrChange w:id="2619" w:author="Du-rush Writing Studio" w:date="2019-06-14T06:55:00Z">
            <w:rPr>
              <w:ins w:id="2620" w:author="anupam yadav" w:date="2019-07-05T12:16:00Z"/>
              <w:rFonts w:ascii="Courier New" w:eastAsia="Courier New" w:hAnsi="Courier New" w:cs="Courier New"/>
              <w:b/>
              <w:sz w:val="24"/>
              <w:szCs w:val="24"/>
            </w:rPr>
          </w:rPrChange>
        </w:rPr>
        <w:pPrChange w:id="2621" w:author="Divya Raja" w:date="2020-10-13T14:29:00Z">
          <w:pPr>
            <w:pStyle w:val="normal0"/>
            <w:jc w:val="center"/>
          </w:pPr>
        </w:pPrChange>
      </w:pPr>
      <w:ins w:id="2622" w:author="anupam yadav" w:date="2019-07-05T12:16:00Z">
        <w:r w:rsidRPr="00834337">
          <w:rPr>
            <w:rFonts w:ascii="Times New Roman" w:eastAsia="Times New Roman" w:hAnsi="Times New Roman" w:cs="Times New Roman"/>
            <w:b/>
            <w:sz w:val="24"/>
            <w:szCs w:val="24"/>
            <w:rPrChange w:id="2623"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2624" w:author="anupam yadav" w:date="2019-07-05T12:16:00Z"/>
          <w:rFonts w:ascii="Times New Roman" w:eastAsia="Times New Roman" w:hAnsi="Times New Roman" w:cs="Times New Roman"/>
          <w:b/>
          <w:sz w:val="24"/>
          <w:szCs w:val="24"/>
          <w:rPrChange w:id="2625" w:author="Du-rush Writing Studio" w:date="2019-06-14T06:55:00Z">
            <w:rPr>
              <w:ins w:id="2626" w:author="anupam yadav" w:date="2019-07-05T12:16:00Z"/>
              <w:rFonts w:ascii="Courier New" w:eastAsia="Courier New" w:hAnsi="Courier New" w:cs="Courier New"/>
              <w:b/>
              <w:sz w:val="24"/>
              <w:szCs w:val="24"/>
            </w:rPr>
          </w:rPrChange>
        </w:rPr>
        <w:pPrChange w:id="2627" w:author="Divya Raja" w:date="2020-10-13T14:29:00Z">
          <w:pPr>
            <w:pStyle w:val="normal0"/>
            <w:jc w:val="center"/>
          </w:pPr>
        </w:pPrChange>
      </w:pPr>
      <w:ins w:id="2628" w:author="anupam yadav" w:date="2019-07-05T12:16:00Z">
        <w:r w:rsidRPr="00834337">
          <w:rPr>
            <w:rFonts w:ascii="Times New Roman" w:eastAsia="Times New Roman" w:hAnsi="Times New Roman" w:cs="Times New Roman"/>
            <w:b/>
            <w:sz w:val="24"/>
            <w:szCs w:val="24"/>
            <w:rPrChange w:id="2629" w:author="Du-rush Writing Studio" w:date="2019-06-14T06:55:00Z">
              <w:rPr>
                <w:rFonts w:ascii="Courier New" w:eastAsia="Courier New" w:hAnsi="Courier New" w:cs="Courier New"/>
                <w:b/>
                <w:sz w:val="24"/>
                <w:szCs w:val="24"/>
              </w:rPr>
            </w:rPrChange>
          </w:rPr>
          <w:t>There was the sound of the drums, (beat)</w:t>
        </w:r>
      </w:ins>
      <w:ins w:id="2630" w:author="Raj iv Sharma" w:date="2020-10-05T08:28:00Z">
        <w:r w:rsidRPr="00834337">
          <w:rPr>
            <w:rFonts w:ascii="Times New Roman" w:eastAsia="Times New Roman" w:hAnsi="Times New Roman" w:cs="Times New Roman"/>
            <w:b/>
            <w:sz w:val="24"/>
            <w:szCs w:val="24"/>
            <w:rPrChange w:id="2631" w:author="Du-rush Writing Studio" w:date="2019-06-14T06:55:00Z">
              <w:rPr>
                <w:rFonts w:ascii="Courier New" w:eastAsia="Courier New" w:hAnsi="Courier New" w:cs="Courier New"/>
                <w:b/>
                <w:sz w:val="24"/>
                <w:szCs w:val="24"/>
              </w:rPr>
            </w:rPrChange>
          </w:rPr>
          <w:t>,</w:t>
        </w:r>
      </w:ins>
      <w:ins w:id="2632" w:author="anupam yadav" w:date="2019-07-05T12:16:00Z">
        <w:r w:rsidRPr="00834337">
          <w:rPr>
            <w:rFonts w:ascii="Times New Roman" w:eastAsia="Times New Roman" w:hAnsi="Times New Roman" w:cs="Times New Roman"/>
            <w:b/>
            <w:sz w:val="24"/>
            <w:szCs w:val="24"/>
            <w:rPrChange w:id="2633" w:author="Du-rush Writing Studio" w:date="2019-06-14T06:55:00Z">
              <w:rPr>
                <w:rFonts w:ascii="Courier New" w:eastAsia="Courier New" w:hAnsi="Courier New" w:cs="Courier New"/>
                <w:b/>
                <w:sz w:val="24"/>
                <w:szCs w:val="24"/>
              </w:rPr>
            </w:rPrChange>
          </w:rPr>
          <w:t xml:space="preserve"> </w:t>
        </w:r>
      </w:ins>
    </w:p>
    <w:p w:rsidR="00834337" w:rsidRPr="00834337" w:rsidRDefault="00834337" w:rsidP="00834337">
      <w:pPr>
        <w:pStyle w:val="normal0"/>
        <w:jc w:val="both"/>
        <w:rPr>
          <w:ins w:id="2634" w:author="anupam yadav" w:date="2019-07-05T12:16:00Z"/>
          <w:rFonts w:ascii="Times New Roman" w:eastAsia="Times New Roman" w:hAnsi="Times New Roman" w:cs="Times New Roman"/>
          <w:b/>
          <w:sz w:val="24"/>
          <w:szCs w:val="24"/>
          <w:rPrChange w:id="2635" w:author="Du-rush Writing Studio" w:date="2019-06-14T06:55:00Z">
            <w:rPr>
              <w:ins w:id="2636" w:author="anupam yadav" w:date="2019-07-05T12:16:00Z"/>
              <w:rFonts w:ascii="Courier New" w:eastAsia="Courier New" w:hAnsi="Courier New" w:cs="Courier New"/>
              <w:b/>
              <w:sz w:val="24"/>
              <w:szCs w:val="24"/>
            </w:rPr>
          </w:rPrChange>
        </w:rPr>
        <w:pPrChange w:id="2637" w:author="Divya Raja" w:date="2020-10-13T14:29:00Z">
          <w:pPr>
            <w:pStyle w:val="normal0"/>
            <w:jc w:val="center"/>
          </w:pPr>
        </w:pPrChange>
      </w:pPr>
      <w:ins w:id="2638" w:author="anupam yadav" w:date="2019-07-05T12:16:00Z">
        <w:r w:rsidRPr="00834337">
          <w:rPr>
            <w:rFonts w:ascii="Times New Roman" w:eastAsia="Times New Roman" w:hAnsi="Times New Roman" w:cs="Times New Roman"/>
            <w:b/>
            <w:sz w:val="24"/>
            <w:szCs w:val="24"/>
            <w:rPrChange w:id="2639" w:author="Du-rush Writing Studio" w:date="2019-06-14T06:55:00Z">
              <w:rPr>
                <w:rFonts w:ascii="Courier New" w:eastAsia="Courier New" w:hAnsi="Courier New" w:cs="Courier New"/>
                <w:b/>
                <w:sz w:val="24"/>
                <w:szCs w:val="24"/>
              </w:rPr>
            </w:rPrChange>
          </w:rPr>
          <w:t xml:space="preserve">somebody was playing the flute </w:t>
        </w:r>
      </w:ins>
    </w:p>
    <w:p w:rsidR="00834337" w:rsidRPr="00834337" w:rsidRDefault="00834337" w:rsidP="00834337">
      <w:pPr>
        <w:pStyle w:val="normal0"/>
        <w:jc w:val="both"/>
        <w:rPr>
          <w:ins w:id="2640" w:author="anupam yadav" w:date="2019-07-05T12:16:00Z"/>
          <w:rFonts w:ascii="Times New Roman" w:eastAsia="Times New Roman" w:hAnsi="Times New Roman" w:cs="Times New Roman"/>
          <w:b/>
          <w:sz w:val="24"/>
          <w:szCs w:val="24"/>
          <w:rPrChange w:id="2641" w:author="Du-rush Writing Studio" w:date="2019-06-14T06:55:00Z">
            <w:rPr>
              <w:ins w:id="2642" w:author="anupam yadav" w:date="2019-07-05T12:16:00Z"/>
              <w:rFonts w:ascii="Courier New" w:eastAsia="Courier New" w:hAnsi="Courier New" w:cs="Courier New"/>
              <w:b/>
              <w:sz w:val="24"/>
              <w:szCs w:val="24"/>
            </w:rPr>
          </w:rPrChange>
        </w:rPr>
        <w:pPrChange w:id="2643" w:author="Divya Raja" w:date="2020-10-13T14:29:00Z">
          <w:pPr>
            <w:pStyle w:val="normal0"/>
            <w:jc w:val="center"/>
          </w:pPr>
        </w:pPrChange>
      </w:pPr>
      <w:ins w:id="2644" w:author="anupam yadav" w:date="2019-07-05T12:16:00Z">
        <w:r w:rsidRPr="00834337">
          <w:rPr>
            <w:rFonts w:ascii="Times New Roman" w:eastAsia="Times New Roman" w:hAnsi="Times New Roman" w:cs="Times New Roman"/>
            <w:b/>
            <w:sz w:val="24"/>
            <w:szCs w:val="24"/>
            <w:rPrChange w:id="2645" w:author="Du-rush Writing Studio" w:date="2019-06-14T06:55:00Z">
              <w:rPr>
                <w:rFonts w:ascii="Courier New" w:eastAsia="Courier New" w:hAnsi="Courier New" w:cs="Courier New"/>
                <w:b/>
                <w:sz w:val="24"/>
                <w:szCs w:val="24"/>
              </w:rPr>
            </w:rPrChange>
          </w:rPr>
          <w:t xml:space="preserve">(beat) </w:t>
        </w:r>
      </w:ins>
    </w:p>
    <w:p w:rsidR="00834337" w:rsidRPr="00834337" w:rsidRDefault="00834337" w:rsidP="00834337">
      <w:pPr>
        <w:pStyle w:val="normal0"/>
        <w:jc w:val="both"/>
        <w:rPr>
          <w:ins w:id="2646" w:author="anupam yadav" w:date="2019-07-05T12:16:00Z"/>
          <w:rFonts w:ascii="Times New Roman" w:eastAsia="Times New Roman" w:hAnsi="Times New Roman" w:cs="Times New Roman"/>
          <w:b/>
          <w:sz w:val="24"/>
          <w:szCs w:val="24"/>
          <w:rPrChange w:id="2647" w:author="Du-rush Writing Studio" w:date="2019-06-14T06:55:00Z">
            <w:rPr>
              <w:ins w:id="2648" w:author="anupam yadav" w:date="2019-07-05T12:16:00Z"/>
              <w:rFonts w:ascii="Courier New" w:eastAsia="Courier New" w:hAnsi="Courier New" w:cs="Courier New"/>
              <w:b/>
              <w:sz w:val="24"/>
              <w:szCs w:val="24"/>
            </w:rPr>
          </w:rPrChange>
        </w:rPr>
        <w:pPrChange w:id="2649" w:author="Divya Raja" w:date="2020-10-13T14:29:00Z">
          <w:pPr>
            <w:pStyle w:val="normal0"/>
            <w:jc w:val="center"/>
          </w:pPr>
        </w:pPrChange>
      </w:pPr>
      <w:ins w:id="2650" w:author="anupam yadav" w:date="2019-07-05T12:16:00Z">
        <w:r w:rsidRPr="00834337">
          <w:rPr>
            <w:rFonts w:ascii="Times New Roman" w:eastAsia="Times New Roman" w:hAnsi="Times New Roman" w:cs="Times New Roman"/>
            <w:b/>
            <w:sz w:val="24"/>
            <w:szCs w:val="24"/>
            <w:rPrChange w:id="2651" w:author="Du-rush Writing Studio" w:date="2019-06-14T06:55:00Z">
              <w:rPr>
                <w:rFonts w:ascii="Courier New" w:eastAsia="Courier New" w:hAnsi="Courier New" w:cs="Courier New"/>
                <w:b/>
                <w:sz w:val="24"/>
                <w:szCs w:val="24"/>
              </w:rPr>
            </w:rPrChange>
          </w:rPr>
          <w:t>and yes! The crickets were chirping.</w:t>
        </w:r>
      </w:ins>
    </w:p>
    <w:p w:rsidR="00834337" w:rsidRPr="00834337" w:rsidRDefault="00834337" w:rsidP="00834337">
      <w:pPr>
        <w:pStyle w:val="normal0"/>
        <w:jc w:val="both"/>
        <w:rPr>
          <w:ins w:id="2652" w:author="anupam yadav" w:date="2019-07-05T12:16:00Z"/>
          <w:rFonts w:ascii="Times New Roman" w:eastAsia="Times New Roman" w:hAnsi="Times New Roman" w:cs="Times New Roman"/>
          <w:b/>
          <w:sz w:val="24"/>
          <w:szCs w:val="24"/>
          <w:rPrChange w:id="2653" w:author="Du-rush Writing Studio" w:date="2019-06-14T06:55:00Z">
            <w:rPr>
              <w:ins w:id="2654" w:author="anupam yadav" w:date="2019-07-05T12:16:00Z"/>
              <w:rFonts w:ascii="Courier New" w:eastAsia="Courier New" w:hAnsi="Courier New" w:cs="Courier New"/>
              <w:b/>
              <w:sz w:val="24"/>
              <w:szCs w:val="24"/>
            </w:rPr>
          </w:rPrChange>
        </w:rPr>
        <w:pPrChange w:id="2655" w:author="Divya Raja" w:date="2020-10-13T14:29:00Z">
          <w:pPr>
            <w:pStyle w:val="normal0"/>
            <w:jc w:val="center"/>
          </w:pPr>
        </w:pPrChange>
      </w:pPr>
      <w:ins w:id="2656" w:author="anupam yadav" w:date="2019-07-05T12:16:00Z">
        <w:r w:rsidRPr="00834337">
          <w:rPr>
            <w:rFonts w:ascii="Times New Roman" w:eastAsia="Times New Roman" w:hAnsi="Times New Roman" w:cs="Times New Roman"/>
            <w:b/>
            <w:sz w:val="24"/>
            <w:szCs w:val="24"/>
            <w:rPrChange w:id="2657" w:author="Du-rush Writing Studio" w:date="2019-06-14T06:55:00Z">
              <w:rPr>
                <w:rFonts w:ascii="Courier New" w:eastAsia="Courier New" w:hAnsi="Courier New" w:cs="Courier New"/>
                <w:b/>
                <w:sz w:val="24"/>
                <w:szCs w:val="24"/>
              </w:rPr>
            </w:rPrChange>
          </w:rPr>
          <w:t>Frank, Jane</w:t>
        </w:r>
      </w:ins>
      <w:ins w:id="2658" w:author="Raj iv Sharma" w:date="2020-10-05T08:32:00Z">
        <w:r w:rsidRPr="00834337">
          <w:rPr>
            <w:rFonts w:ascii="Times New Roman" w:eastAsia="Times New Roman" w:hAnsi="Times New Roman" w:cs="Times New Roman"/>
            <w:b/>
            <w:sz w:val="24"/>
            <w:szCs w:val="24"/>
            <w:rPrChange w:id="2659" w:author="Du-rush Writing Studio" w:date="2019-06-14T06:55:00Z">
              <w:rPr>
                <w:rFonts w:ascii="Courier New" w:eastAsia="Courier New" w:hAnsi="Courier New" w:cs="Courier New"/>
                <w:b/>
                <w:sz w:val="24"/>
                <w:szCs w:val="24"/>
              </w:rPr>
            </w:rPrChange>
          </w:rPr>
          <w:t>,</w:t>
        </w:r>
      </w:ins>
      <w:ins w:id="2660" w:author="anupam yadav" w:date="2019-07-05T12:16:00Z">
        <w:r w:rsidRPr="00834337">
          <w:rPr>
            <w:rFonts w:ascii="Times New Roman" w:eastAsia="Times New Roman" w:hAnsi="Times New Roman" w:cs="Times New Roman"/>
            <w:b/>
            <w:sz w:val="24"/>
            <w:szCs w:val="24"/>
            <w:rPrChange w:id="2661" w:author="Du-rush Writing Studio" w:date="2019-06-14T06:55:00Z">
              <w:rPr>
                <w:rFonts w:ascii="Courier New" w:eastAsia="Courier New" w:hAnsi="Courier New" w:cs="Courier New"/>
                <w:b/>
                <w:sz w:val="24"/>
                <w:szCs w:val="24"/>
              </w:rPr>
            </w:rPrChange>
          </w:rPr>
          <w:t xml:space="preserve"> and Jax look at each other as if they know what has to be done,</w:t>
        </w:r>
      </w:ins>
    </w:p>
    <w:p w:rsidR="00834337" w:rsidRPr="00834337" w:rsidRDefault="00834337" w:rsidP="00834337">
      <w:pPr>
        <w:pStyle w:val="normal0"/>
        <w:jc w:val="both"/>
        <w:rPr>
          <w:ins w:id="2662" w:author="anupam yadav" w:date="2019-07-05T12:16:00Z"/>
          <w:rFonts w:ascii="Times New Roman" w:eastAsia="Times New Roman" w:hAnsi="Times New Roman" w:cs="Times New Roman"/>
          <w:b/>
          <w:sz w:val="24"/>
          <w:szCs w:val="24"/>
          <w:rPrChange w:id="2663" w:author="Du-rush Writing Studio" w:date="2019-06-14T06:55:00Z">
            <w:rPr>
              <w:ins w:id="2664" w:author="anupam yadav" w:date="2019-07-05T12:16:00Z"/>
              <w:rFonts w:ascii="Courier New" w:eastAsia="Courier New" w:hAnsi="Courier New" w:cs="Courier New"/>
              <w:b/>
              <w:sz w:val="24"/>
              <w:szCs w:val="24"/>
            </w:rPr>
          </w:rPrChange>
        </w:rPr>
        <w:pPrChange w:id="2665" w:author="Divya Raja" w:date="2020-10-13T14:29:00Z">
          <w:pPr>
            <w:pStyle w:val="normal0"/>
            <w:jc w:val="center"/>
          </w:pPr>
        </w:pPrChange>
      </w:pPr>
    </w:p>
    <w:p w:rsidR="00834337" w:rsidRPr="00834337" w:rsidRDefault="00834337" w:rsidP="00834337">
      <w:pPr>
        <w:pStyle w:val="normal0"/>
        <w:jc w:val="both"/>
        <w:rPr>
          <w:ins w:id="2666" w:author="anupam yadav" w:date="2019-07-05T12:16:00Z"/>
          <w:rFonts w:ascii="Times New Roman" w:eastAsia="Times New Roman" w:hAnsi="Times New Roman" w:cs="Times New Roman"/>
          <w:b/>
          <w:sz w:val="24"/>
          <w:szCs w:val="24"/>
          <w:rPrChange w:id="2667" w:author="Du-rush Writing Studio" w:date="2019-06-14T06:55:00Z">
            <w:rPr>
              <w:ins w:id="2668" w:author="anupam yadav" w:date="2019-07-05T12:16:00Z"/>
              <w:rFonts w:ascii="Courier New" w:eastAsia="Courier New" w:hAnsi="Courier New" w:cs="Courier New"/>
              <w:b/>
              <w:sz w:val="24"/>
              <w:szCs w:val="24"/>
            </w:rPr>
          </w:rPrChange>
        </w:rPr>
        <w:pPrChange w:id="2669" w:author="Divya Raja" w:date="2020-10-13T14:29:00Z">
          <w:pPr>
            <w:pStyle w:val="normal0"/>
            <w:jc w:val="center"/>
          </w:pPr>
        </w:pPrChange>
      </w:pPr>
      <w:ins w:id="2670" w:author="anupam yadav" w:date="2019-07-05T12:16:00Z">
        <w:r w:rsidRPr="00834337">
          <w:rPr>
            <w:rFonts w:ascii="Times New Roman" w:eastAsia="Times New Roman" w:hAnsi="Times New Roman" w:cs="Times New Roman"/>
            <w:b/>
            <w:sz w:val="24"/>
            <w:szCs w:val="24"/>
            <w:rPrChange w:id="2671" w:author="Du-rush Writing Studio" w:date="2019-06-14T06:55:00Z">
              <w:rPr>
                <w:rFonts w:ascii="Courier New" w:eastAsia="Courier New" w:hAnsi="Courier New" w:cs="Courier New"/>
                <w:b/>
                <w:sz w:val="24"/>
                <w:szCs w:val="24"/>
              </w:rPr>
            </w:rPrChange>
          </w:rPr>
          <w:t xml:space="preserve">                FRANK</w:t>
        </w:r>
      </w:ins>
    </w:p>
    <w:p w:rsidR="00834337" w:rsidRPr="00834337" w:rsidRDefault="00834337" w:rsidP="00834337">
      <w:pPr>
        <w:pStyle w:val="normal0"/>
        <w:jc w:val="both"/>
        <w:rPr>
          <w:ins w:id="2672" w:author="anupam yadav" w:date="2019-07-05T12:16:00Z"/>
          <w:rFonts w:ascii="Times New Roman" w:eastAsia="Times New Roman" w:hAnsi="Times New Roman" w:cs="Times New Roman"/>
          <w:b/>
          <w:sz w:val="24"/>
          <w:szCs w:val="24"/>
          <w:rPrChange w:id="2673" w:author="Du-rush Writing Studio" w:date="2019-06-14T06:55:00Z">
            <w:rPr>
              <w:ins w:id="2674" w:author="anupam yadav" w:date="2019-07-05T12:16:00Z"/>
              <w:rFonts w:ascii="Courier New" w:eastAsia="Courier New" w:hAnsi="Courier New" w:cs="Courier New"/>
              <w:b/>
              <w:sz w:val="24"/>
              <w:szCs w:val="24"/>
            </w:rPr>
          </w:rPrChange>
        </w:rPr>
        <w:pPrChange w:id="2675" w:author="Divya Raja" w:date="2020-10-13T14:29:00Z">
          <w:pPr>
            <w:pStyle w:val="normal0"/>
            <w:jc w:val="center"/>
          </w:pPr>
        </w:pPrChange>
      </w:pPr>
      <w:ins w:id="2676" w:author="anupam yadav" w:date="2019-07-05T12:16:00Z">
        <w:r w:rsidRPr="00834337">
          <w:rPr>
            <w:rFonts w:ascii="Times New Roman" w:eastAsia="Times New Roman" w:hAnsi="Times New Roman" w:cs="Times New Roman"/>
            <w:b/>
            <w:sz w:val="24"/>
            <w:szCs w:val="24"/>
            <w:rPrChange w:id="2677" w:author="Du-rush Writing Studio" w:date="2019-06-14T06:55:00Z">
              <w:rPr>
                <w:rFonts w:ascii="Courier New" w:eastAsia="Courier New" w:hAnsi="Courier New" w:cs="Courier New"/>
                <w:b/>
                <w:sz w:val="24"/>
                <w:szCs w:val="24"/>
              </w:rPr>
            </w:rPrChange>
          </w:rPr>
          <w:t xml:space="preserve">I will get the drums. </w:t>
        </w:r>
      </w:ins>
    </w:p>
    <w:p w:rsidR="00834337" w:rsidRPr="00834337" w:rsidRDefault="00834337" w:rsidP="00834337">
      <w:pPr>
        <w:pStyle w:val="normal0"/>
        <w:jc w:val="both"/>
        <w:rPr>
          <w:ins w:id="2678" w:author="anupam yadav" w:date="2019-07-05T12:16:00Z"/>
          <w:rFonts w:ascii="Times New Roman" w:eastAsia="Times New Roman" w:hAnsi="Times New Roman" w:cs="Times New Roman"/>
          <w:b/>
          <w:sz w:val="24"/>
          <w:szCs w:val="24"/>
          <w:rPrChange w:id="2679" w:author="Du-rush Writing Studio" w:date="2019-06-14T06:55:00Z">
            <w:rPr>
              <w:ins w:id="2680" w:author="anupam yadav" w:date="2019-07-05T12:16:00Z"/>
              <w:rFonts w:ascii="Courier New" w:eastAsia="Courier New" w:hAnsi="Courier New" w:cs="Courier New"/>
              <w:b/>
              <w:sz w:val="24"/>
              <w:szCs w:val="24"/>
            </w:rPr>
          </w:rPrChange>
        </w:rPr>
        <w:pPrChange w:id="2681" w:author="Divya Raja" w:date="2020-10-13T14:29:00Z">
          <w:pPr>
            <w:pStyle w:val="normal0"/>
            <w:jc w:val="center"/>
          </w:pPr>
        </w:pPrChange>
      </w:pPr>
    </w:p>
    <w:p w:rsidR="00834337" w:rsidRPr="00834337" w:rsidRDefault="00834337" w:rsidP="00834337">
      <w:pPr>
        <w:pStyle w:val="normal0"/>
        <w:jc w:val="both"/>
        <w:rPr>
          <w:ins w:id="2682" w:author="anupam yadav" w:date="2019-07-05T12:16:00Z"/>
          <w:rFonts w:ascii="Times New Roman" w:eastAsia="Times New Roman" w:hAnsi="Times New Roman" w:cs="Times New Roman"/>
          <w:b/>
          <w:sz w:val="24"/>
          <w:szCs w:val="24"/>
          <w:rPrChange w:id="2683" w:author="Du-rush Writing Studio" w:date="2019-06-14T06:55:00Z">
            <w:rPr>
              <w:ins w:id="2684" w:author="anupam yadav" w:date="2019-07-05T12:16:00Z"/>
              <w:rFonts w:ascii="Courier New" w:eastAsia="Courier New" w:hAnsi="Courier New" w:cs="Courier New"/>
              <w:b/>
              <w:sz w:val="24"/>
              <w:szCs w:val="24"/>
            </w:rPr>
          </w:rPrChange>
        </w:rPr>
        <w:pPrChange w:id="2685" w:author="Divya Raja" w:date="2020-10-13T14:29:00Z">
          <w:pPr>
            <w:pStyle w:val="normal0"/>
            <w:jc w:val="center"/>
          </w:pPr>
        </w:pPrChange>
      </w:pPr>
      <w:ins w:id="2686" w:author="anupam yadav" w:date="2019-07-05T12:16:00Z">
        <w:r w:rsidRPr="00834337">
          <w:rPr>
            <w:rFonts w:ascii="Times New Roman" w:eastAsia="Times New Roman" w:hAnsi="Times New Roman" w:cs="Times New Roman"/>
            <w:b/>
            <w:sz w:val="24"/>
            <w:szCs w:val="24"/>
            <w:rPrChange w:id="2687"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2688" w:author="anupam yadav" w:date="2019-07-05T12:16:00Z"/>
          <w:rFonts w:ascii="Times New Roman" w:eastAsia="Times New Roman" w:hAnsi="Times New Roman" w:cs="Times New Roman"/>
          <w:b/>
          <w:sz w:val="24"/>
          <w:szCs w:val="24"/>
          <w:rPrChange w:id="2689" w:author="Du-rush Writing Studio" w:date="2019-06-14T06:55:00Z">
            <w:rPr>
              <w:ins w:id="2690" w:author="anupam yadav" w:date="2019-07-05T12:16:00Z"/>
              <w:rFonts w:ascii="Courier New" w:eastAsia="Courier New" w:hAnsi="Courier New" w:cs="Courier New"/>
              <w:b/>
              <w:sz w:val="24"/>
              <w:szCs w:val="24"/>
            </w:rPr>
          </w:rPrChange>
        </w:rPr>
        <w:pPrChange w:id="2691" w:author="Divya Raja" w:date="2020-10-13T14:29:00Z">
          <w:pPr>
            <w:pStyle w:val="normal0"/>
            <w:jc w:val="center"/>
          </w:pPr>
        </w:pPrChange>
      </w:pPr>
      <w:ins w:id="2692" w:author="anupam yadav" w:date="2019-07-05T12:16:00Z">
        <w:r w:rsidRPr="00834337">
          <w:rPr>
            <w:rFonts w:ascii="Times New Roman" w:eastAsia="Times New Roman" w:hAnsi="Times New Roman" w:cs="Times New Roman"/>
            <w:b/>
            <w:sz w:val="24"/>
            <w:szCs w:val="24"/>
            <w:rPrChange w:id="2693" w:author="Du-rush Writing Studio" w:date="2019-06-14T06:55:00Z">
              <w:rPr>
                <w:rFonts w:ascii="Courier New" w:eastAsia="Courier New" w:hAnsi="Courier New" w:cs="Courier New"/>
                <w:b/>
                <w:sz w:val="24"/>
                <w:szCs w:val="24"/>
              </w:rPr>
            </w:rPrChange>
          </w:rPr>
          <w:t>I will find a flute!</w:t>
        </w:r>
      </w:ins>
    </w:p>
    <w:p w:rsidR="00834337" w:rsidRPr="00834337" w:rsidRDefault="00834337" w:rsidP="00834337">
      <w:pPr>
        <w:pStyle w:val="normal0"/>
        <w:jc w:val="both"/>
        <w:rPr>
          <w:ins w:id="2694" w:author="anupam yadav" w:date="2019-07-05T12:16:00Z"/>
          <w:rFonts w:ascii="Times New Roman" w:eastAsia="Times New Roman" w:hAnsi="Times New Roman" w:cs="Times New Roman"/>
          <w:b/>
          <w:sz w:val="24"/>
          <w:szCs w:val="24"/>
          <w:rPrChange w:id="2695" w:author="Du-rush Writing Studio" w:date="2019-06-14T06:55:00Z">
            <w:rPr>
              <w:ins w:id="2696" w:author="anupam yadav" w:date="2019-07-05T12:16:00Z"/>
              <w:rFonts w:ascii="Courier New" w:eastAsia="Courier New" w:hAnsi="Courier New" w:cs="Courier New"/>
              <w:b/>
              <w:sz w:val="24"/>
              <w:szCs w:val="24"/>
            </w:rPr>
          </w:rPrChange>
        </w:rPr>
        <w:pPrChange w:id="2697" w:author="Divya Raja" w:date="2020-10-13T14:29:00Z">
          <w:pPr>
            <w:pStyle w:val="normal0"/>
            <w:jc w:val="center"/>
          </w:pPr>
        </w:pPrChange>
      </w:pPr>
    </w:p>
    <w:p w:rsidR="00834337" w:rsidRPr="00834337" w:rsidRDefault="00834337" w:rsidP="00834337">
      <w:pPr>
        <w:pStyle w:val="normal0"/>
        <w:jc w:val="both"/>
        <w:rPr>
          <w:ins w:id="2698" w:author="anupam yadav" w:date="2019-07-05T12:16:00Z"/>
          <w:rFonts w:ascii="Times New Roman" w:eastAsia="Times New Roman" w:hAnsi="Times New Roman" w:cs="Times New Roman"/>
          <w:b/>
          <w:sz w:val="24"/>
          <w:szCs w:val="24"/>
          <w:rPrChange w:id="2699" w:author="Du-rush Writing Studio" w:date="2019-06-14T06:55:00Z">
            <w:rPr>
              <w:ins w:id="2700" w:author="anupam yadav" w:date="2019-07-05T12:16:00Z"/>
              <w:rFonts w:ascii="Courier New" w:eastAsia="Courier New" w:hAnsi="Courier New" w:cs="Courier New"/>
              <w:b/>
              <w:sz w:val="24"/>
              <w:szCs w:val="24"/>
            </w:rPr>
          </w:rPrChange>
        </w:rPr>
        <w:pPrChange w:id="2701" w:author="Divya Raja" w:date="2020-10-13T14:29:00Z">
          <w:pPr>
            <w:pStyle w:val="normal0"/>
            <w:jc w:val="center"/>
          </w:pPr>
        </w:pPrChange>
      </w:pPr>
      <w:ins w:id="2702" w:author="anupam yadav" w:date="2019-07-05T12:16:00Z">
        <w:r w:rsidRPr="00834337">
          <w:rPr>
            <w:rFonts w:ascii="Times New Roman" w:eastAsia="Times New Roman" w:hAnsi="Times New Roman" w:cs="Times New Roman"/>
            <w:b/>
            <w:sz w:val="24"/>
            <w:szCs w:val="24"/>
            <w:rPrChange w:id="2703" w:author="Du-rush Writing Studio" w:date="2019-06-14T06:55:00Z">
              <w:rPr>
                <w:rFonts w:ascii="Courier New" w:eastAsia="Courier New" w:hAnsi="Courier New" w:cs="Courier New"/>
                <w:b/>
                <w:sz w:val="24"/>
                <w:szCs w:val="24"/>
              </w:rPr>
            </w:rPrChange>
          </w:rPr>
          <w:t>JAX</w:t>
        </w:r>
      </w:ins>
    </w:p>
    <w:p w:rsidR="00834337" w:rsidRPr="00834337" w:rsidRDefault="00834337" w:rsidP="00834337">
      <w:pPr>
        <w:pStyle w:val="normal0"/>
        <w:jc w:val="both"/>
        <w:rPr>
          <w:ins w:id="2704" w:author="anupam yadav" w:date="2019-07-05T12:16:00Z"/>
          <w:rFonts w:ascii="Times New Roman" w:eastAsia="Times New Roman" w:hAnsi="Times New Roman" w:cs="Times New Roman"/>
          <w:b/>
          <w:sz w:val="24"/>
          <w:szCs w:val="24"/>
          <w:rPrChange w:id="2705" w:author="Du-rush Writing Studio" w:date="2019-06-14T06:55:00Z">
            <w:rPr>
              <w:ins w:id="2706" w:author="anupam yadav" w:date="2019-07-05T12:16:00Z"/>
              <w:rFonts w:ascii="Courier New" w:eastAsia="Courier New" w:hAnsi="Courier New" w:cs="Courier New"/>
              <w:b/>
              <w:sz w:val="24"/>
              <w:szCs w:val="24"/>
            </w:rPr>
          </w:rPrChange>
        </w:rPr>
        <w:pPrChange w:id="2707" w:author="Divya Raja" w:date="2020-10-13T14:29:00Z">
          <w:pPr>
            <w:pStyle w:val="normal0"/>
            <w:jc w:val="center"/>
          </w:pPr>
        </w:pPrChange>
      </w:pPr>
      <w:ins w:id="2708" w:author="anupam yadav" w:date="2019-07-05T12:16:00Z">
        <w:r w:rsidRPr="00834337">
          <w:rPr>
            <w:rFonts w:ascii="Times New Roman" w:eastAsia="Times New Roman" w:hAnsi="Times New Roman" w:cs="Times New Roman"/>
            <w:b/>
            <w:sz w:val="24"/>
            <w:szCs w:val="24"/>
            <w:rPrChange w:id="2709" w:author="Du-rush Writing Studio" w:date="2019-06-14T06:55:00Z">
              <w:rPr>
                <w:rFonts w:ascii="Courier New" w:eastAsia="Courier New" w:hAnsi="Courier New" w:cs="Courier New"/>
                <w:b/>
                <w:sz w:val="24"/>
                <w:szCs w:val="24"/>
              </w:rPr>
            </w:rPrChange>
          </w:rPr>
          <w:t>(wrinkling his nose, reluctant)</w:t>
        </w:r>
      </w:ins>
    </w:p>
    <w:p w:rsidR="00834337" w:rsidRPr="00834337" w:rsidRDefault="00834337" w:rsidP="00834337">
      <w:pPr>
        <w:pStyle w:val="normal0"/>
        <w:jc w:val="both"/>
        <w:rPr>
          <w:ins w:id="2710" w:author="anupam yadav" w:date="2019-07-05T12:16:00Z"/>
          <w:rFonts w:ascii="Times New Roman" w:eastAsia="Times New Roman" w:hAnsi="Times New Roman" w:cs="Times New Roman"/>
          <w:b/>
          <w:sz w:val="24"/>
          <w:szCs w:val="24"/>
          <w:rPrChange w:id="2711" w:author="Du-rush Writing Studio" w:date="2019-06-14T06:55:00Z">
            <w:rPr>
              <w:ins w:id="2712" w:author="anupam yadav" w:date="2019-07-05T12:16:00Z"/>
              <w:rFonts w:ascii="Courier New" w:eastAsia="Courier New" w:hAnsi="Courier New" w:cs="Courier New"/>
              <w:b/>
              <w:sz w:val="24"/>
              <w:szCs w:val="24"/>
            </w:rPr>
          </w:rPrChange>
        </w:rPr>
        <w:pPrChange w:id="2713" w:author="Divya Raja" w:date="2020-10-13T14:29:00Z">
          <w:pPr>
            <w:pStyle w:val="normal0"/>
            <w:jc w:val="center"/>
          </w:pPr>
        </w:pPrChange>
      </w:pPr>
      <w:ins w:id="2714" w:author="anupam yadav" w:date="2019-07-05T12:16:00Z">
        <w:r w:rsidRPr="00834337">
          <w:rPr>
            <w:rFonts w:ascii="Times New Roman" w:eastAsia="Times New Roman" w:hAnsi="Times New Roman" w:cs="Times New Roman"/>
            <w:b/>
            <w:sz w:val="24"/>
            <w:szCs w:val="24"/>
            <w:rPrChange w:id="2715" w:author="Du-rush Writing Studio" w:date="2019-06-14T06:55:00Z">
              <w:rPr>
                <w:rFonts w:ascii="Courier New" w:eastAsia="Courier New" w:hAnsi="Courier New" w:cs="Courier New"/>
                <w:b/>
                <w:sz w:val="24"/>
                <w:szCs w:val="24"/>
              </w:rPr>
            </w:rPrChange>
          </w:rPr>
          <w:t xml:space="preserve">    And I will find a… cricket, I suppose.</w:t>
        </w:r>
      </w:ins>
    </w:p>
    <w:p w:rsidR="00834337" w:rsidRPr="00834337" w:rsidRDefault="00834337" w:rsidP="00834337">
      <w:pPr>
        <w:pStyle w:val="normal0"/>
        <w:jc w:val="both"/>
        <w:rPr>
          <w:ins w:id="2716" w:author="anupam yadav" w:date="2019-07-05T12:16:00Z"/>
          <w:rFonts w:ascii="Times New Roman" w:eastAsia="Times New Roman" w:hAnsi="Times New Roman" w:cs="Times New Roman"/>
          <w:b/>
          <w:sz w:val="24"/>
          <w:szCs w:val="24"/>
          <w:rPrChange w:id="2717" w:author="Du-rush Writing Studio" w:date="2019-06-14T06:55:00Z">
            <w:rPr>
              <w:ins w:id="2718" w:author="anupam yadav" w:date="2019-07-05T12:16:00Z"/>
              <w:rFonts w:ascii="Courier New" w:eastAsia="Courier New" w:hAnsi="Courier New" w:cs="Courier New"/>
              <w:b/>
              <w:sz w:val="24"/>
              <w:szCs w:val="24"/>
            </w:rPr>
          </w:rPrChange>
        </w:rPr>
        <w:pPrChange w:id="2719" w:author="Divya Raja" w:date="2020-10-13T14:29:00Z">
          <w:pPr>
            <w:pStyle w:val="normal0"/>
            <w:jc w:val="center"/>
          </w:pPr>
        </w:pPrChange>
      </w:pPr>
    </w:p>
    <w:p w:rsidR="00834337" w:rsidRPr="00834337" w:rsidRDefault="00834337" w:rsidP="00834337">
      <w:pPr>
        <w:pStyle w:val="normal0"/>
        <w:jc w:val="both"/>
        <w:rPr>
          <w:ins w:id="2720" w:author="anupam yadav" w:date="2019-07-05T12:16:00Z"/>
          <w:rFonts w:ascii="Times New Roman" w:eastAsia="Times New Roman" w:hAnsi="Times New Roman" w:cs="Times New Roman"/>
          <w:b/>
          <w:sz w:val="24"/>
          <w:szCs w:val="24"/>
          <w:rPrChange w:id="2721" w:author="Du-rush Writing Studio" w:date="2019-06-14T06:55:00Z">
            <w:rPr>
              <w:ins w:id="2722" w:author="anupam yadav" w:date="2019-07-05T12:16:00Z"/>
              <w:rFonts w:ascii="Courier New" w:eastAsia="Courier New" w:hAnsi="Courier New" w:cs="Courier New"/>
              <w:b/>
              <w:sz w:val="24"/>
              <w:szCs w:val="24"/>
            </w:rPr>
          </w:rPrChange>
        </w:rPr>
        <w:pPrChange w:id="2723" w:author="Divya Raja" w:date="2020-10-13T14:29:00Z">
          <w:pPr>
            <w:pStyle w:val="normal0"/>
            <w:jc w:val="center"/>
          </w:pPr>
        </w:pPrChange>
      </w:pPr>
      <w:ins w:id="2724" w:author="anupam yadav" w:date="2019-07-05T12:16:00Z">
        <w:r w:rsidRPr="00834337">
          <w:rPr>
            <w:rFonts w:ascii="Times New Roman" w:eastAsia="Times New Roman" w:hAnsi="Times New Roman" w:cs="Times New Roman"/>
            <w:b/>
            <w:sz w:val="24"/>
            <w:szCs w:val="24"/>
            <w:rPrChange w:id="2725" w:author="Du-rush Writing Studio" w:date="2019-06-14T06:55:00Z">
              <w:rPr>
                <w:rFonts w:ascii="Courier New" w:eastAsia="Courier New" w:hAnsi="Courier New" w:cs="Courier New"/>
                <w:b/>
                <w:sz w:val="24"/>
                <w:szCs w:val="24"/>
              </w:rPr>
            </w:rPrChange>
          </w:rPr>
          <w:t>Jax, Jane, and Frank rush out of the room. Show three screens simultaneously.</w:t>
        </w:r>
      </w:ins>
    </w:p>
    <w:p w:rsidR="00834337" w:rsidRPr="00834337" w:rsidRDefault="00834337" w:rsidP="00834337">
      <w:pPr>
        <w:pStyle w:val="normal0"/>
        <w:jc w:val="both"/>
        <w:rPr>
          <w:ins w:id="2726" w:author="anupam yadav" w:date="2019-07-05T12:16:00Z"/>
          <w:rFonts w:ascii="Times New Roman" w:eastAsia="Times New Roman" w:hAnsi="Times New Roman" w:cs="Times New Roman"/>
          <w:b/>
          <w:sz w:val="24"/>
          <w:szCs w:val="24"/>
          <w:rPrChange w:id="2727" w:author="Du-rush Writing Studio" w:date="2019-06-14T06:55:00Z">
            <w:rPr>
              <w:ins w:id="2728" w:author="anupam yadav" w:date="2019-07-05T12:16:00Z"/>
              <w:rFonts w:ascii="Courier New" w:eastAsia="Courier New" w:hAnsi="Courier New" w:cs="Courier New"/>
              <w:b/>
              <w:sz w:val="24"/>
              <w:szCs w:val="24"/>
            </w:rPr>
          </w:rPrChange>
        </w:rPr>
        <w:pPrChange w:id="2729" w:author="Divya Raja" w:date="2020-10-13T14:29:00Z">
          <w:pPr>
            <w:pStyle w:val="normal0"/>
            <w:jc w:val="center"/>
          </w:pPr>
        </w:pPrChange>
      </w:pPr>
    </w:p>
    <w:p w:rsidR="00834337" w:rsidRPr="00834337" w:rsidRDefault="00834337" w:rsidP="00834337">
      <w:pPr>
        <w:pStyle w:val="normal0"/>
        <w:jc w:val="both"/>
        <w:rPr>
          <w:ins w:id="2730" w:author="anupam yadav" w:date="2019-07-05T12:16:00Z"/>
          <w:rFonts w:ascii="Times New Roman" w:eastAsia="Times New Roman" w:hAnsi="Times New Roman" w:cs="Times New Roman"/>
          <w:b/>
          <w:sz w:val="24"/>
          <w:szCs w:val="24"/>
          <w:rPrChange w:id="2731" w:author="Du-rush Writing Studio" w:date="2019-06-14T06:55:00Z">
            <w:rPr>
              <w:ins w:id="2732" w:author="anupam yadav" w:date="2019-07-05T12:16:00Z"/>
              <w:rFonts w:ascii="Courier New" w:eastAsia="Courier New" w:hAnsi="Courier New" w:cs="Courier New"/>
              <w:b/>
              <w:sz w:val="24"/>
              <w:szCs w:val="24"/>
            </w:rPr>
          </w:rPrChange>
        </w:rPr>
        <w:pPrChange w:id="2733" w:author="Divya Raja" w:date="2020-10-13T14:29:00Z">
          <w:pPr>
            <w:pStyle w:val="normal0"/>
            <w:jc w:val="center"/>
          </w:pPr>
        </w:pPrChange>
      </w:pPr>
      <w:ins w:id="2734" w:author="anupam yadav" w:date="2019-07-05T12:16:00Z">
        <w:r w:rsidRPr="00834337">
          <w:rPr>
            <w:rFonts w:ascii="Times New Roman" w:eastAsia="Times New Roman" w:hAnsi="Times New Roman" w:cs="Times New Roman"/>
            <w:b/>
            <w:sz w:val="24"/>
            <w:szCs w:val="24"/>
            <w:rPrChange w:id="2735" w:author="Du-rush Writing Studio" w:date="2019-06-14T06:55:00Z">
              <w:rPr>
                <w:rFonts w:ascii="Courier New" w:eastAsia="Courier New" w:hAnsi="Courier New" w:cs="Courier New"/>
                <w:b/>
                <w:sz w:val="24"/>
                <w:szCs w:val="24"/>
              </w:rPr>
            </w:rPrChange>
          </w:rPr>
          <w:t>INT. ATTIC - PUMPKIN MANSION - NIGHT</w:t>
        </w:r>
      </w:ins>
    </w:p>
    <w:p w:rsidR="00834337" w:rsidRPr="00834337" w:rsidRDefault="00834337" w:rsidP="00834337">
      <w:pPr>
        <w:pStyle w:val="normal0"/>
        <w:jc w:val="both"/>
        <w:rPr>
          <w:ins w:id="2736" w:author="anupam yadav" w:date="2019-07-05T12:16:00Z"/>
          <w:rFonts w:ascii="Times New Roman" w:eastAsia="Times New Roman" w:hAnsi="Times New Roman" w:cs="Times New Roman"/>
          <w:b/>
          <w:sz w:val="24"/>
          <w:szCs w:val="24"/>
          <w:rPrChange w:id="2737" w:author="Du-rush Writing Studio" w:date="2019-06-14T06:55:00Z">
            <w:rPr>
              <w:ins w:id="2738" w:author="anupam yadav" w:date="2019-07-05T12:16:00Z"/>
              <w:rFonts w:ascii="Courier New" w:eastAsia="Courier New" w:hAnsi="Courier New" w:cs="Courier New"/>
              <w:b/>
              <w:sz w:val="24"/>
              <w:szCs w:val="24"/>
            </w:rPr>
          </w:rPrChange>
        </w:rPr>
        <w:pPrChange w:id="2739" w:author="Divya Raja" w:date="2020-10-13T14:29:00Z">
          <w:pPr>
            <w:pStyle w:val="normal0"/>
            <w:jc w:val="center"/>
          </w:pPr>
        </w:pPrChange>
      </w:pPr>
      <w:ins w:id="2740" w:author="anupam yadav" w:date="2019-07-05T12:16:00Z">
        <w:r w:rsidRPr="00834337">
          <w:rPr>
            <w:rFonts w:ascii="Times New Roman" w:eastAsia="Times New Roman" w:hAnsi="Times New Roman" w:cs="Times New Roman"/>
            <w:b/>
            <w:sz w:val="24"/>
            <w:szCs w:val="24"/>
            <w:rPrChange w:id="2741" w:author="Du-rush Writing Studio" w:date="2019-06-14T06:55:00Z">
              <w:rPr>
                <w:rFonts w:ascii="Courier New" w:eastAsia="Courier New" w:hAnsi="Courier New" w:cs="Courier New"/>
                <w:b/>
                <w:sz w:val="24"/>
                <w:szCs w:val="24"/>
              </w:rPr>
            </w:rPrChange>
          </w:rPr>
          <w:t>Slice 1. Jane opens a trunk and takes out a flute. She plays it once to check whether it is working. She looks towards the next slice.</w:t>
        </w:r>
      </w:ins>
    </w:p>
    <w:p w:rsidR="00834337" w:rsidRPr="00834337" w:rsidRDefault="00834337" w:rsidP="00834337">
      <w:pPr>
        <w:pStyle w:val="normal0"/>
        <w:jc w:val="both"/>
        <w:rPr>
          <w:ins w:id="2742" w:author="anupam yadav" w:date="2019-07-05T12:16:00Z"/>
          <w:rFonts w:ascii="Times New Roman" w:eastAsia="Times New Roman" w:hAnsi="Times New Roman" w:cs="Times New Roman"/>
          <w:b/>
          <w:sz w:val="24"/>
          <w:szCs w:val="24"/>
          <w:rPrChange w:id="2743" w:author="Du-rush Writing Studio" w:date="2019-06-14T06:55:00Z">
            <w:rPr>
              <w:ins w:id="2744" w:author="anupam yadav" w:date="2019-07-05T12:16:00Z"/>
              <w:rFonts w:ascii="Courier New" w:eastAsia="Courier New" w:hAnsi="Courier New" w:cs="Courier New"/>
              <w:b/>
              <w:sz w:val="24"/>
              <w:szCs w:val="24"/>
            </w:rPr>
          </w:rPrChange>
        </w:rPr>
        <w:pPrChange w:id="2745" w:author="Divya Raja" w:date="2020-10-13T14:29:00Z">
          <w:pPr>
            <w:pStyle w:val="normal0"/>
            <w:jc w:val="center"/>
          </w:pPr>
        </w:pPrChange>
      </w:pPr>
    </w:p>
    <w:p w:rsidR="00834337" w:rsidRPr="00834337" w:rsidRDefault="00834337" w:rsidP="00834337">
      <w:pPr>
        <w:pStyle w:val="normal0"/>
        <w:jc w:val="both"/>
        <w:rPr>
          <w:ins w:id="2746" w:author="anupam yadav" w:date="2019-07-05T12:16:00Z"/>
          <w:rFonts w:ascii="Times New Roman" w:eastAsia="Times New Roman" w:hAnsi="Times New Roman" w:cs="Times New Roman"/>
          <w:b/>
          <w:sz w:val="24"/>
          <w:szCs w:val="24"/>
          <w:rPrChange w:id="2747" w:author="Du-rush Writing Studio" w:date="2019-06-14T06:55:00Z">
            <w:rPr>
              <w:ins w:id="2748" w:author="anupam yadav" w:date="2019-07-05T12:16:00Z"/>
              <w:rFonts w:ascii="Courier New" w:eastAsia="Courier New" w:hAnsi="Courier New" w:cs="Courier New"/>
              <w:b/>
              <w:sz w:val="24"/>
              <w:szCs w:val="24"/>
            </w:rPr>
          </w:rPrChange>
        </w:rPr>
        <w:pPrChange w:id="2749" w:author="Divya Raja" w:date="2020-10-13T14:29:00Z">
          <w:pPr>
            <w:pStyle w:val="normal0"/>
            <w:jc w:val="center"/>
          </w:pPr>
        </w:pPrChange>
      </w:pPr>
      <w:ins w:id="2750" w:author="anupam yadav" w:date="2019-07-05T12:16:00Z">
        <w:r w:rsidRPr="00834337">
          <w:rPr>
            <w:rFonts w:ascii="Times New Roman" w:eastAsia="Times New Roman" w:hAnsi="Times New Roman" w:cs="Times New Roman"/>
            <w:b/>
            <w:sz w:val="24"/>
            <w:szCs w:val="24"/>
            <w:rPrChange w:id="2751" w:author="Du-rush Writing Studio" w:date="2019-06-14T06:55:00Z">
              <w:rPr>
                <w:rFonts w:ascii="Courier New" w:eastAsia="Courier New" w:hAnsi="Courier New" w:cs="Courier New"/>
                <w:b/>
                <w:sz w:val="24"/>
                <w:szCs w:val="24"/>
              </w:rPr>
            </w:rPrChange>
          </w:rPr>
          <w:t>EXT. BACKSTAGE - AUDITORIUM - NIGHT</w:t>
        </w:r>
      </w:ins>
    </w:p>
    <w:p w:rsidR="00834337" w:rsidRPr="00834337" w:rsidRDefault="00834337" w:rsidP="00834337">
      <w:pPr>
        <w:pStyle w:val="normal0"/>
        <w:jc w:val="both"/>
        <w:rPr>
          <w:ins w:id="2752" w:author="anupam yadav" w:date="2019-07-05T12:16:00Z"/>
          <w:rFonts w:ascii="Times New Roman" w:eastAsia="Times New Roman" w:hAnsi="Times New Roman" w:cs="Times New Roman"/>
          <w:b/>
          <w:sz w:val="24"/>
          <w:szCs w:val="24"/>
          <w:rPrChange w:id="2753" w:author="Du-rush Writing Studio" w:date="2019-06-14T06:55:00Z">
            <w:rPr>
              <w:ins w:id="2754" w:author="anupam yadav" w:date="2019-07-05T12:16:00Z"/>
              <w:rFonts w:ascii="Courier New" w:eastAsia="Courier New" w:hAnsi="Courier New" w:cs="Courier New"/>
              <w:b/>
              <w:sz w:val="24"/>
              <w:szCs w:val="24"/>
            </w:rPr>
          </w:rPrChange>
        </w:rPr>
        <w:pPrChange w:id="2755" w:author="Divya Raja" w:date="2020-10-13T14:29:00Z">
          <w:pPr>
            <w:pStyle w:val="normal0"/>
            <w:jc w:val="center"/>
          </w:pPr>
        </w:pPrChange>
      </w:pPr>
      <w:ins w:id="2756" w:author="anupam yadav" w:date="2019-07-05T12:16:00Z">
        <w:r w:rsidRPr="00834337">
          <w:rPr>
            <w:rFonts w:ascii="Times New Roman" w:eastAsia="Times New Roman" w:hAnsi="Times New Roman" w:cs="Times New Roman"/>
            <w:b/>
            <w:sz w:val="24"/>
            <w:szCs w:val="24"/>
            <w:rPrChange w:id="2757" w:author="Du-rush Writing Studio" w:date="2019-06-14T06:55:00Z">
              <w:rPr>
                <w:rFonts w:ascii="Courier New" w:eastAsia="Courier New" w:hAnsi="Courier New" w:cs="Courier New"/>
                <w:b/>
                <w:sz w:val="24"/>
                <w:szCs w:val="24"/>
              </w:rPr>
            </w:rPrChange>
          </w:rPr>
          <w:t>Slice 2. Frank enters the backstage and picks up the drum set. He plays it once. Then looks towards his right as the next slice slides in.</w:t>
        </w:r>
      </w:ins>
    </w:p>
    <w:p w:rsidR="00834337" w:rsidRPr="00834337" w:rsidRDefault="00834337" w:rsidP="00834337">
      <w:pPr>
        <w:pStyle w:val="normal0"/>
        <w:jc w:val="both"/>
        <w:rPr>
          <w:ins w:id="2758" w:author="anupam yadav" w:date="2019-07-05T12:16:00Z"/>
          <w:rFonts w:ascii="Times New Roman" w:eastAsia="Times New Roman" w:hAnsi="Times New Roman" w:cs="Times New Roman"/>
          <w:b/>
          <w:sz w:val="24"/>
          <w:szCs w:val="24"/>
          <w:rPrChange w:id="2759" w:author="Du-rush Writing Studio" w:date="2019-06-14T06:55:00Z">
            <w:rPr>
              <w:ins w:id="2760" w:author="anupam yadav" w:date="2019-07-05T12:16:00Z"/>
              <w:rFonts w:ascii="Courier New" w:eastAsia="Courier New" w:hAnsi="Courier New" w:cs="Courier New"/>
              <w:b/>
              <w:sz w:val="24"/>
              <w:szCs w:val="24"/>
            </w:rPr>
          </w:rPrChange>
        </w:rPr>
        <w:pPrChange w:id="2761" w:author="Divya Raja" w:date="2020-10-13T14:29:00Z">
          <w:pPr>
            <w:pStyle w:val="normal0"/>
            <w:jc w:val="center"/>
          </w:pPr>
        </w:pPrChange>
      </w:pPr>
    </w:p>
    <w:p w:rsidR="00834337" w:rsidRPr="00834337" w:rsidRDefault="00834337" w:rsidP="00834337">
      <w:pPr>
        <w:pStyle w:val="normal0"/>
        <w:jc w:val="both"/>
        <w:rPr>
          <w:ins w:id="2762" w:author="anupam yadav" w:date="2019-07-05T12:16:00Z"/>
          <w:rFonts w:ascii="Times New Roman" w:eastAsia="Times New Roman" w:hAnsi="Times New Roman" w:cs="Times New Roman"/>
          <w:b/>
          <w:sz w:val="24"/>
          <w:szCs w:val="24"/>
          <w:rPrChange w:id="2763" w:author="Du-rush Writing Studio" w:date="2019-06-14T06:55:00Z">
            <w:rPr>
              <w:ins w:id="2764" w:author="anupam yadav" w:date="2019-07-05T12:16:00Z"/>
              <w:rFonts w:ascii="Courier New" w:eastAsia="Courier New" w:hAnsi="Courier New" w:cs="Courier New"/>
              <w:b/>
              <w:sz w:val="24"/>
              <w:szCs w:val="24"/>
            </w:rPr>
          </w:rPrChange>
        </w:rPr>
        <w:pPrChange w:id="2765" w:author="Divya Raja" w:date="2020-10-13T14:29:00Z">
          <w:pPr>
            <w:pStyle w:val="normal0"/>
            <w:jc w:val="center"/>
          </w:pPr>
        </w:pPrChange>
      </w:pPr>
      <w:ins w:id="2766" w:author="anupam yadav" w:date="2019-07-05T12:16:00Z">
        <w:r w:rsidRPr="00834337">
          <w:rPr>
            <w:rFonts w:ascii="Times New Roman" w:eastAsia="Times New Roman" w:hAnsi="Times New Roman" w:cs="Times New Roman"/>
            <w:b/>
            <w:sz w:val="24"/>
            <w:szCs w:val="24"/>
            <w:rPrChange w:id="2767" w:author="Du-rush Writing Studio" w:date="2019-06-14T06:55:00Z">
              <w:rPr>
                <w:rFonts w:ascii="Courier New" w:eastAsia="Courier New" w:hAnsi="Courier New" w:cs="Courier New"/>
                <w:b/>
                <w:sz w:val="24"/>
                <w:szCs w:val="24"/>
              </w:rPr>
            </w:rPrChange>
          </w:rPr>
          <w:t>EXT. GARDEN - PUMPKIN MANSION - NIGHT</w:t>
        </w:r>
      </w:ins>
    </w:p>
    <w:p w:rsidR="00834337" w:rsidRPr="00834337" w:rsidRDefault="00834337" w:rsidP="00834337">
      <w:pPr>
        <w:pStyle w:val="normal0"/>
        <w:jc w:val="both"/>
        <w:rPr>
          <w:ins w:id="2768" w:author="anupam yadav" w:date="2019-07-05T12:16:00Z"/>
          <w:rFonts w:ascii="Times New Roman" w:eastAsia="Times New Roman" w:hAnsi="Times New Roman" w:cs="Times New Roman"/>
          <w:b/>
          <w:sz w:val="24"/>
          <w:szCs w:val="24"/>
          <w:rPrChange w:id="2769" w:author="Du-rush Writing Studio" w:date="2019-06-14T06:55:00Z">
            <w:rPr>
              <w:ins w:id="2770" w:author="anupam yadav" w:date="2019-07-05T12:16:00Z"/>
              <w:rFonts w:ascii="Courier New" w:eastAsia="Courier New" w:hAnsi="Courier New" w:cs="Courier New"/>
              <w:b/>
              <w:sz w:val="24"/>
              <w:szCs w:val="24"/>
            </w:rPr>
          </w:rPrChange>
        </w:rPr>
        <w:pPrChange w:id="2771" w:author="Divya Raja" w:date="2020-10-13T14:29:00Z">
          <w:pPr>
            <w:pStyle w:val="normal0"/>
            <w:jc w:val="center"/>
          </w:pPr>
        </w:pPrChange>
      </w:pPr>
      <w:ins w:id="2772" w:author="anupam yadav" w:date="2019-07-05T12:16:00Z">
        <w:r w:rsidRPr="00834337">
          <w:rPr>
            <w:rFonts w:ascii="Times New Roman" w:eastAsia="Times New Roman" w:hAnsi="Times New Roman" w:cs="Times New Roman"/>
            <w:b/>
            <w:sz w:val="24"/>
            <w:szCs w:val="24"/>
            <w:rPrChange w:id="2773" w:author="Du-rush Writing Studio" w:date="2019-06-14T06:55:00Z">
              <w:rPr>
                <w:rFonts w:ascii="Courier New" w:eastAsia="Courier New" w:hAnsi="Courier New" w:cs="Courier New"/>
                <w:b/>
                <w:sz w:val="24"/>
                <w:szCs w:val="24"/>
              </w:rPr>
            </w:rPrChange>
          </w:rPr>
          <w:t xml:space="preserve">Slice 3. A cricket sitting on a leaf. It is chirping, when suddenly (zoom out) Jax captures it in a jar. </w:t>
        </w:r>
      </w:ins>
    </w:p>
    <w:p w:rsidR="00834337" w:rsidRPr="00834337" w:rsidRDefault="00834337" w:rsidP="00834337">
      <w:pPr>
        <w:pStyle w:val="normal0"/>
        <w:jc w:val="both"/>
        <w:rPr>
          <w:ins w:id="2774" w:author="anupam yadav" w:date="2019-07-05T12:16:00Z"/>
          <w:rFonts w:ascii="Times New Roman" w:eastAsia="Times New Roman" w:hAnsi="Times New Roman" w:cs="Times New Roman"/>
          <w:b/>
          <w:sz w:val="24"/>
          <w:szCs w:val="24"/>
          <w:rPrChange w:id="2775" w:author="Du-rush Writing Studio" w:date="2019-06-14T06:55:00Z">
            <w:rPr>
              <w:ins w:id="2776" w:author="anupam yadav" w:date="2019-07-05T12:16:00Z"/>
              <w:rFonts w:ascii="Courier New" w:eastAsia="Courier New" w:hAnsi="Courier New" w:cs="Courier New"/>
              <w:b/>
              <w:sz w:val="24"/>
              <w:szCs w:val="24"/>
            </w:rPr>
          </w:rPrChange>
        </w:rPr>
        <w:pPrChange w:id="2777" w:author="Divya Raja" w:date="2020-10-13T14:29:00Z">
          <w:pPr>
            <w:pStyle w:val="normal0"/>
            <w:jc w:val="center"/>
          </w:pPr>
        </w:pPrChange>
      </w:pPr>
    </w:p>
    <w:p w:rsidR="00834337" w:rsidRPr="00834337" w:rsidRDefault="00834337" w:rsidP="00834337">
      <w:pPr>
        <w:pStyle w:val="normal0"/>
        <w:jc w:val="both"/>
        <w:rPr>
          <w:ins w:id="2778" w:author="anupam yadav" w:date="2019-07-05T12:16:00Z"/>
          <w:rFonts w:ascii="Times New Roman" w:eastAsia="Times New Roman" w:hAnsi="Times New Roman" w:cs="Times New Roman"/>
          <w:b/>
          <w:sz w:val="24"/>
          <w:szCs w:val="24"/>
          <w:rPrChange w:id="2779" w:author="Du-rush Writing Studio" w:date="2019-06-14T06:55:00Z">
            <w:rPr>
              <w:ins w:id="2780" w:author="anupam yadav" w:date="2019-07-05T12:16:00Z"/>
              <w:rFonts w:ascii="Courier New" w:eastAsia="Courier New" w:hAnsi="Courier New" w:cs="Courier New"/>
              <w:b/>
              <w:sz w:val="24"/>
              <w:szCs w:val="24"/>
            </w:rPr>
          </w:rPrChange>
        </w:rPr>
        <w:pPrChange w:id="2781" w:author="Divya Raja" w:date="2020-10-13T14:29:00Z">
          <w:pPr>
            <w:pStyle w:val="normal0"/>
            <w:jc w:val="center"/>
          </w:pPr>
        </w:pPrChange>
      </w:pPr>
      <w:ins w:id="2782" w:author="anupam yadav" w:date="2019-07-05T12:16:00Z">
        <w:r w:rsidRPr="00834337">
          <w:rPr>
            <w:rFonts w:ascii="Times New Roman" w:eastAsia="Times New Roman" w:hAnsi="Times New Roman" w:cs="Times New Roman"/>
            <w:b/>
            <w:sz w:val="24"/>
            <w:szCs w:val="24"/>
            <w:rPrChange w:id="2783" w:author="Du-rush Writing Studio" w:date="2019-06-14T06:55:00Z">
              <w:rPr>
                <w:rFonts w:ascii="Courier New" w:eastAsia="Courier New" w:hAnsi="Courier New" w:cs="Courier New"/>
                <w:b/>
                <w:sz w:val="24"/>
                <w:szCs w:val="24"/>
              </w:rPr>
            </w:rPrChange>
          </w:rPr>
          <w:t xml:space="preserve">Jane turns and calls out the duo from his slice. They look towards Frank, almost like breaking </w:t>
        </w:r>
      </w:ins>
      <w:ins w:id="2784" w:author="Agasthya Baby" w:date="2019-07-06T13:41:00Z">
        <w:r w:rsidRPr="00834337">
          <w:rPr>
            <w:rFonts w:ascii="Times New Roman" w:eastAsia="Times New Roman" w:hAnsi="Times New Roman" w:cs="Times New Roman"/>
            <w:b/>
            <w:sz w:val="24"/>
            <w:szCs w:val="24"/>
            <w:rPrChange w:id="2785" w:author="Du-rush Writing Studio" w:date="2019-06-14T06:55:00Z">
              <w:rPr>
                <w:rFonts w:ascii="Courier New" w:eastAsia="Courier New" w:hAnsi="Courier New" w:cs="Courier New"/>
                <w:b/>
                <w:sz w:val="24"/>
                <w:szCs w:val="24"/>
              </w:rPr>
            </w:rPrChange>
          </w:rPr>
          <w:t>the 4th</w:t>
        </w:r>
      </w:ins>
      <w:ins w:id="2786" w:author="anupam yadav" w:date="2019-07-05T12:16:00Z">
        <w:del w:id="2787" w:author="Agasthya Baby" w:date="2019-07-06T13:41:00Z">
          <w:r w:rsidRPr="00834337">
            <w:rPr>
              <w:rFonts w:ascii="Times New Roman" w:eastAsia="Times New Roman" w:hAnsi="Times New Roman" w:cs="Times New Roman"/>
              <w:b/>
              <w:sz w:val="24"/>
              <w:szCs w:val="24"/>
              <w:rPrChange w:id="2788" w:author="Du-rush Writing Studio" w:date="2019-06-14T06:55:00Z">
                <w:rPr>
                  <w:rFonts w:ascii="Courier New" w:eastAsia="Courier New" w:hAnsi="Courier New" w:cs="Courier New"/>
                  <w:b/>
                  <w:sz w:val="24"/>
                  <w:szCs w:val="24"/>
                </w:rPr>
              </w:rPrChange>
            </w:rPr>
            <w:delText>the ‘4th</w:delText>
          </w:r>
        </w:del>
        <w:r w:rsidRPr="00834337">
          <w:rPr>
            <w:rFonts w:ascii="Times New Roman" w:eastAsia="Times New Roman" w:hAnsi="Times New Roman" w:cs="Times New Roman"/>
            <w:b/>
            <w:sz w:val="24"/>
            <w:szCs w:val="24"/>
            <w:rPrChange w:id="2789" w:author="Du-rush Writing Studio" w:date="2019-06-14T06:55:00Z">
              <w:rPr>
                <w:rFonts w:ascii="Courier New" w:eastAsia="Courier New" w:hAnsi="Courier New" w:cs="Courier New"/>
                <w:b/>
                <w:sz w:val="24"/>
                <w:szCs w:val="24"/>
              </w:rPr>
            </w:rPrChange>
          </w:rPr>
          <w:t xml:space="preserve"> wall’.</w:t>
        </w:r>
      </w:ins>
    </w:p>
    <w:p w:rsidR="00834337" w:rsidRPr="00834337" w:rsidRDefault="00834337" w:rsidP="00834337">
      <w:pPr>
        <w:pStyle w:val="normal0"/>
        <w:jc w:val="both"/>
        <w:rPr>
          <w:ins w:id="2790" w:author="anupam yadav" w:date="2019-07-05T12:16:00Z"/>
          <w:rFonts w:ascii="Times New Roman" w:eastAsia="Times New Roman" w:hAnsi="Times New Roman" w:cs="Times New Roman"/>
          <w:b/>
          <w:sz w:val="24"/>
          <w:szCs w:val="24"/>
          <w:rPrChange w:id="2791" w:author="Du-rush Writing Studio" w:date="2019-06-14T06:55:00Z">
            <w:rPr>
              <w:ins w:id="2792" w:author="anupam yadav" w:date="2019-07-05T12:16:00Z"/>
              <w:rFonts w:ascii="Courier New" w:eastAsia="Courier New" w:hAnsi="Courier New" w:cs="Courier New"/>
              <w:b/>
              <w:sz w:val="24"/>
              <w:szCs w:val="24"/>
            </w:rPr>
          </w:rPrChange>
        </w:rPr>
        <w:pPrChange w:id="2793" w:author="Divya Raja" w:date="2020-10-13T14:29:00Z">
          <w:pPr>
            <w:pStyle w:val="normal0"/>
            <w:jc w:val="center"/>
          </w:pPr>
        </w:pPrChange>
      </w:pPr>
    </w:p>
    <w:p w:rsidR="00834337" w:rsidRPr="00834337" w:rsidRDefault="00834337" w:rsidP="00834337">
      <w:pPr>
        <w:pStyle w:val="normal0"/>
        <w:jc w:val="both"/>
        <w:rPr>
          <w:ins w:id="2794" w:author="anupam yadav" w:date="2019-07-05T12:16:00Z"/>
          <w:rFonts w:ascii="Times New Roman" w:eastAsia="Times New Roman" w:hAnsi="Times New Roman" w:cs="Times New Roman"/>
          <w:b/>
          <w:sz w:val="24"/>
          <w:szCs w:val="24"/>
          <w:rPrChange w:id="2795" w:author="Du-rush Writing Studio" w:date="2019-06-14T06:55:00Z">
            <w:rPr>
              <w:ins w:id="2796" w:author="anupam yadav" w:date="2019-07-05T12:16:00Z"/>
              <w:rFonts w:ascii="Courier New" w:eastAsia="Courier New" w:hAnsi="Courier New" w:cs="Courier New"/>
              <w:b/>
              <w:sz w:val="24"/>
              <w:szCs w:val="24"/>
            </w:rPr>
          </w:rPrChange>
        </w:rPr>
        <w:pPrChange w:id="2797" w:author="Divya Raja" w:date="2020-10-13T14:29:00Z">
          <w:pPr>
            <w:pStyle w:val="normal0"/>
            <w:jc w:val="center"/>
          </w:pPr>
        </w:pPrChange>
      </w:pPr>
      <w:ins w:id="2798" w:author="anupam yadav" w:date="2019-07-05T12:16:00Z">
        <w:r w:rsidRPr="00834337">
          <w:rPr>
            <w:rFonts w:ascii="Times New Roman" w:eastAsia="Times New Roman" w:hAnsi="Times New Roman" w:cs="Times New Roman"/>
            <w:b/>
            <w:sz w:val="24"/>
            <w:szCs w:val="24"/>
            <w:rPrChange w:id="2799" w:author="Du-rush Writing Studio" w:date="2019-06-14T06:55:00Z">
              <w:rPr>
                <w:rFonts w:ascii="Courier New" w:eastAsia="Courier New" w:hAnsi="Courier New" w:cs="Courier New"/>
                <w:b/>
                <w:sz w:val="24"/>
                <w:szCs w:val="24"/>
              </w:rPr>
            </w:rPrChange>
          </w:rPr>
          <w:lastRenderedPageBreak/>
          <w:t xml:space="preserve">                        JANE</w:t>
        </w:r>
      </w:ins>
    </w:p>
    <w:p w:rsidR="00834337" w:rsidRPr="00834337" w:rsidRDefault="00834337" w:rsidP="00834337">
      <w:pPr>
        <w:pStyle w:val="normal0"/>
        <w:jc w:val="both"/>
        <w:rPr>
          <w:ins w:id="2800" w:author="anupam yadav" w:date="2019-07-05T12:16:00Z"/>
          <w:rFonts w:ascii="Times New Roman" w:eastAsia="Times New Roman" w:hAnsi="Times New Roman" w:cs="Times New Roman"/>
          <w:b/>
          <w:sz w:val="24"/>
          <w:szCs w:val="24"/>
          <w:rPrChange w:id="2801" w:author="Du-rush Writing Studio" w:date="2019-06-14T06:55:00Z">
            <w:rPr>
              <w:ins w:id="2802" w:author="anupam yadav" w:date="2019-07-05T12:16:00Z"/>
              <w:rFonts w:ascii="Courier New" w:eastAsia="Courier New" w:hAnsi="Courier New" w:cs="Courier New"/>
              <w:b/>
              <w:sz w:val="24"/>
              <w:szCs w:val="24"/>
            </w:rPr>
          </w:rPrChange>
        </w:rPr>
        <w:pPrChange w:id="2803" w:author="Divya Raja" w:date="2020-10-13T14:29:00Z">
          <w:pPr>
            <w:pStyle w:val="normal0"/>
            <w:jc w:val="center"/>
          </w:pPr>
        </w:pPrChange>
      </w:pPr>
      <w:ins w:id="2804" w:author="anupam yadav" w:date="2019-07-05T12:16:00Z">
        <w:r w:rsidRPr="00834337">
          <w:rPr>
            <w:rFonts w:ascii="Times New Roman" w:eastAsia="Times New Roman" w:hAnsi="Times New Roman" w:cs="Times New Roman"/>
            <w:b/>
            <w:sz w:val="24"/>
            <w:szCs w:val="24"/>
            <w:rPrChange w:id="2805" w:author="Du-rush Writing Studio" w:date="2019-06-14T06:55:00Z">
              <w:rPr>
                <w:rFonts w:ascii="Courier New" w:eastAsia="Courier New" w:hAnsi="Courier New" w:cs="Courier New"/>
                <w:b/>
                <w:sz w:val="24"/>
                <w:szCs w:val="24"/>
              </w:rPr>
            </w:rPrChange>
          </w:rPr>
          <w:t xml:space="preserve">Jax! Frank! Did you guys find </w:t>
        </w:r>
        <w:del w:id="2806" w:author="somya budhori" w:date="2019-07-07T15:24:00Z">
          <w:r w:rsidRPr="00834337">
            <w:rPr>
              <w:rFonts w:ascii="Times New Roman" w:eastAsia="Times New Roman" w:hAnsi="Times New Roman" w:cs="Times New Roman"/>
              <w:b/>
              <w:sz w:val="24"/>
              <w:szCs w:val="24"/>
              <w:rPrChange w:id="2807" w:author="Du-rush Writing Studio" w:date="2019-06-14T06:55:00Z">
                <w:rPr>
                  <w:rFonts w:ascii="Courier New" w:eastAsia="Courier New" w:hAnsi="Courier New" w:cs="Courier New"/>
                  <w:b/>
                  <w:sz w:val="24"/>
                  <w:szCs w:val="24"/>
                </w:rPr>
              </w:rPrChange>
            </w:rPr>
            <w:delText>you</w:delText>
          </w:r>
        </w:del>
        <w:r w:rsidRPr="00834337">
          <w:rPr>
            <w:rFonts w:ascii="Times New Roman" w:eastAsia="Times New Roman" w:hAnsi="Times New Roman" w:cs="Times New Roman"/>
            <w:b/>
            <w:sz w:val="24"/>
            <w:szCs w:val="24"/>
            <w:rPrChange w:id="2808" w:author="Du-rush Writing Studio" w:date="2019-06-14T06:55:00Z">
              <w:rPr>
                <w:rFonts w:ascii="Courier New" w:eastAsia="Courier New" w:hAnsi="Courier New" w:cs="Courier New"/>
                <w:b/>
                <w:sz w:val="24"/>
                <w:szCs w:val="24"/>
              </w:rPr>
            </w:rPrChange>
          </w:rPr>
          <w:t xml:space="preserve"> the things you were looking for?</w:t>
        </w:r>
      </w:ins>
    </w:p>
    <w:p w:rsidR="00834337" w:rsidRPr="00834337" w:rsidRDefault="00834337" w:rsidP="00834337">
      <w:pPr>
        <w:pStyle w:val="normal0"/>
        <w:jc w:val="both"/>
        <w:rPr>
          <w:ins w:id="2809" w:author="anupam yadav" w:date="2019-07-05T12:16:00Z"/>
          <w:rFonts w:ascii="Times New Roman" w:eastAsia="Times New Roman" w:hAnsi="Times New Roman" w:cs="Times New Roman"/>
          <w:b/>
          <w:sz w:val="24"/>
          <w:szCs w:val="24"/>
          <w:rPrChange w:id="2810" w:author="Du-rush Writing Studio" w:date="2019-06-14T06:55:00Z">
            <w:rPr>
              <w:ins w:id="2811" w:author="anupam yadav" w:date="2019-07-05T12:16:00Z"/>
              <w:rFonts w:ascii="Courier New" w:eastAsia="Courier New" w:hAnsi="Courier New" w:cs="Courier New"/>
              <w:b/>
              <w:sz w:val="24"/>
              <w:szCs w:val="24"/>
            </w:rPr>
          </w:rPrChange>
        </w:rPr>
        <w:pPrChange w:id="2812" w:author="Divya Raja" w:date="2020-10-13T14:29:00Z">
          <w:pPr>
            <w:pStyle w:val="normal0"/>
            <w:jc w:val="center"/>
          </w:pPr>
        </w:pPrChange>
      </w:pPr>
    </w:p>
    <w:p w:rsidR="00834337" w:rsidRPr="00834337" w:rsidRDefault="00834337" w:rsidP="00834337">
      <w:pPr>
        <w:pStyle w:val="normal0"/>
        <w:jc w:val="both"/>
        <w:rPr>
          <w:ins w:id="2813" w:author="anupam yadav" w:date="2019-07-05T12:16:00Z"/>
          <w:rFonts w:ascii="Times New Roman" w:eastAsia="Times New Roman" w:hAnsi="Times New Roman" w:cs="Times New Roman"/>
          <w:b/>
          <w:sz w:val="24"/>
          <w:szCs w:val="24"/>
          <w:rPrChange w:id="2814" w:author="Du-rush Writing Studio" w:date="2019-06-14T06:55:00Z">
            <w:rPr>
              <w:ins w:id="2815" w:author="anupam yadav" w:date="2019-07-05T12:16:00Z"/>
              <w:rFonts w:ascii="Courier New" w:eastAsia="Courier New" w:hAnsi="Courier New" w:cs="Courier New"/>
              <w:b/>
              <w:sz w:val="24"/>
              <w:szCs w:val="24"/>
            </w:rPr>
          </w:rPrChange>
        </w:rPr>
        <w:pPrChange w:id="2816" w:author="Divya Raja" w:date="2020-10-13T14:29:00Z">
          <w:pPr>
            <w:pStyle w:val="normal0"/>
            <w:jc w:val="center"/>
          </w:pPr>
        </w:pPrChange>
      </w:pPr>
      <w:ins w:id="2817" w:author="anupam yadav" w:date="2019-07-05T12:16:00Z">
        <w:r w:rsidRPr="00834337">
          <w:rPr>
            <w:rFonts w:ascii="Times New Roman" w:eastAsia="Times New Roman" w:hAnsi="Times New Roman" w:cs="Times New Roman"/>
            <w:b/>
            <w:sz w:val="24"/>
            <w:szCs w:val="24"/>
            <w:rPrChange w:id="2818" w:author="Du-rush Writing Studio" w:date="2019-06-14T06:55:00Z">
              <w:rPr>
                <w:rFonts w:ascii="Courier New" w:eastAsia="Courier New" w:hAnsi="Courier New" w:cs="Courier New"/>
                <w:b/>
                <w:sz w:val="24"/>
                <w:szCs w:val="24"/>
              </w:rPr>
            </w:rPrChange>
          </w:rPr>
          <w:t>Jane and Jax lift their respective findings</w:t>
        </w:r>
        <w:del w:id="2819" w:author="somya budhori" w:date="2019-07-07T15:24:00Z">
          <w:r w:rsidRPr="00834337">
            <w:rPr>
              <w:rFonts w:ascii="Times New Roman" w:eastAsia="Times New Roman" w:hAnsi="Times New Roman" w:cs="Times New Roman"/>
              <w:b/>
              <w:sz w:val="24"/>
              <w:szCs w:val="24"/>
              <w:rPrChange w:id="2820" w:author="Du-rush Writing Studio" w:date="2019-06-14T06:55:00Z">
                <w:rPr>
                  <w:rFonts w:ascii="Courier New" w:eastAsia="Courier New" w:hAnsi="Courier New" w:cs="Courier New"/>
                  <w:b/>
                  <w:sz w:val="24"/>
                  <w:szCs w:val="24"/>
                </w:rPr>
              </w:rPrChange>
            </w:rPr>
            <w:delText xml:space="preserve">. </w:delText>
          </w:r>
        </w:del>
      </w:ins>
      <w:ins w:id="2821" w:author="somya budhori" w:date="2019-07-07T15:24:00Z">
        <w:r w:rsidRPr="00834337">
          <w:rPr>
            <w:rFonts w:ascii="Times New Roman" w:eastAsia="Times New Roman" w:hAnsi="Times New Roman" w:cs="Times New Roman"/>
            <w:b/>
            <w:sz w:val="24"/>
            <w:szCs w:val="24"/>
            <w:rPrChange w:id="2822" w:author="Du-rush Writing Studio" w:date="2019-06-14T06:55:00Z">
              <w:rPr>
                <w:rFonts w:ascii="Courier New" w:eastAsia="Courier New" w:hAnsi="Courier New" w:cs="Courier New"/>
                <w:b/>
                <w:sz w:val="24"/>
                <w:szCs w:val="24"/>
              </w:rPr>
            </w:rPrChange>
          </w:rPr>
          <w:t xml:space="preserve"> </w:t>
        </w:r>
      </w:ins>
      <w:ins w:id="2823" w:author="anupam yadav" w:date="2019-07-05T12:16:00Z">
        <w:del w:id="2824" w:author="somya budhori" w:date="2019-07-07T15:24:00Z">
          <w:r w:rsidRPr="00834337">
            <w:rPr>
              <w:rFonts w:ascii="Times New Roman" w:eastAsia="Times New Roman" w:hAnsi="Times New Roman" w:cs="Times New Roman"/>
              <w:b/>
              <w:sz w:val="24"/>
              <w:szCs w:val="24"/>
              <w:rPrChange w:id="2825" w:author="Du-rush Writing Studio" w:date="2019-06-14T06:55:00Z">
                <w:rPr>
                  <w:rFonts w:ascii="Courier New" w:eastAsia="Courier New" w:hAnsi="Courier New" w:cs="Courier New"/>
                  <w:b/>
                  <w:sz w:val="24"/>
                  <w:szCs w:val="24"/>
                </w:rPr>
              </w:rPrChange>
            </w:rPr>
            <w:delText>A</w:delText>
          </w:r>
        </w:del>
      </w:ins>
      <w:ins w:id="2826" w:author="somya budhori" w:date="2019-07-07T15:24:00Z">
        <w:r w:rsidRPr="00834337">
          <w:rPr>
            <w:rFonts w:ascii="Times New Roman" w:eastAsia="Times New Roman" w:hAnsi="Times New Roman" w:cs="Times New Roman"/>
            <w:b/>
            <w:sz w:val="24"/>
            <w:szCs w:val="24"/>
            <w:rPrChange w:id="2827" w:author="Du-rush Writing Studio" w:date="2019-06-14T06:55:00Z">
              <w:rPr>
                <w:rFonts w:ascii="Courier New" w:eastAsia="Courier New" w:hAnsi="Courier New" w:cs="Courier New"/>
                <w:b/>
                <w:sz w:val="24"/>
                <w:szCs w:val="24"/>
              </w:rPr>
            </w:rPrChange>
          </w:rPr>
          <w:t>a</w:t>
        </w:r>
      </w:ins>
      <w:ins w:id="2828" w:author="anupam yadav" w:date="2019-07-05T12:16:00Z">
        <w:r w:rsidRPr="00834337">
          <w:rPr>
            <w:rFonts w:ascii="Times New Roman" w:eastAsia="Times New Roman" w:hAnsi="Times New Roman" w:cs="Times New Roman"/>
            <w:b/>
            <w:sz w:val="24"/>
            <w:szCs w:val="24"/>
            <w:rPrChange w:id="2829" w:author="Du-rush Writing Studio" w:date="2019-06-14T06:55:00Z">
              <w:rPr>
                <w:rFonts w:ascii="Courier New" w:eastAsia="Courier New" w:hAnsi="Courier New" w:cs="Courier New"/>
                <w:b/>
                <w:sz w:val="24"/>
                <w:szCs w:val="24"/>
              </w:rPr>
            </w:rPrChange>
          </w:rPr>
          <w:t>nd wave their heads in delight.</w:t>
        </w:r>
      </w:ins>
    </w:p>
    <w:p w:rsidR="00834337" w:rsidRPr="00834337" w:rsidRDefault="00834337" w:rsidP="00834337">
      <w:pPr>
        <w:pStyle w:val="normal0"/>
        <w:jc w:val="both"/>
        <w:rPr>
          <w:ins w:id="2830" w:author="anupam yadav" w:date="2019-07-05T12:16:00Z"/>
          <w:rFonts w:ascii="Times New Roman" w:eastAsia="Times New Roman" w:hAnsi="Times New Roman" w:cs="Times New Roman"/>
          <w:b/>
          <w:sz w:val="24"/>
          <w:szCs w:val="24"/>
          <w:rPrChange w:id="2831" w:author="Du-rush Writing Studio" w:date="2019-06-14T06:55:00Z">
            <w:rPr>
              <w:ins w:id="2832" w:author="anupam yadav" w:date="2019-07-05T12:16:00Z"/>
              <w:rFonts w:ascii="Courier New" w:eastAsia="Courier New" w:hAnsi="Courier New" w:cs="Courier New"/>
              <w:b/>
              <w:sz w:val="24"/>
              <w:szCs w:val="24"/>
            </w:rPr>
          </w:rPrChange>
        </w:rPr>
        <w:pPrChange w:id="2833" w:author="Divya Raja" w:date="2020-10-13T14:29:00Z">
          <w:pPr>
            <w:pStyle w:val="normal0"/>
            <w:jc w:val="center"/>
          </w:pPr>
        </w:pPrChange>
      </w:pPr>
    </w:p>
    <w:p w:rsidR="00834337" w:rsidRPr="00834337" w:rsidRDefault="00834337" w:rsidP="00834337">
      <w:pPr>
        <w:pStyle w:val="normal0"/>
        <w:jc w:val="both"/>
        <w:rPr>
          <w:ins w:id="2834" w:author="anupam yadav" w:date="2019-07-05T12:16:00Z"/>
          <w:rFonts w:ascii="Times New Roman" w:eastAsia="Times New Roman" w:hAnsi="Times New Roman" w:cs="Times New Roman"/>
          <w:b/>
          <w:sz w:val="24"/>
          <w:szCs w:val="24"/>
          <w:rPrChange w:id="2835" w:author="Du-rush Writing Studio" w:date="2019-06-14T06:55:00Z">
            <w:rPr>
              <w:ins w:id="2836" w:author="anupam yadav" w:date="2019-07-05T12:16:00Z"/>
              <w:rFonts w:ascii="Courier New" w:eastAsia="Courier New" w:hAnsi="Courier New" w:cs="Courier New"/>
              <w:b/>
              <w:sz w:val="24"/>
              <w:szCs w:val="24"/>
            </w:rPr>
          </w:rPrChange>
        </w:rPr>
        <w:pPrChange w:id="2837" w:author="Divya Raja" w:date="2020-10-13T14:29:00Z">
          <w:pPr>
            <w:pStyle w:val="normal0"/>
            <w:jc w:val="center"/>
          </w:pPr>
        </w:pPrChange>
      </w:pPr>
      <w:ins w:id="2838" w:author="anupam yadav" w:date="2019-07-05T12:16:00Z">
        <w:r w:rsidRPr="00834337">
          <w:rPr>
            <w:rFonts w:ascii="Times New Roman" w:eastAsia="Times New Roman" w:hAnsi="Times New Roman" w:cs="Times New Roman"/>
            <w:b/>
            <w:sz w:val="24"/>
            <w:szCs w:val="24"/>
            <w:rPrChange w:id="2839" w:author="Du-rush Writing Studio" w:date="2019-06-14T06:55:00Z">
              <w:rPr>
                <w:rFonts w:ascii="Courier New" w:eastAsia="Courier New" w:hAnsi="Courier New" w:cs="Courier New"/>
                <w:b/>
                <w:sz w:val="24"/>
                <w:szCs w:val="24"/>
              </w:rPr>
            </w:rPrChange>
          </w:rPr>
          <w:t xml:space="preserve">            JAX/FRANK</w:t>
        </w:r>
      </w:ins>
    </w:p>
    <w:p w:rsidR="00834337" w:rsidRPr="00834337" w:rsidRDefault="00834337" w:rsidP="00834337">
      <w:pPr>
        <w:pStyle w:val="normal0"/>
        <w:jc w:val="both"/>
        <w:rPr>
          <w:ins w:id="2840" w:author="anupam yadav" w:date="2019-07-05T12:16:00Z"/>
          <w:rFonts w:ascii="Times New Roman" w:eastAsia="Times New Roman" w:hAnsi="Times New Roman" w:cs="Times New Roman"/>
          <w:b/>
          <w:sz w:val="24"/>
          <w:szCs w:val="24"/>
          <w:rPrChange w:id="2841" w:author="Du-rush Writing Studio" w:date="2019-06-14T06:55:00Z">
            <w:rPr>
              <w:ins w:id="2842" w:author="anupam yadav" w:date="2019-07-05T12:16:00Z"/>
              <w:rFonts w:ascii="Courier New" w:eastAsia="Courier New" w:hAnsi="Courier New" w:cs="Courier New"/>
              <w:b/>
              <w:sz w:val="24"/>
              <w:szCs w:val="24"/>
            </w:rPr>
          </w:rPrChange>
        </w:rPr>
        <w:pPrChange w:id="2843" w:author="Divya Raja" w:date="2020-10-13T14:29:00Z">
          <w:pPr>
            <w:pStyle w:val="normal0"/>
            <w:jc w:val="center"/>
          </w:pPr>
        </w:pPrChange>
      </w:pPr>
      <w:ins w:id="2844" w:author="anupam yadav" w:date="2019-07-05T12:16:00Z">
        <w:r w:rsidRPr="00834337">
          <w:rPr>
            <w:rFonts w:ascii="Times New Roman" w:eastAsia="Times New Roman" w:hAnsi="Times New Roman" w:cs="Times New Roman"/>
            <w:b/>
            <w:sz w:val="24"/>
            <w:szCs w:val="24"/>
            <w:rPrChange w:id="2845" w:author="Du-rush Writing Studio" w:date="2019-06-14T06:55:00Z">
              <w:rPr>
                <w:rFonts w:ascii="Courier New" w:eastAsia="Courier New" w:hAnsi="Courier New" w:cs="Courier New"/>
                <w:b/>
                <w:sz w:val="24"/>
                <w:szCs w:val="24"/>
              </w:rPr>
            </w:rPrChange>
          </w:rPr>
          <w:t>Yes! We did.</w:t>
        </w:r>
      </w:ins>
    </w:p>
    <w:p w:rsidR="00834337" w:rsidRPr="00834337" w:rsidRDefault="00834337" w:rsidP="00834337">
      <w:pPr>
        <w:pStyle w:val="normal0"/>
        <w:jc w:val="both"/>
        <w:rPr>
          <w:ins w:id="2846" w:author="anupam yadav" w:date="2019-07-05T12:16:00Z"/>
          <w:rFonts w:ascii="Times New Roman" w:eastAsia="Times New Roman" w:hAnsi="Times New Roman" w:cs="Times New Roman"/>
          <w:b/>
          <w:sz w:val="24"/>
          <w:szCs w:val="24"/>
          <w:rPrChange w:id="2847" w:author="Du-rush Writing Studio" w:date="2019-06-14T06:55:00Z">
            <w:rPr>
              <w:ins w:id="2848" w:author="anupam yadav" w:date="2019-07-05T12:16:00Z"/>
              <w:rFonts w:ascii="Courier New" w:eastAsia="Courier New" w:hAnsi="Courier New" w:cs="Courier New"/>
              <w:b/>
              <w:sz w:val="24"/>
              <w:szCs w:val="24"/>
            </w:rPr>
          </w:rPrChange>
        </w:rPr>
        <w:pPrChange w:id="2849" w:author="Divya Raja" w:date="2020-10-13T14:29:00Z">
          <w:pPr>
            <w:pStyle w:val="normal0"/>
            <w:jc w:val="center"/>
          </w:pPr>
        </w:pPrChange>
      </w:pPr>
    </w:p>
    <w:p w:rsidR="00834337" w:rsidRPr="00834337" w:rsidRDefault="00834337" w:rsidP="00834337">
      <w:pPr>
        <w:pStyle w:val="normal0"/>
        <w:jc w:val="both"/>
        <w:rPr>
          <w:ins w:id="2850" w:author="anupam yadav" w:date="2019-07-05T12:16:00Z"/>
          <w:rFonts w:ascii="Times New Roman" w:eastAsia="Times New Roman" w:hAnsi="Times New Roman" w:cs="Times New Roman"/>
          <w:b/>
          <w:sz w:val="24"/>
          <w:szCs w:val="24"/>
          <w:rPrChange w:id="2851" w:author="Du-rush Writing Studio" w:date="2019-06-14T06:55:00Z">
            <w:rPr>
              <w:ins w:id="2852" w:author="anupam yadav" w:date="2019-07-05T12:16:00Z"/>
              <w:rFonts w:ascii="Courier New" w:eastAsia="Courier New" w:hAnsi="Courier New" w:cs="Courier New"/>
              <w:b/>
              <w:sz w:val="24"/>
              <w:szCs w:val="24"/>
            </w:rPr>
          </w:rPrChange>
        </w:rPr>
        <w:pPrChange w:id="2853" w:author="Divya Raja" w:date="2020-10-13T14:29:00Z">
          <w:pPr>
            <w:pStyle w:val="normal0"/>
            <w:jc w:val="center"/>
          </w:pPr>
        </w:pPrChange>
      </w:pPr>
      <w:ins w:id="2854" w:author="anupam yadav" w:date="2019-07-05T12:16:00Z">
        <w:r w:rsidRPr="00834337">
          <w:rPr>
            <w:rFonts w:ascii="Times New Roman" w:eastAsia="Times New Roman" w:hAnsi="Times New Roman" w:cs="Times New Roman"/>
            <w:b/>
            <w:sz w:val="24"/>
            <w:szCs w:val="24"/>
            <w:rPrChange w:id="2855"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2856" w:author="anupam yadav" w:date="2019-07-05T12:16:00Z"/>
          <w:rFonts w:ascii="Times New Roman" w:eastAsia="Times New Roman" w:hAnsi="Times New Roman" w:cs="Times New Roman"/>
          <w:b/>
          <w:sz w:val="24"/>
          <w:szCs w:val="24"/>
          <w:rPrChange w:id="2857" w:author="Du-rush Writing Studio" w:date="2019-06-14T06:55:00Z">
            <w:rPr>
              <w:ins w:id="2858" w:author="anupam yadav" w:date="2019-07-05T12:16:00Z"/>
              <w:rFonts w:ascii="Courier New" w:eastAsia="Courier New" w:hAnsi="Courier New" w:cs="Courier New"/>
              <w:b/>
              <w:sz w:val="24"/>
              <w:szCs w:val="24"/>
            </w:rPr>
          </w:rPrChange>
        </w:rPr>
        <w:pPrChange w:id="2859" w:author="Divya Raja" w:date="2020-10-13T14:29:00Z">
          <w:pPr>
            <w:pStyle w:val="normal0"/>
            <w:jc w:val="center"/>
          </w:pPr>
        </w:pPrChange>
      </w:pPr>
      <w:ins w:id="2860" w:author="anupam yadav" w:date="2019-07-05T12:16:00Z">
        <w:r w:rsidRPr="00834337">
          <w:rPr>
            <w:rFonts w:ascii="Times New Roman" w:eastAsia="Times New Roman" w:hAnsi="Times New Roman" w:cs="Times New Roman"/>
            <w:b/>
            <w:sz w:val="24"/>
            <w:szCs w:val="24"/>
            <w:rPrChange w:id="2861" w:author="Du-rush Writing Studio" w:date="2019-06-14T06:55:00Z">
              <w:rPr>
                <w:rFonts w:ascii="Courier New" w:eastAsia="Courier New" w:hAnsi="Courier New" w:cs="Courier New"/>
                <w:b/>
                <w:sz w:val="24"/>
                <w:szCs w:val="24"/>
              </w:rPr>
            </w:rPrChange>
          </w:rPr>
          <w:t>Great! Let us go and help Jinx then.</w:t>
        </w:r>
      </w:ins>
    </w:p>
    <w:p w:rsidR="00834337" w:rsidRPr="00834337" w:rsidRDefault="00834337" w:rsidP="00834337">
      <w:pPr>
        <w:pStyle w:val="normal0"/>
        <w:jc w:val="both"/>
        <w:rPr>
          <w:ins w:id="2862" w:author="anupam yadav" w:date="2019-07-05T12:16:00Z"/>
          <w:rFonts w:ascii="Times New Roman" w:eastAsia="Times New Roman" w:hAnsi="Times New Roman" w:cs="Times New Roman"/>
          <w:b/>
          <w:sz w:val="24"/>
          <w:szCs w:val="24"/>
          <w:rPrChange w:id="2863" w:author="Du-rush Writing Studio" w:date="2019-06-14T06:55:00Z">
            <w:rPr>
              <w:ins w:id="2864" w:author="anupam yadav" w:date="2019-07-05T12:16:00Z"/>
              <w:rFonts w:ascii="Courier New" w:eastAsia="Courier New" w:hAnsi="Courier New" w:cs="Courier New"/>
              <w:b/>
              <w:sz w:val="24"/>
              <w:szCs w:val="24"/>
            </w:rPr>
          </w:rPrChange>
        </w:rPr>
        <w:pPrChange w:id="2865" w:author="Divya Raja" w:date="2020-10-13T14:29:00Z">
          <w:pPr>
            <w:pStyle w:val="normal0"/>
            <w:jc w:val="center"/>
          </w:pPr>
        </w:pPrChange>
      </w:pPr>
    </w:p>
    <w:p w:rsidR="00834337" w:rsidRPr="00834337" w:rsidRDefault="00834337" w:rsidP="00834337">
      <w:pPr>
        <w:pStyle w:val="normal0"/>
        <w:jc w:val="both"/>
        <w:rPr>
          <w:ins w:id="2866" w:author="anupam yadav" w:date="2019-07-05T12:16:00Z"/>
          <w:rFonts w:ascii="Times New Roman" w:eastAsia="Times New Roman" w:hAnsi="Times New Roman" w:cs="Times New Roman"/>
          <w:b/>
          <w:sz w:val="24"/>
          <w:szCs w:val="24"/>
          <w:rPrChange w:id="2867" w:author="Du-rush Writing Studio" w:date="2019-06-14T06:55:00Z">
            <w:rPr>
              <w:ins w:id="2868" w:author="anupam yadav" w:date="2019-07-05T12:16:00Z"/>
              <w:rFonts w:ascii="Courier New" w:eastAsia="Courier New" w:hAnsi="Courier New" w:cs="Courier New"/>
              <w:b/>
              <w:sz w:val="24"/>
              <w:szCs w:val="24"/>
            </w:rPr>
          </w:rPrChange>
        </w:rPr>
        <w:pPrChange w:id="2869" w:author="Divya Raja" w:date="2020-10-13T14:29:00Z">
          <w:pPr>
            <w:pStyle w:val="normal0"/>
            <w:jc w:val="center"/>
          </w:pPr>
        </w:pPrChange>
      </w:pPr>
      <w:ins w:id="2870" w:author="anupam yadav" w:date="2019-07-05T12:16:00Z">
        <w:r w:rsidRPr="00834337">
          <w:rPr>
            <w:rFonts w:ascii="Times New Roman" w:eastAsia="Times New Roman" w:hAnsi="Times New Roman" w:cs="Times New Roman"/>
            <w:b/>
            <w:sz w:val="24"/>
            <w:szCs w:val="24"/>
            <w:rPrChange w:id="2871" w:author="Du-rush Writing Studio" w:date="2019-06-14T06:55:00Z">
              <w:rPr>
                <w:rFonts w:ascii="Courier New" w:eastAsia="Courier New" w:hAnsi="Courier New" w:cs="Courier New"/>
                <w:b/>
                <w:sz w:val="24"/>
                <w:szCs w:val="24"/>
              </w:rPr>
            </w:rPrChange>
          </w:rPr>
          <w:t>INT. PUMPKIN MANSION - TV ROOM</w:t>
        </w:r>
      </w:ins>
    </w:p>
    <w:p w:rsidR="00834337" w:rsidRPr="00834337" w:rsidRDefault="00834337" w:rsidP="00834337">
      <w:pPr>
        <w:pStyle w:val="normal0"/>
        <w:jc w:val="both"/>
        <w:rPr>
          <w:ins w:id="2872" w:author="anupam yadav" w:date="2019-07-05T12:16:00Z"/>
          <w:rFonts w:ascii="Times New Roman" w:eastAsia="Times New Roman" w:hAnsi="Times New Roman" w:cs="Times New Roman"/>
          <w:b/>
          <w:sz w:val="24"/>
          <w:szCs w:val="24"/>
          <w:rPrChange w:id="2873" w:author="Du-rush Writing Studio" w:date="2019-06-14T06:55:00Z">
            <w:rPr>
              <w:ins w:id="2874" w:author="anupam yadav" w:date="2019-07-05T12:16:00Z"/>
              <w:rFonts w:ascii="Courier New" w:eastAsia="Courier New" w:hAnsi="Courier New" w:cs="Courier New"/>
              <w:b/>
              <w:sz w:val="24"/>
              <w:szCs w:val="24"/>
            </w:rPr>
          </w:rPrChange>
        </w:rPr>
        <w:pPrChange w:id="2875" w:author="Divya Raja" w:date="2020-10-13T14:29:00Z">
          <w:pPr>
            <w:pStyle w:val="normal0"/>
            <w:jc w:val="center"/>
          </w:pPr>
        </w:pPrChange>
      </w:pPr>
    </w:p>
    <w:p w:rsidR="00834337" w:rsidRPr="00834337" w:rsidRDefault="00834337" w:rsidP="00834337">
      <w:pPr>
        <w:pStyle w:val="normal0"/>
        <w:jc w:val="both"/>
        <w:rPr>
          <w:ins w:id="2876" w:author="anupam yadav" w:date="2019-07-05T12:16:00Z"/>
          <w:rFonts w:ascii="Times New Roman" w:eastAsia="Times New Roman" w:hAnsi="Times New Roman" w:cs="Times New Roman"/>
          <w:b/>
          <w:sz w:val="24"/>
          <w:szCs w:val="24"/>
          <w:rPrChange w:id="2877" w:author="Du-rush Writing Studio" w:date="2019-06-14T06:55:00Z">
            <w:rPr>
              <w:ins w:id="2878" w:author="anupam yadav" w:date="2019-07-05T12:16:00Z"/>
              <w:rFonts w:ascii="Courier New" w:eastAsia="Courier New" w:hAnsi="Courier New" w:cs="Courier New"/>
              <w:b/>
              <w:sz w:val="24"/>
              <w:szCs w:val="24"/>
            </w:rPr>
          </w:rPrChange>
        </w:rPr>
        <w:pPrChange w:id="2879" w:author="Divya Raja" w:date="2020-10-13T14:29:00Z">
          <w:pPr>
            <w:pStyle w:val="normal0"/>
            <w:jc w:val="center"/>
          </w:pPr>
        </w:pPrChange>
      </w:pPr>
      <w:ins w:id="2880" w:author="anupam yadav" w:date="2019-07-05T12:16:00Z">
        <w:r w:rsidRPr="00834337">
          <w:rPr>
            <w:rFonts w:ascii="Times New Roman" w:eastAsia="Times New Roman" w:hAnsi="Times New Roman" w:cs="Times New Roman"/>
            <w:b/>
            <w:sz w:val="24"/>
            <w:szCs w:val="24"/>
            <w:rPrChange w:id="2881" w:author="Du-rush Writing Studio" w:date="2019-06-14T06:55:00Z">
              <w:rPr>
                <w:rFonts w:ascii="Courier New" w:eastAsia="Courier New" w:hAnsi="Courier New" w:cs="Courier New"/>
                <w:b/>
                <w:sz w:val="24"/>
                <w:szCs w:val="24"/>
              </w:rPr>
            </w:rPrChange>
          </w:rPr>
          <w:t>The trio enters the TV room to find Jinx holding her head down in disappointment as the venus fly trap has not stopped screaming. SFX: The thunder rumbles on.</w:t>
        </w:r>
      </w:ins>
    </w:p>
    <w:p w:rsidR="00834337" w:rsidRPr="00834337" w:rsidRDefault="00834337" w:rsidP="00834337">
      <w:pPr>
        <w:pStyle w:val="normal0"/>
        <w:jc w:val="both"/>
        <w:rPr>
          <w:ins w:id="2882" w:author="anupam yadav" w:date="2019-07-05T12:16:00Z"/>
          <w:rFonts w:ascii="Times New Roman" w:eastAsia="Times New Roman" w:hAnsi="Times New Roman" w:cs="Times New Roman"/>
          <w:b/>
          <w:sz w:val="24"/>
          <w:szCs w:val="24"/>
          <w:rPrChange w:id="2883" w:author="Du-rush Writing Studio" w:date="2019-06-14T06:55:00Z">
            <w:rPr>
              <w:ins w:id="2884" w:author="anupam yadav" w:date="2019-07-05T12:16:00Z"/>
              <w:rFonts w:ascii="Courier New" w:eastAsia="Courier New" w:hAnsi="Courier New" w:cs="Courier New"/>
              <w:b/>
              <w:sz w:val="24"/>
              <w:szCs w:val="24"/>
            </w:rPr>
          </w:rPrChange>
        </w:rPr>
        <w:pPrChange w:id="2885" w:author="Divya Raja" w:date="2020-10-13T14:29:00Z">
          <w:pPr>
            <w:pStyle w:val="normal0"/>
            <w:jc w:val="center"/>
          </w:pPr>
        </w:pPrChange>
      </w:pPr>
    </w:p>
    <w:p w:rsidR="00834337" w:rsidRPr="00834337" w:rsidRDefault="00834337" w:rsidP="00834337">
      <w:pPr>
        <w:pStyle w:val="normal0"/>
        <w:jc w:val="both"/>
        <w:rPr>
          <w:ins w:id="2886" w:author="anupam yadav" w:date="2019-07-05T12:16:00Z"/>
          <w:rFonts w:ascii="Times New Roman" w:eastAsia="Times New Roman" w:hAnsi="Times New Roman" w:cs="Times New Roman"/>
          <w:b/>
          <w:sz w:val="24"/>
          <w:szCs w:val="24"/>
          <w:rPrChange w:id="2887" w:author="Du-rush Writing Studio" w:date="2019-06-14T06:55:00Z">
            <w:rPr>
              <w:ins w:id="2888" w:author="anupam yadav" w:date="2019-07-05T12:16:00Z"/>
              <w:rFonts w:ascii="Courier New" w:eastAsia="Courier New" w:hAnsi="Courier New" w:cs="Courier New"/>
              <w:b/>
              <w:sz w:val="24"/>
              <w:szCs w:val="24"/>
            </w:rPr>
          </w:rPrChange>
        </w:rPr>
        <w:pPrChange w:id="2889" w:author="Divya Raja" w:date="2020-10-13T14:29:00Z">
          <w:pPr>
            <w:pStyle w:val="normal0"/>
            <w:jc w:val="center"/>
          </w:pPr>
        </w:pPrChange>
      </w:pPr>
      <w:ins w:id="2890" w:author="anupam yadav" w:date="2019-07-05T12:16:00Z">
        <w:r w:rsidRPr="00834337">
          <w:rPr>
            <w:rFonts w:ascii="Times New Roman" w:eastAsia="Times New Roman" w:hAnsi="Times New Roman" w:cs="Times New Roman"/>
            <w:b/>
            <w:sz w:val="24"/>
            <w:szCs w:val="24"/>
            <w:rPrChange w:id="2891" w:author="Du-rush Writing Studio" w:date="2019-06-14T06:55:00Z">
              <w:rPr>
                <w:rFonts w:ascii="Courier New" w:eastAsia="Courier New" w:hAnsi="Courier New" w:cs="Courier New"/>
                <w:b/>
                <w:sz w:val="24"/>
                <w:szCs w:val="24"/>
              </w:rPr>
            </w:rPrChange>
          </w:rPr>
          <w:t xml:space="preserve">                        JAX</w:t>
        </w:r>
      </w:ins>
    </w:p>
    <w:p w:rsidR="00834337" w:rsidRPr="00834337" w:rsidRDefault="00834337" w:rsidP="00834337">
      <w:pPr>
        <w:pStyle w:val="normal0"/>
        <w:jc w:val="both"/>
        <w:rPr>
          <w:ins w:id="2892" w:author="anupam yadav" w:date="2019-07-05T12:16:00Z"/>
          <w:rFonts w:ascii="Times New Roman" w:eastAsia="Times New Roman" w:hAnsi="Times New Roman" w:cs="Times New Roman"/>
          <w:b/>
          <w:sz w:val="24"/>
          <w:szCs w:val="24"/>
          <w:rPrChange w:id="2893" w:author="Du-rush Writing Studio" w:date="2019-06-14T06:55:00Z">
            <w:rPr>
              <w:ins w:id="2894" w:author="anupam yadav" w:date="2019-07-05T12:16:00Z"/>
              <w:rFonts w:ascii="Courier New" w:eastAsia="Courier New" w:hAnsi="Courier New" w:cs="Courier New"/>
              <w:b/>
              <w:sz w:val="24"/>
              <w:szCs w:val="24"/>
            </w:rPr>
          </w:rPrChange>
        </w:rPr>
        <w:pPrChange w:id="2895" w:author="Divya Raja" w:date="2020-10-13T14:29:00Z">
          <w:pPr>
            <w:pStyle w:val="normal0"/>
            <w:jc w:val="center"/>
          </w:pPr>
        </w:pPrChange>
      </w:pPr>
      <w:ins w:id="2896" w:author="anupam yadav" w:date="2019-07-05T12:16:00Z">
        <w:r w:rsidRPr="00834337">
          <w:rPr>
            <w:rFonts w:ascii="Times New Roman" w:eastAsia="Times New Roman" w:hAnsi="Times New Roman" w:cs="Times New Roman"/>
            <w:b/>
            <w:sz w:val="24"/>
            <w:szCs w:val="24"/>
            <w:rPrChange w:id="2897" w:author="Du-rush Writing Studio" w:date="2019-06-14T06:55:00Z">
              <w:rPr>
                <w:rFonts w:ascii="Courier New" w:eastAsia="Courier New" w:hAnsi="Courier New" w:cs="Courier New"/>
                <w:b/>
                <w:sz w:val="24"/>
                <w:szCs w:val="24"/>
              </w:rPr>
            </w:rPrChange>
          </w:rPr>
          <w:t xml:space="preserve">Hey, Jinx! Look! We found the sounds you were looking for. </w:t>
        </w:r>
      </w:ins>
    </w:p>
    <w:p w:rsidR="00834337" w:rsidRPr="00834337" w:rsidRDefault="00834337" w:rsidP="00834337">
      <w:pPr>
        <w:pStyle w:val="normal0"/>
        <w:jc w:val="both"/>
        <w:rPr>
          <w:ins w:id="2898" w:author="anupam yadav" w:date="2019-07-05T12:16:00Z"/>
          <w:rFonts w:ascii="Times New Roman" w:eastAsia="Times New Roman" w:hAnsi="Times New Roman" w:cs="Times New Roman"/>
          <w:b/>
          <w:sz w:val="24"/>
          <w:szCs w:val="24"/>
          <w:rPrChange w:id="2899" w:author="Du-rush Writing Studio" w:date="2019-06-14T06:55:00Z">
            <w:rPr>
              <w:ins w:id="2900" w:author="anupam yadav" w:date="2019-07-05T12:16:00Z"/>
              <w:rFonts w:ascii="Courier New" w:eastAsia="Courier New" w:hAnsi="Courier New" w:cs="Courier New"/>
              <w:b/>
              <w:sz w:val="24"/>
              <w:szCs w:val="24"/>
            </w:rPr>
          </w:rPrChange>
        </w:rPr>
        <w:pPrChange w:id="2901" w:author="Divya Raja" w:date="2020-10-13T14:29:00Z">
          <w:pPr>
            <w:pStyle w:val="normal0"/>
            <w:jc w:val="center"/>
          </w:pPr>
        </w:pPrChange>
      </w:pPr>
    </w:p>
    <w:p w:rsidR="00834337" w:rsidRPr="00834337" w:rsidRDefault="00834337" w:rsidP="00834337">
      <w:pPr>
        <w:pStyle w:val="normal0"/>
        <w:jc w:val="both"/>
        <w:rPr>
          <w:ins w:id="2902" w:author="anupam yadav" w:date="2019-07-05T12:16:00Z"/>
          <w:rFonts w:ascii="Times New Roman" w:eastAsia="Times New Roman" w:hAnsi="Times New Roman" w:cs="Times New Roman"/>
          <w:b/>
          <w:sz w:val="24"/>
          <w:szCs w:val="24"/>
          <w:rPrChange w:id="2903" w:author="Du-rush Writing Studio" w:date="2019-06-14T06:55:00Z">
            <w:rPr>
              <w:ins w:id="2904" w:author="anupam yadav" w:date="2019-07-05T12:16:00Z"/>
              <w:rFonts w:ascii="Courier New" w:eastAsia="Courier New" w:hAnsi="Courier New" w:cs="Courier New"/>
              <w:b/>
              <w:sz w:val="24"/>
              <w:szCs w:val="24"/>
            </w:rPr>
          </w:rPrChange>
        </w:rPr>
        <w:pPrChange w:id="2905" w:author="Divya Raja" w:date="2020-10-13T14:29:00Z">
          <w:pPr>
            <w:pStyle w:val="normal0"/>
            <w:jc w:val="center"/>
          </w:pPr>
        </w:pPrChange>
      </w:pPr>
      <w:ins w:id="2906" w:author="anupam yadav" w:date="2019-07-05T12:16:00Z">
        <w:r w:rsidRPr="00834337">
          <w:rPr>
            <w:rFonts w:ascii="Times New Roman" w:eastAsia="Times New Roman" w:hAnsi="Times New Roman" w:cs="Times New Roman"/>
            <w:b/>
            <w:sz w:val="24"/>
            <w:szCs w:val="24"/>
            <w:rPrChange w:id="2907" w:author="Du-rush Writing Studio" w:date="2019-06-14T06:55:00Z">
              <w:rPr>
                <w:rFonts w:ascii="Courier New" w:eastAsia="Courier New" w:hAnsi="Courier New" w:cs="Courier New"/>
                <w:b/>
                <w:sz w:val="24"/>
                <w:szCs w:val="24"/>
              </w:rPr>
            </w:rPrChange>
          </w:rPr>
          <w:t>Jinx looks up.</w:t>
        </w:r>
      </w:ins>
    </w:p>
    <w:p w:rsidR="00834337" w:rsidRPr="00834337" w:rsidRDefault="00834337" w:rsidP="00834337">
      <w:pPr>
        <w:pStyle w:val="normal0"/>
        <w:jc w:val="both"/>
        <w:rPr>
          <w:ins w:id="2908" w:author="anupam yadav" w:date="2019-07-05T12:16:00Z"/>
          <w:rFonts w:ascii="Times New Roman" w:eastAsia="Times New Roman" w:hAnsi="Times New Roman" w:cs="Times New Roman"/>
          <w:b/>
          <w:sz w:val="24"/>
          <w:szCs w:val="24"/>
          <w:rPrChange w:id="2909" w:author="Du-rush Writing Studio" w:date="2019-06-14T06:55:00Z">
            <w:rPr>
              <w:ins w:id="2910" w:author="anupam yadav" w:date="2019-07-05T12:16:00Z"/>
              <w:rFonts w:ascii="Courier New" w:eastAsia="Courier New" w:hAnsi="Courier New" w:cs="Courier New"/>
              <w:b/>
              <w:sz w:val="24"/>
              <w:szCs w:val="24"/>
            </w:rPr>
          </w:rPrChange>
        </w:rPr>
        <w:pPrChange w:id="2911" w:author="Divya Raja" w:date="2020-10-13T14:29:00Z">
          <w:pPr>
            <w:pStyle w:val="normal0"/>
            <w:jc w:val="center"/>
          </w:pPr>
        </w:pPrChange>
      </w:pPr>
      <w:ins w:id="2912" w:author="anupam yadav" w:date="2019-07-05T12:16:00Z">
        <w:r w:rsidRPr="00834337">
          <w:rPr>
            <w:rFonts w:ascii="Times New Roman" w:eastAsia="Times New Roman" w:hAnsi="Times New Roman" w:cs="Times New Roman"/>
            <w:b/>
            <w:sz w:val="24"/>
            <w:szCs w:val="24"/>
            <w:rPrChange w:id="2913" w:author="Du-rush Writing Studio" w:date="2019-06-14T06:55:00Z">
              <w:rPr>
                <w:rFonts w:ascii="Courier New" w:eastAsia="Courier New" w:hAnsi="Courier New" w:cs="Courier New"/>
                <w:b/>
                <w:sz w:val="24"/>
                <w:szCs w:val="24"/>
              </w:rPr>
            </w:rPrChange>
          </w:rPr>
          <w:t xml:space="preserve">                FRANK</w:t>
        </w:r>
      </w:ins>
    </w:p>
    <w:p w:rsidR="00834337" w:rsidRPr="00834337" w:rsidRDefault="00834337" w:rsidP="00834337">
      <w:pPr>
        <w:pStyle w:val="normal0"/>
        <w:jc w:val="both"/>
        <w:rPr>
          <w:ins w:id="2914" w:author="anupam yadav" w:date="2019-07-05T12:16:00Z"/>
          <w:rFonts w:ascii="Times New Roman" w:eastAsia="Times New Roman" w:hAnsi="Times New Roman" w:cs="Times New Roman"/>
          <w:b/>
          <w:sz w:val="24"/>
          <w:szCs w:val="24"/>
          <w:rPrChange w:id="2915" w:author="Du-rush Writing Studio" w:date="2019-06-14T06:55:00Z">
            <w:rPr>
              <w:ins w:id="2916" w:author="anupam yadav" w:date="2019-07-05T12:16:00Z"/>
              <w:rFonts w:ascii="Courier New" w:eastAsia="Courier New" w:hAnsi="Courier New" w:cs="Courier New"/>
              <w:b/>
              <w:sz w:val="24"/>
              <w:szCs w:val="24"/>
            </w:rPr>
          </w:rPrChange>
        </w:rPr>
        <w:pPrChange w:id="2917" w:author="Divya Raja" w:date="2020-10-13T14:29:00Z">
          <w:pPr>
            <w:pStyle w:val="normal0"/>
            <w:jc w:val="center"/>
          </w:pPr>
        </w:pPrChange>
      </w:pPr>
      <w:ins w:id="2918" w:author="anupam yadav" w:date="2019-07-05T12:16:00Z">
        <w:r w:rsidRPr="00834337">
          <w:rPr>
            <w:rFonts w:ascii="Times New Roman" w:eastAsia="Times New Roman" w:hAnsi="Times New Roman" w:cs="Times New Roman"/>
            <w:b/>
            <w:sz w:val="24"/>
            <w:szCs w:val="24"/>
            <w:rPrChange w:id="2919" w:author="Du-rush Writing Studio" w:date="2019-06-14T06:55:00Z">
              <w:rPr>
                <w:rFonts w:ascii="Courier New" w:eastAsia="Courier New" w:hAnsi="Courier New" w:cs="Courier New"/>
                <w:b/>
                <w:sz w:val="24"/>
                <w:szCs w:val="24"/>
              </w:rPr>
            </w:rPrChange>
          </w:rPr>
          <w:t>Yes, now we can calm her down in a jiffy.</w:t>
        </w:r>
      </w:ins>
    </w:p>
    <w:p w:rsidR="00834337" w:rsidRPr="00834337" w:rsidRDefault="00834337" w:rsidP="00834337">
      <w:pPr>
        <w:pStyle w:val="normal0"/>
        <w:jc w:val="both"/>
        <w:rPr>
          <w:ins w:id="2920" w:author="anupam yadav" w:date="2019-07-05T12:16:00Z"/>
          <w:rFonts w:ascii="Times New Roman" w:eastAsia="Times New Roman" w:hAnsi="Times New Roman" w:cs="Times New Roman"/>
          <w:b/>
          <w:sz w:val="24"/>
          <w:szCs w:val="24"/>
          <w:rPrChange w:id="2921" w:author="Du-rush Writing Studio" w:date="2019-06-14T06:55:00Z">
            <w:rPr>
              <w:ins w:id="2922" w:author="anupam yadav" w:date="2019-07-05T12:16:00Z"/>
              <w:rFonts w:ascii="Courier New" w:eastAsia="Courier New" w:hAnsi="Courier New" w:cs="Courier New"/>
              <w:b/>
              <w:sz w:val="24"/>
              <w:szCs w:val="24"/>
            </w:rPr>
          </w:rPrChange>
        </w:rPr>
        <w:pPrChange w:id="2923" w:author="Divya Raja" w:date="2020-10-13T14:29:00Z">
          <w:pPr>
            <w:pStyle w:val="normal0"/>
            <w:jc w:val="center"/>
          </w:pPr>
        </w:pPrChange>
      </w:pPr>
    </w:p>
    <w:p w:rsidR="00834337" w:rsidRPr="00834337" w:rsidRDefault="00834337" w:rsidP="00834337">
      <w:pPr>
        <w:pStyle w:val="normal0"/>
        <w:jc w:val="both"/>
        <w:rPr>
          <w:ins w:id="2924" w:author="anupam yadav" w:date="2019-07-05T12:16:00Z"/>
          <w:rFonts w:ascii="Times New Roman" w:eastAsia="Times New Roman" w:hAnsi="Times New Roman" w:cs="Times New Roman"/>
          <w:b/>
          <w:sz w:val="24"/>
          <w:szCs w:val="24"/>
          <w:rPrChange w:id="2925" w:author="Du-rush Writing Studio" w:date="2019-06-14T06:55:00Z">
            <w:rPr>
              <w:ins w:id="2926" w:author="anupam yadav" w:date="2019-07-05T12:16:00Z"/>
              <w:rFonts w:ascii="Courier New" w:eastAsia="Courier New" w:hAnsi="Courier New" w:cs="Courier New"/>
              <w:b/>
              <w:sz w:val="24"/>
              <w:szCs w:val="24"/>
            </w:rPr>
          </w:rPrChange>
        </w:rPr>
        <w:pPrChange w:id="2927" w:author="Divya Raja" w:date="2020-10-13T14:29:00Z">
          <w:pPr>
            <w:pStyle w:val="normal0"/>
            <w:jc w:val="center"/>
          </w:pPr>
        </w:pPrChange>
      </w:pPr>
      <w:ins w:id="2928" w:author="anupam yadav" w:date="2019-07-05T12:16:00Z">
        <w:r w:rsidRPr="00834337">
          <w:rPr>
            <w:rFonts w:ascii="Times New Roman" w:eastAsia="Times New Roman" w:hAnsi="Times New Roman" w:cs="Times New Roman"/>
            <w:b/>
            <w:sz w:val="24"/>
            <w:szCs w:val="24"/>
            <w:rPrChange w:id="2929" w:author="Du-rush Writing Studio" w:date="2019-06-14T06:55:00Z">
              <w:rPr>
                <w:rFonts w:ascii="Courier New" w:eastAsia="Courier New" w:hAnsi="Courier New" w:cs="Courier New"/>
                <w:b/>
                <w:sz w:val="24"/>
                <w:szCs w:val="24"/>
              </w:rPr>
            </w:rPrChange>
          </w:rPr>
          <w:t xml:space="preserve">Jinx exhales and looks delighted. </w:t>
        </w:r>
      </w:ins>
    </w:p>
    <w:p w:rsidR="00834337" w:rsidRPr="00834337" w:rsidRDefault="00834337" w:rsidP="00834337">
      <w:pPr>
        <w:pStyle w:val="normal0"/>
        <w:jc w:val="both"/>
        <w:rPr>
          <w:ins w:id="2930" w:author="anupam yadav" w:date="2019-07-05T12:16:00Z"/>
          <w:rFonts w:ascii="Times New Roman" w:eastAsia="Times New Roman" w:hAnsi="Times New Roman" w:cs="Times New Roman"/>
          <w:b/>
          <w:sz w:val="24"/>
          <w:szCs w:val="24"/>
          <w:rPrChange w:id="2931" w:author="Du-rush Writing Studio" w:date="2019-06-14T06:55:00Z">
            <w:rPr>
              <w:ins w:id="2932" w:author="anupam yadav" w:date="2019-07-05T12:16:00Z"/>
              <w:rFonts w:ascii="Courier New" w:eastAsia="Courier New" w:hAnsi="Courier New" w:cs="Courier New"/>
              <w:b/>
              <w:sz w:val="24"/>
              <w:szCs w:val="24"/>
            </w:rPr>
          </w:rPrChange>
        </w:rPr>
        <w:pPrChange w:id="2933" w:author="Divya Raja" w:date="2020-10-13T14:29:00Z">
          <w:pPr>
            <w:pStyle w:val="normal0"/>
            <w:jc w:val="center"/>
          </w:pPr>
        </w:pPrChange>
      </w:pPr>
    </w:p>
    <w:p w:rsidR="00834337" w:rsidRPr="00834337" w:rsidRDefault="00834337" w:rsidP="00834337">
      <w:pPr>
        <w:pStyle w:val="normal0"/>
        <w:jc w:val="both"/>
        <w:rPr>
          <w:ins w:id="2934" w:author="anupam yadav" w:date="2019-07-05T12:16:00Z"/>
          <w:rFonts w:ascii="Times New Roman" w:eastAsia="Times New Roman" w:hAnsi="Times New Roman" w:cs="Times New Roman"/>
          <w:b/>
          <w:sz w:val="24"/>
          <w:szCs w:val="24"/>
          <w:rPrChange w:id="2935" w:author="Du-rush Writing Studio" w:date="2019-06-14T06:55:00Z">
            <w:rPr>
              <w:ins w:id="2936" w:author="anupam yadav" w:date="2019-07-05T12:16:00Z"/>
              <w:rFonts w:ascii="Courier New" w:eastAsia="Courier New" w:hAnsi="Courier New" w:cs="Courier New"/>
              <w:b/>
              <w:sz w:val="24"/>
              <w:szCs w:val="24"/>
            </w:rPr>
          </w:rPrChange>
        </w:rPr>
        <w:pPrChange w:id="2937" w:author="Divya Raja" w:date="2020-10-13T14:29:00Z">
          <w:pPr>
            <w:pStyle w:val="normal0"/>
            <w:jc w:val="center"/>
          </w:pPr>
        </w:pPrChange>
      </w:pPr>
      <w:ins w:id="2938" w:author="anupam yadav" w:date="2019-07-05T12:16:00Z">
        <w:r w:rsidRPr="00834337">
          <w:rPr>
            <w:rFonts w:ascii="Times New Roman" w:eastAsia="Times New Roman" w:hAnsi="Times New Roman" w:cs="Times New Roman"/>
            <w:b/>
            <w:sz w:val="24"/>
            <w:szCs w:val="24"/>
            <w:rPrChange w:id="2939"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2940" w:author="anupam yadav" w:date="2019-07-05T12:16:00Z"/>
          <w:rFonts w:ascii="Times New Roman" w:eastAsia="Times New Roman" w:hAnsi="Times New Roman" w:cs="Times New Roman"/>
          <w:b/>
          <w:sz w:val="24"/>
          <w:szCs w:val="24"/>
          <w:rPrChange w:id="2941" w:author="Du-rush Writing Studio" w:date="2019-06-14T06:55:00Z">
            <w:rPr>
              <w:ins w:id="2942" w:author="anupam yadav" w:date="2019-07-05T12:16:00Z"/>
              <w:rFonts w:ascii="Courier New" w:eastAsia="Courier New" w:hAnsi="Courier New" w:cs="Courier New"/>
              <w:b/>
              <w:sz w:val="24"/>
              <w:szCs w:val="24"/>
            </w:rPr>
          </w:rPrChange>
        </w:rPr>
        <w:pPrChange w:id="2943" w:author="Divya Raja" w:date="2020-10-13T14:29:00Z">
          <w:pPr>
            <w:pStyle w:val="normal0"/>
            <w:jc w:val="center"/>
          </w:pPr>
        </w:pPrChange>
      </w:pPr>
      <w:ins w:id="2944" w:author="anupam yadav" w:date="2019-07-05T12:16:00Z">
        <w:r w:rsidRPr="00834337">
          <w:rPr>
            <w:rFonts w:ascii="Times New Roman" w:eastAsia="Times New Roman" w:hAnsi="Times New Roman" w:cs="Times New Roman"/>
            <w:b/>
            <w:sz w:val="24"/>
            <w:szCs w:val="24"/>
            <w:rPrChange w:id="2945" w:author="Du-rush Writing Studio" w:date="2019-06-14T06:55:00Z">
              <w:rPr>
                <w:rFonts w:ascii="Courier New" w:eastAsia="Courier New" w:hAnsi="Courier New" w:cs="Courier New"/>
                <w:b/>
                <w:sz w:val="24"/>
                <w:szCs w:val="24"/>
              </w:rPr>
            </w:rPrChange>
          </w:rPr>
          <w:t>C’mon</w:t>
        </w:r>
      </w:ins>
      <w:ins w:id="2946" w:author="Raj iv Sharma" w:date="2020-10-05T09:14:00Z">
        <w:r w:rsidRPr="00834337">
          <w:rPr>
            <w:rFonts w:ascii="Times New Roman" w:eastAsia="Times New Roman" w:hAnsi="Times New Roman" w:cs="Times New Roman"/>
            <w:b/>
            <w:sz w:val="24"/>
            <w:szCs w:val="24"/>
            <w:rPrChange w:id="2947" w:author="Du-rush Writing Studio" w:date="2019-06-14T06:55:00Z">
              <w:rPr>
                <w:rFonts w:ascii="Courier New" w:eastAsia="Courier New" w:hAnsi="Courier New" w:cs="Courier New"/>
                <w:b/>
                <w:sz w:val="24"/>
                <w:szCs w:val="24"/>
              </w:rPr>
            </w:rPrChange>
          </w:rPr>
          <w:t>,</w:t>
        </w:r>
      </w:ins>
      <w:ins w:id="2948" w:author="anupam yadav" w:date="2019-07-05T12:16:00Z">
        <w:r w:rsidRPr="00834337">
          <w:rPr>
            <w:rFonts w:ascii="Times New Roman" w:eastAsia="Times New Roman" w:hAnsi="Times New Roman" w:cs="Times New Roman"/>
            <w:b/>
            <w:sz w:val="24"/>
            <w:szCs w:val="24"/>
            <w:rPrChange w:id="2949" w:author="Du-rush Writing Studio" w:date="2019-06-14T06:55:00Z">
              <w:rPr>
                <w:rFonts w:ascii="Courier New" w:eastAsia="Courier New" w:hAnsi="Courier New" w:cs="Courier New"/>
                <w:b/>
                <w:sz w:val="24"/>
                <w:szCs w:val="24"/>
              </w:rPr>
            </w:rPrChange>
          </w:rPr>
          <w:t xml:space="preserve"> let us not waste any more time. Let us start with the drums first. </w:t>
        </w:r>
      </w:ins>
    </w:p>
    <w:p w:rsidR="00834337" w:rsidRPr="00834337" w:rsidRDefault="00834337" w:rsidP="00834337">
      <w:pPr>
        <w:pStyle w:val="normal0"/>
        <w:jc w:val="both"/>
        <w:rPr>
          <w:ins w:id="2950" w:author="anupam yadav" w:date="2019-07-05T12:16:00Z"/>
          <w:rFonts w:ascii="Times New Roman" w:eastAsia="Times New Roman" w:hAnsi="Times New Roman" w:cs="Times New Roman"/>
          <w:b/>
          <w:sz w:val="24"/>
          <w:szCs w:val="24"/>
          <w:rPrChange w:id="2951" w:author="Du-rush Writing Studio" w:date="2019-06-14T06:55:00Z">
            <w:rPr>
              <w:ins w:id="2952" w:author="anupam yadav" w:date="2019-07-05T12:16:00Z"/>
              <w:rFonts w:ascii="Courier New" w:eastAsia="Courier New" w:hAnsi="Courier New" w:cs="Courier New"/>
              <w:b/>
              <w:sz w:val="24"/>
              <w:szCs w:val="24"/>
            </w:rPr>
          </w:rPrChange>
        </w:rPr>
        <w:pPrChange w:id="2953" w:author="Divya Raja" w:date="2020-10-13T14:29:00Z">
          <w:pPr>
            <w:pStyle w:val="normal0"/>
            <w:jc w:val="center"/>
          </w:pPr>
        </w:pPrChange>
      </w:pPr>
    </w:p>
    <w:p w:rsidR="00834337" w:rsidRPr="00834337" w:rsidRDefault="00834337" w:rsidP="00834337">
      <w:pPr>
        <w:pStyle w:val="normal0"/>
        <w:jc w:val="both"/>
        <w:rPr>
          <w:ins w:id="2954" w:author="anupam yadav" w:date="2019-07-05T12:16:00Z"/>
          <w:rFonts w:ascii="Times New Roman" w:eastAsia="Times New Roman" w:hAnsi="Times New Roman" w:cs="Times New Roman"/>
          <w:b/>
          <w:sz w:val="24"/>
          <w:szCs w:val="24"/>
          <w:rPrChange w:id="2955" w:author="Du-rush Writing Studio" w:date="2019-06-14T06:55:00Z">
            <w:rPr>
              <w:ins w:id="2956" w:author="anupam yadav" w:date="2019-07-05T12:16:00Z"/>
              <w:rFonts w:ascii="Courier New" w:eastAsia="Courier New" w:hAnsi="Courier New" w:cs="Courier New"/>
              <w:b/>
              <w:sz w:val="24"/>
              <w:szCs w:val="24"/>
            </w:rPr>
          </w:rPrChange>
        </w:rPr>
        <w:pPrChange w:id="2957" w:author="Divya Raja" w:date="2020-10-13T14:29:00Z">
          <w:pPr>
            <w:pStyle w:val="normal0"/>
            <w:jc w:val="center"/>
          </w:pPr>
        </w:pPrChange>
      </w:pPr>
      <w:ins w:id="2958" w:author="anupam yadav" w:date="2019-07-05T12:16:00Z">
        <w:r w:rsidRPr="00834337">
          <w:rPr>
            <w:rFonts w:ascii="Times New Roman" w:eastAsia="Times New Roman" w:hAnsi="Times New Roman" w:cs="Times New Roman"/>
            <w:b/>
            <w:sz w:val="24"/>
            <w:szCs w:val="24"/>
            <w:rPrChange w:id="2959" w:author="Du-rush Writing Studio" w:date="2019-06-14T06:55:00Z">
              <w:rPr>
                <w:rFonts w:ascii="Courier New" w:eastAsia="Courier New" w:hAnsi="Courier New" w:cs="Courier New"/>
                <w:b/>
                <w:sz w:val="24"/>
                <w:szCs w:val="24"/>
              </w:rPr>
            </w:rPrChange>
          </w:rPr>
          <w:t>Frank starts playing the drums. All others look curiously at the fly trap</w:t>
        </w:r>
      </w:ins>
    </w:p>
    <w:p w:rsidR="00834337" w:rsidRPr="00834337" w:rsidRDefault="00834337" w:rsidP="00834337">
      <w:pPr>
        <w:pStyle w:val="normal0"/>
        <w:jc w:val="both"/>
        <w:rPr>
          <w:ins w:id="2960" w:author="anupam yadav" w:date="2019-07-05T12:16:00Z"/>
          <w:rFonts w:ascii="Times New Roman" w:eastAsia="Times New Roman" w:hAnsi="Times New Roman" w:cs="Times New Roman"/>
          <w:b/>
          <w:sz w:val="24"/>
          <w:szCs w:val="24"/>
          <w:rPrChange w:id="2961" w:author="Du-rush Writing Studio" w:date="2019-06-14T06:55:00Z">
            <w:rPr>
              <w:ins w:id="2962" w:author="anupam yadav" w:date="2019-07-05T12:16:00Z"/>
              <w:rFonts w:ascii="Courier New" w:eastAsia="Courier New" w:hAnsi="Courier New" w:cs="Courier New"/>
              <w:b/>
              <w:sz w:val="24"/>
              <w:szCs w:val="24"/>
            </w:rPr>
          </w:rPrChange>
        </w:rPr>
        <w:pPrChange w:id="2963" w:author="Divya Raja" w:date="2020-10-13T14:29:00Z">
          <w:pPr>
            <w:pStyle w:val="normal0"/>
            <w:jc w:val="center"/>
          </w:pPr>
        </w:pPrChange>
      </w:pPr>
    </w:p>
    <w:p w:rsidR="00834337" w:rsidRPr="00834337" w:rsidRDefault="00834337" w:rsidP="00834337">
      <w:pPr>
        <w:pStyle w:val="normal0"/>
        <w:jc w:val="both"/>
        <w:rPr>
          <w:ins w:id="2964" w:author="anupam yadav" w:date="2019-07-05T12:16:00Z"/>
          <w:rFonts w:ascii="Times New Roman" w:eastAsia="Times New Roman" w:hAnsi="Times New Roman" w:cs="Times New Roman"/>
          <w:b/>
          <w:sz w:val="24"/>
          <w:szCs w:val="24"/>
          <w:rPrChange w:id="2965" w:author="Du-rush Writing Studio" w:date="2019-06-14T06:55:00Z">
            <w:rPr>
              <w:ins w:id="2966" w:author="anupam yadav" w:date="2019-07-05T12:16:00Z"/>
              <w:rFonts w:ascii="Courier New" w:eastAsia="Courier New" w:hAnsi="Courier New" w:cs="Courier New"/>
              <w:b/>
              <w:sz w:val="24"/>
              <w:szCs w:val="24"/>
            </w:rPr>
          </w:rPrChange>
        </w:rPr>
        <w:pPrChange w:id="2967" w:author="Divya Raja" w:date="2020-10-13T14:29:00Z">
          <w:pPr>
            <w:pStyle w:val="normal0"/>
            <w:jc w:val="center"/>
          </w:pPr>
        </w:pPrChange>
      </w:pPr>
      <w:ins w:id="2968" w:author="anupam yadav" w:date="2019-07-05T12:16:00Z">
        <w:r w:rsidRPr="00834337">
          <w:rPr>
            <w:rFonts w:ascii="Times New Roman" w:eastAsia="Times New Roman" w:hAnsi="Times New Roman" w:cs="Times New Roman"/>
            <w:b/>
            <w:sz w:val="24"/>
            <w:szCs w:val="24"/>
            <w:rPrChange w:id="2969" w:author="Du-rush Writing Studio" w:date="2019-06-14T06:55:00Z">
              <w:rPr>
                <w:rFonts w:ascii="Courier New" w:eastAsia="Courier New" w:hAnsi="Courier New" w:cs="Courier New"/>
                <w:b/>
                <w:sz w:val="24"/>
                <w:szCs w:val="24"/>
              </w:rPr>
            </w:rPrChange>
          </w:rPr>
          <w:t xml:space="preserve"> The fly trap’s attention is drawn towards the beat of the drums and it starts</w:t>
        </w:r>
      </w:ins>
      <w:ins w:id="2970" w:author="Raj iv Sharma" w:date="2020-10-05T09:14:00Z">
        <w:r w:rsidRPr="00834337">
          <w:rPr>
            <w:rFonts w:ascii="Times New Roman" w:eastAsia="Times New Roman" w:hAnsi="Times New Roman" w:cs="Times New Roman"/>
            <w:b/>
            <w:sz w:val="24"/>
            <w:szCs w:val="24"/>
            <w:rPrChange w:id="2971" w:author="Du-rush Writing Studio" w:date="2019-06-14T06:55:00Z">
              <w:rPr>
                <w:rFonts w:ascii="Courier New" w:eastAsia="Courier New" w:hAnsi="Courier New" w:cs="Courier New"/>
                <w:b/>
                <w:sz w:val="24"/>
                <w:szCs w:val="24"/>
              </w:rPr>
            </w:rPrChange>
          </w:rPr>
          <w:t xml:space="preserve"> to</w:t>
        </w:r>
      </w:ins>
      <w:ins w:id="2972" w:author="anupam yadav" w:date="2019-07-05T12:16:00Z">
        <w:r w:rsidRPr="00834337">
          <w:rPr>
            <w:rFonts w:ascii="Times New Roman" w:eastAsia="Times New Roman" w:hAnsi="Times New Roman" w:cs="Times New Roman"/>
            <w:b/>
            <w:sz w:val="24"/>
            <w:szCs w:val="24"/>
            <w:rPrChange w:id="2973" w:author="Du-rush Writing Studio" w:date="2019-06-14T06:55:00Z">
              <w:rPr>
                <w:rFonts w:ascii="Courier New" w:eastAsia="Courier New" w:hAnsi="Courier New" w:cs="Courier New"/>
                <w:b/>
                <w:sz w:val="24"/>
                <w:szCs w:val="24"/>
              </w:rPr>
            </w:rPrChange>
          </w:rPr>
          <w:t xml:space="preserve"> calm</w:t>
        </w:r>
        <w:del w:id="2974" w:author="Raj iv Sharma" w:date="2020-10-05T09:14:00Z">
          <w:r w:rsidRPr="00834337">
            <w:rPr>
              <w:rFonts w:ascii="Times New Roman" w:eastAsia="Times New Roman" w:hAnsi="Times New Roman" w:cs="Times New Roman"/>
              <w:b/>
              <w:sz w:val="24"/>
              <w:szCs w:val="24"/>
              <w:rPrChange w:id="2975" w:author="Du-rush Writing Studio" w:date="2019-06-14T06:55:00Z">
                <w:rPr>
                  <w:rFonts w:ascii="Courier New" w:eastAsia="Courier New" w:hAnsi="Courier New" w:cs="Courier New"/>
                  <w:b/>
                  <w:sz w:val="24"/>
                  <w:szCs w:val="24"/>
                </w:rPr>
              </w:rPrChange>
            </w:rPr>
            <w:delText xml:space="preserve">ing </w:delText>
          </w:r>
        </w:del>
        <w:r w:rsidRPr="00834337">
          <w:rPr>
            <w:rFonts w:ascii="Times New Roman" w:eastAsia="Times New Roman" w:hAnsi="Times New Roman" w:cs="Times New Roman"/>
            <w:b/>
            <w:sz w:val="24"/>
            <w:szCs w:val="24"/>
            <w:rPrChange w:id="2976" w:author="Du-rush Writing Studio" w:date="2019-06-14T06:55:00Z">
              <w:rPr>
                <w:rFonts w:ascii="Courier New" w:eastAsia="Courier New" w:hAnsi="Courier New" w:cs="Courier New"/>
                <w:b/>
                <w:sz w:val="24"/>
                <w:szCs w:val="24"/>
              </w:rPr>
            </w:rPrChange>
          </w:rPr>
          <w:t xml:space="preserve">down and </w:t>
        </w:r>
        <w:del w:id="2977" w:author="Raj iv Sharma" w:date="2020-10-05T09:14:00Z">
          <w:r w:rsidRPr="00834337">
            <w:rPr>
              <w:rFonts w:ascii="Times New Roman" w:eastAsia="Times New Roman" w:hAnsi="Times New Roman" w:cs="Times New Roman"/>
              <w:b/>
              <w:sz w:val="24"/>
              <w:szCs w:val="24"/>
              <w:rPrChange w:id="2978" w:author="Du-rush Writing Studio" w:date="2019-06-14T06:55:00Z">
                <w:rPr>
                  <w:rFonts w:ascii="Courier New" w:eastAsia="Courier New" w:hAnsi="Courier New" w:cs="Courier New"/>
                  <w:b/>
                  <w:sz w:val="24"/>
                  <w:szCs w:val="24"/>
                </w:rPr>
              </w:rPrChange>
            </w:rPr>
            <w:delText xml:space="preserve">is </w:delText>
          </w:r>
        </w:del>
        <w:r w:rsidRPr="00834337">
          <w:rPr>
            <w:rFonts w:ascii="Times New Roman" w:eastAsia="Times New Roman" w:hAnsi="Times New Roman" w:cs="Times New Roman"/>
            <w:b/>
            <w:sz w:val="24"/>
            <w:szCs w:val="24"/>
            <w:rPrChange w:id="2979" w:author="Du-rush Writing Studio" w:date="2019-06-14T06:55:00Z">
              <w:rPr>
                <w:rFonts w:ascii="Courier New" w:eastAsia="Courier New" w:hAnsi="Courier New" w:cs="Courier New"/>
                <w:b/>
                <w:sz w:val="24"/>
                <w:szCs w:val="24"/>
              </w:rPr>
            </w:rPrChange>
          </w:rPr>
          <w:t xml:space="preserve">stops </w:t>
        </w:r>
      </w:ins>
      <w:ins w:id="2980" w:author="INDUMATHI S" w:date="2020-10-14T10:30:00Z">
        <w:r w:rsidRPr="00834337">
          <w:rPr>
            <w:rFonts w:ascii="Times New Roman" w:eastAsia="Times New Roman" w:hAnsi="Times New Roman" w:cs="Times New Roman"/>
            <w:b/>
            <w:sz w:val="24"/>
            <w:szCs w:val="24"/>
            <w:rPrChange w:id="2981" w:author="Du-rush Writing Studio" w:date="2019-06-14T06:55:00Z">
              <w:rPr>
                <w:rFonts w:ascii="Courier New" w:eastAsia="Courier New" w:hAnsi="Courier New" w:cs="Courier New"/>
                <w:b/>
                <w:sz w:val="24"/>
                <w:szCs w:val="24"/>
              </w:rPr>
            </w:rPrChange>
          </w:rPr>
          <w:t>waving</w:t>
        </w:r>
      </w:ins>
      <w:ins w:id="2982" w:author="anupam yadav" w:date="2019-07-05T12:16:00Z">
        <w:del w:id="2983" w:author="INDUMATHI S" w:date="2020-10-14T10:30:00Z">
          <w:r w:rsidRPr="00834337">
            <w:rPr>
              <w:rFonts w:ascii="Times New Roman" w:eastAsia="Times New Roman" w:hAnsi="Times New Roman" w:cs="Times New Roman"/>
              <w:b/>
              <w:sz w:val="24"/>
              <w:szCs w:val="24"/>
              <w:rPrChange w:id="2984" w:author="Du-rush Writing Studio" w:date="2019-06-14T06:55:00Z">
                <w:rPr>
                  <w:rFonts w:ascii="Courier New" w:eastAsia="Courier New" w:hAnsi="Courier New" w:cs="Courier New"/>
                  <w:b/>
                  <w:sz w:val="24"/>
                  <w:szCs w:val="24"/>
                </w:rPr>
              </w:rPrChange>
            </w:rPr>
            <w:delText>swaying</w:delText>
          </w:r>
        </w:del>
        <w:r w:rsidRPr="00834337">
          <w:rPr>
            <w:rFonts w:ascii="Times New Roman" w:eastAsia="Times New Roman" w:hAnsi="Times New Roman" w:cs="Times New Roman"/>
            <w:b/>
            <w:sz w:val="24"/>
            <w:szCs w:val="24"/>
            <w:rPrChange w:id="2985" w:author="Du-rush Writing Studio" w:date="2019-06-14T06:55:00Z">
              <w:rPr>
                <w:rFonts w:ascii="Courier New" w:eastAsia="Courier New" w:hAnsi="Courier New" w:cs="Courier New"/>
                <w:b/>
                <w:sz w:val="24"/>
                <w:szCs w:val="24"/>
              </w:rPr>
            </w:rPrChange>
          </w:rPr>
          <w:t xml:space="preserve"> its ‘arms’.</w:t>
        </w:r>
      </w:ins>
    </w:p>
    <w:p w:rsidR="00834337" w:rsidRPr="00834337" w:rsidRDefault="00834337" w:rsidP="00834337">
      <w:pPr>
        <w:pStyle w:val="normal0"/>
        <w:jc w:val="both"/>
        <w:rPr>
          <w:ins w:id="2986" w:author="anupam yadav" w:date="2019-07-05T12:16:00Z"/>
          <w:rFonts w:ascii="Times New Roman" w:eastAsia="Times New Roman" w:hAnsi="Times New Roman" w:cs="Times New Roman"/>
          <w:b/>
          <w:sz w:val="24"/>
          <w:szCs w:val="24"/>
          <w:rPrChange w:id="2987" w:author="Du-rush Writing Studio" w:date="2019-06-14T06:55:00Z">
            <w:rPr>
              <w:ins w:id="2988" w:author="anupam yadav" w:date="2019-07-05T12:16:00Z"/>
              <w:rFonts w:ascii="Courier New" w:eastAsia="Courier New" w:hAnsi="Courier New" w:cs="Courier New"/>
              <w:b/>
              <w:sz w:val="24"/>
              <w:szCs w:val="24"/>
            </w:rPr>
          </w:rPrChange>
        </w:rPr>
        <w:pPrChange w:id="2989" w:author="Divya Raja" w:date="2020-10-13T14:29:00Z">
          <w:pPr>
            <w:pStyle w:val="normal0"/>
            <w:jc w:val="center"/>
          </w:pPr>
        </w:pPrChange>
      </w:pPr>
    </w:p>
    <w:p w:rsidR="00834337" w:rsidRPr="00834337" w:rsidRDefault="00834337" w:rsidP="00834337">
      <w:pPr>
        <w:pStyle w:val="normal0"/>
        <w:jc w:val="both"/>
        <w:rPr>
          <w:ins w:id="2990" w:author="anupam yadav" w:date="2019-07-05T12:16:00Z"/>
          <w:rFonts w:ascii="Times New Roman" w:eastAsia="Times New Roman" w:hAnsi="Times New Roman" w:cs="Times New Roman"/>
          <w:b/>
          <w:sz w:val="24"/>
          <w:szCs w:val="24"/>
          <w:rPrChange w:id="2991" w:author="Du-rush Writing Studio" w:date="2019-06-14T06:55:00Z">
            <w:rPr>
              <w:ins w:id="2992" w:author="anupam yadav" w:date="2019-07-05T12:16:00Z"/>
              <w:rFonts w:ascii="Courier New" w:eastAsia="Courier New" w:hAnsi="Courier New" w:cs="Courier New"/>
              <w:b/>
              <w:sz w:val="24"/>
              <w:szCs w:val="24"/>
            </w:rPr>
          </w:rPrChange>
        </w:rPr>
        <w:pPrChange w:id="2993" w:author="Divya Raja" w:date="2020-10-13T14:29:00Z">
          <w:pPr>
            <w:pStyle w:val="normal0"/>
            <w:jc w:val="center"/>
          </w:pPr>
        </w:pPrChange>
      </w:pPr>
      <w:ins w:id="2994" w:author="anupam yadav" w:date="2019-07-05T12:16:00Z">
        <w:r w:rsidRPr="00834337">
          <w:rPr>
            <w:rFonts w:ascii="Times New Roman" w:eastAsia="Times New Roman" w:hAnsi="Times New Roman" w:cs="Times New Roman"/>
            <w:b/>
            <w:sz w:val="24"/>
            <w:szCs w:val="24"/>
            <w:rPrChange w:id="2995"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2996" w:author="anupam yadav" w:date="2019-07-05T12:16:00Z"/>
          <w:rFonts w:ascii="Times New Roman" w:eastAsia="Times New Roman" w:hAnsi="Times New Roman" w:cs="Times New Roman"/>
          <w:b/>
          <w:sz w:val="24"/>
          <w:szCs w:val="24"/>
          <w:rPrChange w:id="2997" w:author="Du-rush Writing Studio" w:date="2019-06-14T06:55:00Z">
            <w:rPr>
              <w:ins w:id="2998" w:author="anupam yadav" w:date="2019-07-05T12:16:00Z"/>
              <w:rFonts w:ascii="Courier New" w:eastAsia="Courier New" w:hAnsi="Courier New" w:cs="Courier New"/>
              <w:b/>
              <w:sz w:val="24"/>
              <w:szCs w:val="24"/>
            </w:rPr>
          </w:rPrChange>
        </w:rPr>
        <w:pPrChange w:id="2999" w:author="Divya Raja" w:date="2020-10-13T14:29:00Z">
          <w:pPr>
            <w:pStyle w:val="normal0"/>
            <w:jc w:val="center"/>
          </w:pPr>
        </w:pPrChange>
      </w:pPr>
      <w:ins w:id="3000" w:author="anupam yadav" w:date="2019-07-05T12:16:00Z">
        <w:r w:rsidRPr="00834337">
          <w:rPr>
            <w:rFonts w:ascii="Times New Roman" w:eastAsia="Times New Roman" w:hAnsi="Times New Roman" w:cs="Times New Roman"/>
            <w:b/>
            <w:sz w:val="24"/>
            <w:szCs w:val="24"/>
            <w:rPrChange w:id="3001" w:author="Du-rush Writing Studio" w:date="2019-06-14T06:55:00Z">
              <w:rPr>
                <w:rFonts w:ascii="Courier New" w:eastAsia="Courier New" w:hAnsi="Courier New" w:cs="Courier New"/>
                <w:b/>
                <w:sz w:val="24"/>
                <w:szCs w:val="24"/>
              </w:rPr>
            </w:rPrChange>
          </w:rPr>
          <w:t>Looks like it is working!</w:t>
        </w:r>
      </w:ins>
    </w:p>
    <w:p w:rsidR="00834337" w:rsidRPr="00834337" w:rsidRDefault="00834337" w:rsidP="00834337">
      <w:pPr>
        <w:pStyle w:val="normal0"/>
        <w:jc w:val="both"/>
        <w:rPr>
          <w:ins w:id="3002" w:author="anupam yadav" w:date="2019-07-05T12:16:00Z"/>
          <w:rFonts w:ascii="Times New Roman" w:eastAsia="Times New Roman" w:hAnsi="Times New Roman" w:cs="Times New Roman"/>
          <w:b/>
          <w:sz w:val="24"/>
          <w:szCs w:val="24"/>
          <w:rPrChange w:id="3003" w:author="Du-rush Writing Studio" w:date="2019-06-14T06:55:00Z">
            <w:rPr>
              <w:ins w:id="3004" w:author="anupam yadav" w:date="2019-07-05T12:16:00Z"/>
              <w:rFonts w:ascii="Courier New" w:eastAsia="Courier New" w:hAnsi="Courier New" w:cs="Courier New"/>
              <w:b/>
              <w:sz w:val="24"/>
              <w:szCs w:val="24"/>
            </w:rPr>
          </w:rPrChange>
        </w:rPr>
        <w:pPrChange w:id="3005" w:author="Divya Raja" w:date="2020-10-13T14:29:00Z">
          <w:pPr>
            <w:pStyle w:val="normal0"/>
            <w:jc w:val="center"/>
          </w:pPr>
        </w:pPrChange>
      </w:pPr>
    </w:p>
    <w:p w:rsidR="00834337" w:rsidRPr="00834337" w:rsidRDefault="00834337" w:rsidP="00834337">
      <w:pPr>
        <w:pStyle w:val="normal0"/>
        <w:jc w:val="both"/>
        <w:rPr>
          <w:ins w:id="3006" w:author="anupam yadav" w:date="2019-07-05T12:16:00Z"/>
          <w:rFonts w:ascii="Times New Roman" w:eastAsia="Times New Roman" w:hAnsi="Times New Roman" w:cs="Times New Roman"/>
          <w:b/>
          <w:sz w:val="24"/>
          <w:szCs w:val="24"/>
          <w:rPrChange w:id="3007" w:author="Du-rush Writing Studio" w:date="2019-06-14T06:55:00Z">
            <w:rPr>
              <w:ins w:id="3008" w:author="anupam yadav" w:date="2019-07-05T12:16:00Z"/>
              <w:rFonts w:ascii="Courier New" w:eastAsia="Courier New" w:hAnsi="Courier New" w:cs="Courier New"/>
              <w:b/>
              <w:sz w:val="24"/>
              <w:szCs w:val="24"/>
            </w:rPr>
          </w:rPrChange>
        </w:rPr>
        <w:pPrChange w:id="3009" w:author="Divya Raja" w:date="2020-10-13T14:29:00Z">
          <w:pPr>
            <w:pStyle w:val="normal0"/>
            <w:jc w:val="center"/>
          </w:pPr>
        </w:pPrChange>
      </w:pPr>
      <w:ins w:id="3010" w:author="anupam yadav" w:date="2019-07-05T12:16:00Z">
        <w:r w:rsidRPr="00834337">
          <w:rPr>
            <w:rFonts w:ascii="Times New Roman" w:eastAsia="Times New Roman" w:hAnsi="Times New Roman" w:cs="Times New Roman"/>
            <w:b/>
            <w:sz w:val="24"/>
            <w:szCs w:val="24"/>
            <w:rPrChange w:id="3011" w:author="Du-rush Writing Studio" w:date="2019-06-14T06:55:00Z">
              <w:rPr>
                <w:rFonts w:ascii="Courier New" w:eastAsia="Courier New" w:hAnsi="Courier New" w:cs="Courier New"/>
                <w:b/>
                <w:sz w:val="24"/>
                <w:szCs w:val="24"/>
              </w:rPr>
            </w:rPrChange>
          </w:rPr>
          <w:t xml:space="preserve">   JAX</w:t>
        </w:r>
      </w:ins>
    </w:p>
    <w:p w:rsidR="00834337" w:rsidRPr="00834337" w:rsidRDefault="00834337" w:rsidP="00834337">
      <w:pPr>
        <w:pStyle w:val="normal0"/>
        <w:jc w:val="both"/>
        <w:rPr>
          <w:ins w:id="3012" w:author="anupam yadav" w:date="2019-07-05T12:16:00Z"/>
          <w:rFonts w:ascii="Times New Roman" w:eastAsia="Times New Roman" w:hAnsi="Times New Roman" w:cs="Times New Roman"/>
          <w:b/>
          <w:sz w:val="24"/>
          <w:szCs w:val="24"/>
          <w:rPrChange w:id="3013" w:author="Du-rush Writing Studio" w:date="2019-06-14T06:55:00Z">
            <w:rPr>
              <w:ins w:id="3014" w:author="anupam yadav" w:date="2019-07-05T12:16:00Z"/>
              <w:rFonts w:ascii="Courier New" w:eastAsia="Courier New" w:hAnsi="Courier New" w:cs="Courier New"/>
              <w:b/>
              <w:sz w:val="24"/>
              <w:szCs w:val="24"/>
            </w:rPr>
          </w:rPrChange>
        </w:rPr>
        <w:pPrChange w:id="3015" w:author="Divya Raja" w:date="2020-10-13T14:29:00Z">
          <w:pPr>
            <w:pStyle w:val="normal0"/>
            <w:jc w:val="center"/>
          </w:pPr>
        </w:pPrChange>
      </w:pPr>
      <w:ins w:id="3016" w:author="anupam yadav" w:date="2019-07-05T12:16:00Z">
        <w:r w:rsidRPr="00834337">
          <w:rPr>
            <w:rFonts w:ascii="Times New Roman" w:eastAsia="Times New Roman" w:hAnsi="Times New Roman" w:cs="Times New Roman"/>
            <w:b/>
            <w:sz w:val="24"/>
            <w:szCs w:val="24"/>
            <w:rPrChange w:id="3017" w:author="Du-rush Writing Studio" w:date="2019-06-14T06:55:00Z">
              <w:rPr>
                <w:rFonts w:ascii="Courier New" w:eastAsia="Courier New" w:hAnsi="Courier New" w:cs="Courier New"/>
                <w:b/>
                <w:sz w:val="24"/>
                <w:szCs w:val="24"/>
              </w:rPr>
            </w:rPrChange>
          </w:rPr>
          <w:t>(whispers)</w:t>
        </w:r>
      </w:ins>
    </w:p>
    <w:p w:rsidR="00834337" w:rsidRPr="00834337" w:rsidRDefault="00834337" w:rsidP="00834337">
      <w:pPr>
        <w:pStyle w:val="normal0"/>
        <w:jc w:val="both"/>
        <w:rPr>
          <w:ins w:id="3018" w:author="anupam yadav" w:date="2019-07-05T12:16:00Z"/>
          <w:rFonts w:ascii="Times New Roman" w:eastAsia="Times New Roman" w:hAnsi="Times New Roman" w:cs="Times New Roman"/>
          <w:b/>
          <w:sz w:val="24"/>
          <w:szCs w:val="24"/>
          <w:rPrChange w:id="3019" w:author="Du-rush Writing Studio" w:date="2019-06-14T06:55:00Z">
            <w:rPr>
              <w:ins w:id="3020" w:author="anupam yadav" w:date="2019-07-05T12:16:00Z"/>
              <w:rFonts w:ascii="Courier New" w:eastAsia="Courier New" w:hAnsi="Courier New" w:cs="Courier New"/>
              <w:b/>
              <w:sz w:val="24"/>
              <w:szCs w:val="24"/>
            </w:rPr>
          </w:rPrChange>
        </w:rPr>
        <w:pPrChange w:id="3021" w:author="Divya Raja" w:date="2020-10-13T14:29:00Z">
          <w:pPr>
            <w:pStyle w:val="normal0"/>
            <w:jc w:val="center"/>
          </w:pPr>
        </w:pPrChange>
      </w:pPr>
      <w:ins w:id="3022" w:author="anupam yadav" w:date="2019-07-05T12:16:00Z">
        <w:r w:rsidRPr="00834337">
          <w:rPr>
            <w:rFonts w:ascii="Times New Roman" w:eastAsia="Times New Roman" w:hAnsi="Times New Roman" w:cs="Times New Roman"/>
            <w:b/>
            <w:sz w:val="24"/>
            <w:szCs w:val="24"/>
            <w:rPrChange w:id="3023" w:author="Du-rush Writing Studio" w:date="2019-06-14T06:55:00Z">
              <w:rPr>
                <w:rFonts w:ascii="Courier New" w:eastAsia="Courier New" w:hAnsi="Courier New" w:cs="Courier New"/>
                <w:b/>
                <w:sz w:val="24"/>
                <w:szCs w:val="24"/>
              </w:rPr>
            </w:rPrChange>
          </w:rPr>
          <w:t xml:space="preserve">            It is! Quick, Jane, play your flute.</w:t>
        </w:r>
      </w:ins>
    </w:p>
    <w:p w:rsidR="00834337" w:rsidRPr="00834337" w:rsidRDefault="00834337" w:rsidP="00834337">
      <w:pPr>
        <w:pStyle w:val="normal0"/>
        <w:jc w:val="both"/>
        <w:rPr>
          <w:ins w:id="3024" w:author="anupam yadav" w:date="2019-07-05T12:16:00Z"/>
          <w:rFonts w:ascii="Times New Roman" w:eastAsia="Times New Roman" w:hAnsi="Times New Roman" w:cs="Times New Roman"/>
          <w:b/>
          <w:sz w:val="24"/>
          <w:szCs w:val="24"/>
          <w:rPrChange w:id="3025" w:author="Du-rush Writing Studio" w:date="2019-06-14T06:55:00Z">
            <w:rPr>
              <w:ins w:id="3026" w:author="anupam yadav" w:date="2019-07-05T12:16:00Z"/>
              <w:rFonts w:ascii="Courier New" w:eastAsia="Courier New" w:hAnsi="Courier New" w:cs="Courier New"/>
              <w:b/>
              <w:sz w:val="24"/>
              <w:szCs w:val="24"/>
            </w:rPr>
          </w:rPrChange>
        </w:rPr>
        <w:pPrChange w:id="3027" w:author="Divya Raja" w:date="2020-10-13T14:29:00Z">
          <w:pPr>
            <w:pStyle w:val="normal0"/>
            <w:jc w:val="center"/>
          </w:pPr>
        </w:pPrChange>
      </w:pPr>
    </w:p>
    <w:p w:rsidR="00834337" w:rsidRPr="00834337" w:rsidRDefault="00834337" w:rsidP="00834337">
      <w:pPr>
        <w:pStyle w:val="normal0"/>
        <w:jc w:val="both"/>
        <w:rPr>
          <w:ins w:id="3028" w:author="anupam yadav" w:date="2019-07-05T12:16:00Z"/>
          <w:rFonts w:ascii="Times New Roman" w:eastAsia="Times New Roman" w:hAnsi="Times New Roman" w:cs="Times New Roman"/>
          <w:b/>
          <w:sz w:val="24"/>
          <w:szCs w:val="24"/>
          <w:rPrChange w:id="3029" w:author="Du-rush Writing Studio" w:date="2019-06-14T06:55:00Z">
            <w:rPr>
              <w:ins w:id="3030" w:author="anupam yadav" w:date="2019-07-05T12:16:00Z"/>
              <w:rFonts w:ascii="Courier New" w:eastAsia="Courier New" w:hAnsi="Courier New" w:cs="Courier New"/>
              <w:b/>
              <w:sz w:val="24"/>
              <w:szCs w:val="24"/>
            </w:rPr>
          </w:rPrChange>
        </w:rPr>
        <w:pPrChange w:id="3031" w:author="Divya Raja" w:date="2020-10-13T14:29:00Z">
          <w:pPr>
            <w:pStyle w:val="normal0"/>
            <w:jc w:val="center"/>
          </w:pPr>
        </w:pPrChange>
      </w:pPr>
      <w:ins w:id="3032" w:author="anupam yadav" w:date="2019-07-05T12:16:00Z">
        <w:r w:rsidRPr="00834337">
          <w:rPr>
            <w:rFonts w:ascii="Times New Roman" w:eastAsia="Times New Roman" w:hAnsi="Times New Roman" w:cs="Times New Roman"/>
            <w:b/>
            <w:sz w:val="24"/>
            <w:szCs w:val="24"/>
            <w:rPrChange w:id="3033" w:author="Du-rush Writing Studio" w:date="2019-06-14T06:55:00Z">
              <w:rPr>
                <w:rFonts w:ascii="Courier New" w:eastAsia="Courier New" w:hAnsi="Courier New" w:cs="Courier New"/>
                <w:b/>
                <w:sz w:val="24"/>
                <w:szCs w:val="24"/>
              </w:rPr>
            </w:rPrChange>
          </w:rPr>
          <w:lastRenderedPageBreak/>
          <w:t xml:space="preserve">Jane </w:t>
        </w:r>
        <w:del w:id="3034" w:author="Raj iv Sharma" w:date="2020-10-05T09:16:00Z">
          <w:r w:rsidRPr="00834337">
            <w:rPr>
              <w:rFonts w:ascii="Times New Roman" w:eastAsia="Times New Roman" w:hAnsi="Times New Roman" w:cs="Times New Roman"/>
              <w:b/>
              <w:sz w:val="24"/>
              <w:szCs w:val="24"/>
              <w:rPrChange w:id="3035" w:author="Du-rush Writing Studio" w:date="2019-06-14T06:55:00Z">
                <w:rPr>
                  <w:rFonts w:ascii="Courier New" w:eastAsia="Courier New" w:hAnsi="Courier New" w:cs="Courier New"/>
                  <w:b/>
                  <w:sz w:val="24"/>
                  <w:szCs w:val="24"/>
                </w:rPr>
              </w:rPrChange>
            </w:rPr>
            <w:delText xml:space="preserve">starts playing the flute and </w:delText>
          </w:r>
        </w:del>
        <w:r w:rsidRPr="00834337">
          <w:rPr>
            <w:rFonts w:ascii="Times New Roman" w:eastAsia="Times New Roman" w:hAnsi="Times New Roman" w:cs="Times New Roman"/>
            <w:b/>
            <w:sz w:val="24"/>
            <w:szCs w:val="24"/>
            <w:rPrChange w:id="3036" w:author="Du-rush Writing Studio" w:date="2019-06-14T06:55:00Z">
              <w:rPr>
                <w:rFonts w:ascii="Courier New" w:eastAsia="Courier New" w:hAnsi="Courier New" w:cs="Courier New"/>
                <w:b/>
                <w:sz w:val="24"/>
                <w:szCs w:val="24"/>
              </w:rPr>
            </w:rPrChange>
          </w:rPr>
          <w:t>plays a soothing tone</w:t>
        </w:r>
      </w:ins>
      <w:ins w:id="3037" w:author="Raj iv Sharma" w:date="2020-10-05T09:16:00Z">
        <w:r w:rsidRPr="00834337">
          <w:rPr>
            <w:rFonts w:ascii="Times New Roman" w:eastAsia="Times New Roman" w:hAnsi="Times New Roman" w:cs="Times New Roman"/>
            <w:b/>
            <w:sz w:val="24"/>
            <w:szCs w:val="24"/>
            <w:rPrChange w:id="3038" w:author="Du-rush Writing Studio" w:date="2019-06-14T06:55:00Z">
              <w:rPr>
                <w:rFonts w:ascii="Courier New" w:eastAsia="Courier New" w:hAnsi="Courier New" w:cs="Courier New"/>
                <w:b/>
                <w:sz w:val="24"/>
                <w:szCs w:val="24"/>
              </w:rPr>
            </w:rPrChange>
          </w:rPr>
          <w:t xml:space="preserve"> with the flute</w:t>
        </w:r>
      </w:ins>
      <w:ins w:id="3039" w:author="anupam yadav" w:date="2019-07-05T12:16:00Z">
        <w:r w:rsidRPr="00834337">
          <w:rPr>
            <w:rFonts w:ascii="Times New Roman" w:eastAsia="Times New Roman" w:hAnsi="Times New Roman" w:cs="Times New Roman"/>
            <w:b/>
            <w:sz w:val="24"/>
            <w:szCs w:val="24"/>
            <w:rPrChange w:id="3040" w:author="Du-rush Writing Studio" w:date="2019-06-14T06:55:00Z">
              <w:rPr>
                <w:rFonts w:ascii="Courier New" w:eastAsia="Courier New" w:hAnsi="Courier New" w:cs="Courier New"/>
                <w:b/>
                <w:sz w:val="24"/>
                <w:szCs w:val="24"/>
              </w:rPr>
            </w:rPrChange>
          </w:rPr>
          <w:t>. The plant starts calming down further and sways along with the music. Its screams are of lower amplitude.</w:t>
        </w:r>
      </w:ins>
    </w:p>
    <w:p w:rsidR="00834337" w:rsidRPr="00834337" w:rsidRDefault="00834337" w:rsidP="00834337">
      <w:pPr>
        <w:pStyle w:val="normal0"/>
        <w:jc w:val="both"/>
        <w:rPr>
          <w:ins w:id="3041" w:author="anupam yadav" w:date="2019-07-05T12:16:00Z"/>
          <w:rFonts w:ascii="Times New Roman" w:eastAsia="Times New Roman" w:hAnsi="Times New Roman" w:cs="Times New Roman"/>
          <w:b/>
          <w:sz w:val="24"/>
          <w:szCs w:val="24"/>
          <w:rPrChange w:id="3042" w:author="Du-rush Writing Studio" w:date="2019-06-14T06:55:00Z">
            <w:rPr>
              <w:ins w:id="3043" w:author="anupam yadav" w:date="2019-07-05T12:16:00Z"/>
              <w:rFonts w:ascii="Courier New" w:eastAsia="Courier New" w:hAnsi="Courier New" w:cs="Courier New"/>
              <w:b/>
              <w:sz w:val="24"/>
              <w:szCs w:val="24"/>
            </w:rPr>
          </w:rPrChange>
        </w:rPr>
        <w:pPrChange w:id="3044" w:author="Divya Raja" w:date="2020-10-13T14:29:00Z">
          <w:pPr>
            <w:pStyle w:val="normal0"/>
            <w:jc w:val="center"/>
          </w:pPr>
        </w:pPrChange>
      </w:pPr>
    </w:p>
    <w:p w:rsidR="00834337" w:rsidRPr="00834337" w:rsidRDefault="00834337" w:rsidP="00834337">
      <w:pPr>
        <w:pStyle w:val="normal0"/>
        <w:jc w:val="both"/>
        <w:rPr>
          <w:ins w:id="3045" w:author="anupam yadav" w:date="2019-07-05T12:16:00Z"/>
          <w:rFonts w:ascii="Times New Roman" w:eastAsia="Times New Roman" w:hAnsi="Times New Roman" w:cs="Times New Roman"/>
          <w:b/>
          <w:sz w:val="24"/>
          <w:szCs w:val="24"/>
          <w:rPrChange w:id="3046" w:author="Du-rush Writing Studio" w:date="2019-06-14T06:55:00Z">
            <w:rPr>
              <w:ins w:id="3047" w:author="anupam yadav" w:date="2019-07-05T12:16:00Z"/>
              <w:rFonts w:ascii="Courier New" w:eastAsia="Courier New" w:hAnsi="Courier New" w:cs="Courier New"/>
              <w:b/>
              <w:sz w:val="24"/>
              <w:szCs w:val="24"/>
            </w:rPr>
          </w:rPrChange>
        </w:rPr>
        <w:pPrChange w:id="3048" w:author="Divya Raja" w:date="2020-10-13T14:29:00Z">
          <w:pPr>
            <w:pStyle w:val="normal0"/>
            <w:jc w:val="center"/>
          </w:pPr>
        </w:pPrChange>
      </w:pPr>
      <w:ins w:id="3049" w:author="anupam yadav" w:date="2019-07-05T12:16:00Z">
        <w:r w:rsidRPr="00834337">
          <w:rPr>
            <w:rFonts w:ascii="Times New Roman" w:eastAsia="Times New Roman" w:hAnsi="Times New Roman" w:cs="Times New Roman"/>
            <w:b/>
            <w:sz w:val="24"/>
            <w:szCs w:val="24"/>
            <w:rPrChange w:id="3050" w:author="Du-rush Writing Studio" w:date="2019-06-14T06:55:00Z">
              <w:rPr>
                <w:rFonts w:ascii="Courier New" w:eastAsia="Courier New" w:hAnsi="Courier New" w:cs="Courier New"/>
                <w:b/>
                <w:sz w:val="24"/>
                <w:szCs w:val="24"/>
              </w:rPr>
            </w:rPrChange>
          </w:rPr>
          <w:t xml:space="preserve">   JAX</w:t>
        </w:r>
      </w:ins>
    </w:p>
    <w:p w:rsidR="00834337" w:rsidRPr="00834337" w:rsidRDefault="00834337" w:rsidP="00834337">
      <w:pPr>
        <w:pStyle w:val="normal0"/>
        <w:jc w:val="both"/>
        <w:rPr>
          <w:ins w:id="3051" w:author="anupam yadav" w:date="2019-07-05T12:16:00Z"/>
          <w:rFonts w:ascii="Times New Roman" w:eastAsia="Times New Roman" w:hAnsi="Times New Roman" w:cs="Times New Roman"/>
          <w:b/>
          <w:sz w:val="24"/>
          <w:szCs w:val="24"/>
          <w:rPrChange w:id="3052" w:author="Du-rush Writing Studio" w:date="2019-06-14T06:55:00Z">
            <w:rPr>
              <w:ins w:id="3053" w:author="anupam yadav" w:date="2019-07-05T12:16:00Z"/>
              <w:rFonts w:ascii="Courier New" w:eastAsia="Courier New" w:hAnsi="Courier New" w:cs="Courier New"/>
              <w:b/>
              <w:sz w:val="24"/>
              <w:szCs w:val="24"/>
            </w:rPr>
          </w:rPrChange>
        </w:rPr>
        <w:pPrChange w:id="3054" w:author="Divya Raja" w:date="2020-10-13T14:29:00Z">
          <w:pPr>
            <w:pStyle w:val="normal0"/>
            <w:jc w:val="center"/>
          </w:pPr>
        </w:pPrChange>
      </w:pPr>
      <w:ins w:id="3055" w:author="anupam yadav" w:date="2019-07-05T12:16:00Z">
        <w:r w:rsidRPr="00834337">
          <w:rPr>
            <w:rFonts w:ascii="Times New Roman" w:eastAsia="Times New Roman" w:hAnsi="Times New Roman" w:cs="Times New Roman"/>
            <w:b/>
            <w:sz w:val="24"/>
            <w:szCs w:val="24"/>
            <w:rPrChange w:id="3056" w:author="Du-rush Writing Studio" w:date="2019-06-14T06:55:00Z">
              <w:rPr>
                <w:rFonts w:ascii="Courier New" w:eastAsia="Courier New" w:hAnsi="Courier New" w:cs="Courier New"/>
                <w:b/>
                <w:sz w:val="24"/>
                <w:szCs w:val="24"/>
              </w:rPr>
            </w:rPrChange>
          </w:rPr>
          <w:t xml:space="preserve">Here you go, Mr Cricket. Would you please umm… </w:t>
        </w:r>
      </w:ins>
    </w:p>
    <w:p w:rsidR="00834337" w:rsidRPr="00834337" w:rsidRDefault="00834337" w:rsidP="00834337">
      <w:pPr>
        <w:pStyle w:val="normal0"/>
        <w:jc w:val="both"/>
        <w:rPr>
          <w:ins w:id="3057" w:author="anupam yadav" w:date="2019-07-05T12:16:00Z"/>
          <w:rFonts w:ascii="Times New Roman" w:eastAsia="Times New Roman" w:hAnsi="Times New Roman" w:cs="Times New Roman"/>
          <w:b/>
          <w:sz w:val="24"/>
          <w:szCs w:val="24"/>
          <w:rPrChange w:id="3058" w:author="Du-rush Writing Studio" w:date="2019-06-14T06:55:00Z">
            <w:rPr>
              <w:ins w:id="3059" w:author="anupam yadav" w:date="2019-07-05T12:16:00Z"/>
              <w:rFonts w:ascii="Courier New" w:eastAsia="Courier New" w:hAnsi="Courier New" w:cs="Courier New"/>
              <w:b/>
              <w:sz w:val="24"/>
              <w:szCs w:val="24"/>
            </w:rPr>
          </w:rPrChange>
        </w:rPr>
        <w:pPrChange w:id="3060" w:author="Divya Raja" w:date="2020-10-13T14:29:00Z">
          <w:pPr>
            <w:pStyle w:val="normal0"/>
            <w:jc w:val="center"/>
          </w:pPr>
        </w:pPrChange>
      </w:pPr>
      <w:ins w:id="3061" w:author="anupam yadav" w:date="2019-07-05T12:16:00Z">
        <w:r w:rsidRPr="00834337">
          <w:rPr>
            <w:rFonts w:ascii="Times New Roman" w:eastAsia="Times New Roman" w:hAnsi="Times New Roman" w:cs="Times New Roman"/>
            <w:b/>
            <w:sz w:val="24"/>
            <w:szCs w:val="24"/>
            <w:rPrChange w:id="3062" w:author="Du-rush Writing Studio" w:date="2019-06-14T06:55:00Z">
              <w:rPr>
                <w:rFonts w:ascii="Courier New" w:eastAsia="Courier New" w:hAnsi="Courier New" w:cs="Courier New"/>
                <w:b/>
                <w:sz w:val="24"/>
                <w:szCs w:val="24"/>
              </w:rPr>
            </w:rPrChange>
          </w:rPr>
          <w:t xml:space="preserve">(beat) </w:t>
        </w:r>
      </w:ins>
    </w:p>
    <w:p w:rsidR="00834337" w:rsidRPr="00834337" w:rsidRDefault="00834337" w:rsidP="00834337">
      <w:pPr>
        <w:pStyle w:val="normal0"/>
        <w:jc w:val="both"/>
        <w:rPr>
          <w:ins w:id="3063" w:author="anupam yadav" w:date="2019-07-05T12:16:00Z"/>
          <w:rFonts w:ascii="Times New Roman" w:eastAsia="Times New Roman" w:hAnsi="Times New Roman" w:cs="Times New Roman"/>
          <w:b/>
          <w:sz w:val="24"/>
          <w:szCs w:val="24"/>
          <w:rPrChange w:id="3064" w:author="Du-rush Writing Studio" w:date="2019-06-14T06:55:00Z">
            <w:rPr>
              <w:ins w:id="3065" w:author="anupam yadav" w:date="2019-07-05T12:16:00Z"/>
              <w:rFonts w:ascii="Courier New" w:eastAsia="Courier New" w:hAnsi="Courier New" w:cs="Courier New"/>
              <w:b/>
              <w:sz w:val="24"/>
              <w:szCs w:val="24"/>
            </w:rPr>
          </w:rPrChange>
        </w:rPr>
        <w:pPrChange w:id="3066" w:author="Divya Raja" w:date="2020-10-13T14:29:00Z">
          <w:pPr>
            <w:pStyle w:val="normal0"/>
            <w:jc w:val="center"/>
          </w:pPr>
        </w:pPrChange>
      </w:pPr>
      <w:ins w:id="3067" w:author="anupam yadav" w:date="2019-07-05T12:16:00Z">
        <w:r w:rsidRPr="00834337">
          <w:rPr>
            <w:rFonts w:ascii="Times New Roman" w:eastAsia="Times New Roman" w:hAnsi="Times New Roman" w:cs="Times New Roman"/>
            <w:b/>
            <w:sz w:val="24"/>
            <w:szCs w:val="24"/>
            <w:rPrChange w:id="3068" w:author="Du-rush Writing Studio" w:date="2019-06-14T06:55:00Z">
              <w:rPr>
                <w:rFonts w:ascii="Courier New" w:eastAsia="Courier New" w:hAnsi="Courier New" w:cs="Courier New"/>
                <w:b/>
                <w:sz w:val="24"/>
                <w:szCs w:val="24"/>
              </w:rPr>
            </w:rPrChange>
          </w:rPr>
          <w:t>Hey, Frank, what sound does cricket make?</w:t>
        </w:r>
      </w:ins>
    </w:p>
    <w:p w:rsidR="00834337" w:rsidRPr="00834337" w:rsidRDefault="00834337" w:rsidP="00834337">
      <w:pPr>
        <w:pStyle w:val="normal0"/>
        <w:jc w:val="both"/>
        <w:rPr>
          <w:ins w:id="3069" w:author="anupam yadav" w:date="2019-07-05T12:16:00Z"/>
          <w:rFonts w:ascii="Times New Roman" w:eastAsia="Times New Roman" w:hAnsi="Times New Roman" w:cs="Times New Roman"/>
          <w:b/>
          <w:sz w:val="24"/>
          <w:szCs w:val="24"/>
          <w:rPrChange w:id="3070" w:author="Du-rush Writing Studio" w:date="2019-06-14T06:55:00Z">
            <w:rPr>
              <w:ins w:id="3071" w:author="anupam yadav" w:date="2019-07-05T12:16:00Z"/>
              <w:rFonts w:ascii="Courier New" w:eastAsia="Courier New" w:hAnsi="Courier New" w:cs="Courier New"/>
              <w:b/>
              <w:sz w:val="24"/>
              <w:szCs w:val="24"/>
            </w:rPr>
          </w:rPrChange>
        </w:rPr>
        <w:pPrChange w:id="3072" w:author="Divya Raja" w:date="2020-10-13T14:29:00Z">
          <w:pPr>
            <w:pStyle w:val="normal0"/>
            <w:jc w:val="center"/>
          </w:pPr>
        </w:pPrChange>
      </w:pPr>
    </w:p>
    <w:p w:rsidR="00834337" w:rsidRPr="00834337" w:rsidRDefault="00834337" w:rsidP="00834337">
      <w:pPr>
        <w:pStyle w:val="normal0"/>
        <w:jc w:val="both"/>
        <w:rPr>
          <w:ins w:id="3073" w:author="anupam yadav" w:date="2019-07-05T12:16:00Z"/>
          <w:rFonts w:ascii="Times New Roman" w:eastAsia="Times New Roman" w:hAnsi="Times New Roman" w:cs="Times New Roman"/>
          <w:b/>
          <w:sz w:val="24"/>
          <w:szCs w:val="24"/>
          <w:rPrChange w:id="3074" w:author="Du-rush Writing Studio" w:date="2019-06-14T06:55:00Z">
            <w:rPr>
              <w:ins w:id="3075" w:author="anupam yadav" w:date="2019-07-05T12:16:00Z"/>
              <w:rFonts w:ascii="Courier New" w:eastAsia="Courier New" w:hAnsi="Courier New" w:cs="Courier New"/>
              <w:b/>
              <w:sz w:val="24"/>
              <w:szCs w:val="24"/>
            </w:rPr>
          </w:rPrChange>
        </w:rPr>
        <w:pPrChange w:id="3076" w:author="Divya Raja" w:date="2020-10-13T14:29:00Z">
          <w:pPr>
            <w:pStyle w:val="normal0"/>
            <w:jc w:val="center"/>
          </w:pPr>
        </w:pPrChange>
      </w:pPr>
      <w:ins w:id="3077" w:author="anupam yadav" w:date="2019-07-05T12:16:00Z">
        <w:r w:rsidRPr="00834337">
          <w:rPr>
            <w:rFonts w:ascii="Times New Roman" w:eastAsia="Times New Roman" w:hAnsi="Times New Roman" w:cs="Times New Roman"/>
            <w:b/>
            <w:sz w:val="24"/>
            <w:szCs w:val="24"/>
            <w:rPrChange w:id="3078" w:author="Du-rush Writing Studio" w:date="2019-06-14T06:55:00Z">
              <w:rPr>
                <w:rFonts w:ascii="Courier New" w:eastAsia="Courier New" w:hAnsi="Courier New" w:cs="Courier New"/>
                <w:b/>
                <w:sz w:val="24"/>
                <w:szCs w:val="24"/>
              </w:rPr>
            </w:rPrChange>
          </w:rPr>
          <w:t xml:space="preserve">           FRANK</w:t>
        </w:r>
      </w:ins>
    </w:p>
    <w:p w:rsidR="00834337" w:rsidRPr="00834337" w:rsidRDefault="00834337" w:rsidP="00834337">
      <w:pPr>
        <w:pStyle w:val="normal0"/>
        <w:jc w:val="both"/>
        <w:rPr>
          <w:ins w:id="3079" w:author="anupam yadav" w:date="2019-07-05T12:16:00Z"/>
          <w:rFonts w:ascii="Times New Roman" w:eastAsia="Times New Roman" w:hAnsi="Times New Roman" w:cs="Times New Roman"/>
          <w:b/>
          <w:sz w:val="24"/>
          <w:szCs w:val="24"/>
          <w:rPrChange w:id="3080" w:author="Du-rush Writing Studio" w:date="2019-06-14T06:55:00Z">
            <w:rPr>
              <w:ins w:id="3081" w:author="anupam yadav" w:date="2019-07-05T12:16:00Z"/>
              <w:rFonts w:ascii="Courier New" w:eastAsia="Courier New" w:hAnsi="Courier New" w:cs="Courier New"/>
              <w:b/>
              <w:sz w:val="24"/>
              <w:szCs w:val="24"/>
            </w:rPr>
          </w:rPrChange>
        </w:rPr>
        <w:pPrChange w:id="3082" w:author="Divya Raja" w:date="2020-10-13T14:29:00Z">
          <w:pPr>
            <w:pStyle w:val="normal0"/>
            <w:jc w:val="center"/>
          </w:pPr>
        </w:pPrChange>
      </w:pPr>
      <w:ins w:id="3083" w:author="anupam yadav" w:date="2019-07-05T12:16:00Z">
        <w:r w:rsidRPr="00834337">
          <w:rPr>
            <w:rFonts w:ascii="Times New Roman" w:eastAsia="Times New Roman" w:hAnsi="Times New Roman" w:cs="Times New Roman"/>
            <w:b/>
            <w:sz w:val="24"/>
            <w:szCs w:val="24"/>
            <w:rPrChange w:id="3084" w:author="Du-rush Writing Studio" w:date="2019-06-14T06:55:00Z">
              <w:rPr>
                <w:rFonts w:ascii="Courier New" w:eastAsia="Courier New" w:hAnsi="Courier New" w:cs="Courier New"/>
                <w:b/>
                <w:sz w:val="24"/>
                <w:szCs w:val="24"/>
              </w:rPr>
            </w:rPrChange>
          </w:rPr>
          <w:t>A cricket chirps, Jax.</w:t>
        </w:r>
      </w:ins>
    </w:p>
    <w:p w:rsidR="00834337" w:rsidRPr="00834337" w:rsidRDefault="00834337" w:rsidP="00834337">
      <w:pPr>
        <w:pStyle w:val="normal0"/>
        <w:jc w:val="both"/>
        <w:rPr>
          <w:ins w:id="3085" w:author="anupam yadav" w:date="2019-07-05T12:16:00Z"/>
          <w:rFonts w:ascii="Times New Roman" w:eastAsia="Times New Roman" w:hAnsi="Times New Roman" w:cs="Times New Roman"/>
          <w:b/>
          <w:sz w:val="24"/>
          <w:szCs w:val="24"/>
          <w:rPrChange w:id="3086" w:author="Du-rush Writing Studio" w:date="2019-06-14T06:55:00Z">
            <w:rPr>
              <w:ins w:id="3087" w:author="anupam yadav" w:date="2019-07-05T12:16:00Z"/>
              <w:rFonts w:ascii="Courier New" w:eastAsia="Courier New" w:hAnsi="Courier New" w:cs="Courier New"/>
              <w:b/>
              <w:sz w:val="24"/>
              <w:szCs w:val="24"/>
            </w:rPr>
          </w:rPrChange>
        </w:rPr>
        <w:pPrChange w:id="3088" w:author="Divya Raja" w:date="2020-10-13T14:29:00Z">
          <w:pPr>
            <w:pStyle w:val="normal0"/>
            <w:jc w:val="center"/>
          </w:pPr>
        </w:pPrChange>
      </w:pPr>
    </w:p>
    <w:p w:rsidR="00834337" w:rsidRPr="00834337" w:rsidRDefault="00834337" w:rsidP="00834337">
      <w:pPr>
        <w:pStyle w:val="normal0"/>
        <w:jc w:val="both"/>
        <w:rPr>
          <w:ins w:id="3089" w:author="anupam yadav" w:date="2019-07-05T12:16:00Z"/>
          <w:rFonts w:ascii="Times New Roman" w:eastAsia="Times New Roman" w:hAnsi="Times New Roman" w:cs="Times New Roman"/>
          <w:b/>
          <w:sz w:val="24"/>
          <w:szCs w:val="24"/>
          <w:rPrChange w:id="3090" w:author="Du-rush Writing Studio" w:date="2019-06-14T06:55:00Z">
            <w:rPr>
              <w:ins w:id="3091" w:author="anupam yadav" w:date="2019-07-05T12:16:00Z"/>
              <w:rFonts w:ascii="Courier New" w:eastAsia="Courier New" w:hAnsi="Courier New" w:cs="Courier New"/>
              <w:b/>
              <w:sz w:val="24"/>
              <w:szCs w:val="24"/>
            </w:rPr>
          </w:rPrChange>
        </w:rPr>
        <w:pPrChange w:id="3092" w:author="Divya Raja" w:date="2020-10-13T14:29:00Z">
          <w:pPr>
            <w:pStyle w:val="normal0"/>
            <w:jc w:val="center"/>
          </w:pPr>
        </w:pPrChange>
      </w:pPr>
      <w:ins w:id="3093" w:author="anupam yadav" w:date="2019-07-05T12:16:00Z">
        <w:r w:rsidRPr="00834337">
          <w:rPr>
            <w:rFonts w:ascii="Times New Roman" w:eastAsia="Times New Roman" w:hAnsi="Times New Roman" w:cs="Times New Roman"/>
            <w:b/>
            <w:sz w:val="24"/>
            <w:szCs w:val="24"/>
            <w:rPrChange w:id="3094" w:author="Du-rush Writing Studio" w:date="2019-06-14T06:55:00Z">
              <w:rPr>
                <w:rFonts w:ascii="Courier New" w:eastAsia="Courier New" w:hAnsi="Courier New" w:cs="Courier New"/>
                <w:b/>
                <w:sz w:val="24"/>
                <w:szCs w:val="24"/>
              </w:rPr>
            </w:rPrChange>
          </w:rPr>
          <w:t xml:space="preserve">           JAX</w:t>
        </w:r>
      </w:ins>
    </w:p>
    <w:p w:rsidR="00834337" w:rsidRPr="00834337" w:rsidRDefault="00834337" w:rsidP="00834337">
      <w:pPr>
        <w:pStyle w:val="normal0"/>
        <w:jc w:val="both"/>
        <w:rPr>
          <w:ins w:id="3095" w:author="anupam yadav" w:date="2019-07-05T12:16:00Z"/>
          <w:rFonts w:ascii="Times New Roman" w:eastAsia="Times New Roman" w:hAnsi="Times New Roman" w:cs="Times New Roman"/>
          <w:b/>
          <w:sz w:val="24"/>
          <w:szCs w:val="24"/>
          <w:rPrChange w:id="3096" w:author="Du-rush Writing Studio" w:date="2019-06-14T06:55:00Z">
            <w:rPr>
              <w:ins w:id="3097" w:author="anupam yadav" w:date="2019-07-05T12:16:00Z"/>
              <w:rFonts w:ascii="Courier New" w:eastAsia="Courier New" w:hAnsi="Courier New" w:cs="Courier New"/>
              <w:b/>
              <w:sz w:val="24"/>
              <w:szCs w:val="24"/>
            </w:rPr>
          </w:rPrChange>
        </w:rPr>
        <w:pPrChange w:id="3098" w:author="Divya Raja" w:date="2020-10-13T14:29:00Z">
          <w:pPr>
            <w:pStyle w:val="normal0"/>
            <w:jc w:val="center"/>
          </w:pPr>
        </w:pPrChange>
      </w:pPr>
      <w:ins w:id="3099" w:author="anupam yadav" w:date="2019-07-05T12:16:00Z">
        <w:r w:rsidRPr="00834337">
          <w:rPr>
            <w:rFonts w:ascii="Times New Roman" w:eastAsia="Times New Roman" w:hAnsi="Times New Roman" w:cs="Times New Roman"/>
            <w:b/>
            <w:sz w:val="24"/>
            <w:szCs w:val="24"/>
            <w:rPrChange w:id="3100" w:author="Du-rush Writing Studio" w:date="2019-06-14T06:55:00Z">
              <w:rPr>
                <w:rFonts w:ascii="Courier New" w:eastAsia="Courier New" w:hAnsi="Courier New" w:cs="Courier New"/>
                <w:b/>
                <w:sz w:val="24"/>
                <w:szCs w:val="24"/>
              </w:rPr>
            </w:rPrChange>
          </w:rPr>
          <w:t>Could you please chirp for our friend here?</w:t>
        </w:r>
      </w:ins>
    </w:p>
    <w:p w:rsidR="00834337" w:rsidRPr="00834337" w:rsidRDefault="00834337" w:rsidP="00834337">
      <w:pPr>
        <w:pStyle w:val="normal0"/>
        <w:jc w:val="both"/>
        <w:rPr>
          <w:ins w:id="3101" w:author="anupam yadav" w:date="2019-07-05T12:16:00Z"/>
          <w:rFonts w:ascii="Times New Roman" w:eastAsia="Times New Roman" w:hAnsi="Times New Roman" w:cs="Times New Roman"/>
          <w:b/>
          <w:sz w:val="24"/>
          <w:szCs w:val="24"/>
          <w:rPrChange w:id="3102" w:author="Du-rush Writing Studio" w:date="2019-06-14T06:55:00Z">
            <w:rPr>
              <w:ins w:id="3103" w:author="anupam yadav" w:date="2019-07-05T12:16:00Z"/>
              <w:rFonts w:ascii="Courier New" w:eastAsia="Courier New" w:hAnsi="Courier New" w:cs="Courier New"/>
              <w:b/>
              <w:sz w:val="24"/>
              <w:szCs w:val="24"/>
            </w:rPr>
          </w:rPrChange>
        </w:rPr>
        <w:pPrChange w:id="3104" w:author="Divya Raja" w:date="2020-10-13T14:29:00Z">
          <w:pPr>
            <w:pStyle w:val="normal0"/>
            <w:jc w:val="center"/>
          </w:pPr>
        </w:pPrChange>
      </w:pPr>
    </w:p>
    <w:p w:rsidR="00834337" w:rsidRPr="00834337" w:rsidRDefault="00834337" w:rsidP="00834337">
      <w:pPr>
        <w:pStyle w:val="normal0"/>
        <w:jc w:val="both"/>
        <w:rPr>
          <w:ins w:id="3105" w:author="anupam yadav" w:date="2019-07-05T12:16:00Z"/>
          <w:rFonts w:ascii="Times New Roman" w:eastAsia="Times New Roman" w:hAnsi="Times New Roman" w:cs="Times New Roman"/>
          <w:b/>
          <w:sz w:val="24"/>
          <w:szCs w:val="24"/>
          <w:rPrChange w:id="3106" w:author="Du-rush Writing Studio" w:date="2019-06-14T06:55:00Z">
            <w:rPr>
              <w:ins w:id="3107" w:author="anupam yadav" w:date="2019-07-05T12:16:00Z"/>
              <w:rFonts w:ascii="Courier New" w:eastAsia="Courier New" w:hAnsi="Courier New" w:cs="Courier New"/>
              <w:b/>
              <w:sz w:val="24"/>
              <w:szCs w:val="24"/>
            </w:rPr>
          </w:rPrChange>
        </w:rPr>
        <w:pPrChange w:id="3108" w:author="Divya Raja" w:date="2020-10-13T14:29:00Z">
          <w:pPr>
            <w:pStyle w:val="normal0"/>
            <w:jc w:val="center"/>
          </w:pPr>
        </w:pPrChange>
      </w:pPr>
      <w:ins w:id="3109" w:author="anupam yadav" w:date="2019-07-05T12:16:00Z">
        <w:r w:rsidRPr="00834337">
          <w:rPr>
            <w:rFonts w:ascii="Times New Roman" w:eastAsia="Times New Roman" w:hAnsi="Times New Roman" w:cs="Times New Roman"/>
            <w:b/>
            <w:sz w:val="24"/>
            <w:szCs w:val="24"/>
            <w:rPrChange w:id="3110" w:author="Du-rush Writing Studio" w:date="2019-06-14T06:55:00Z">
              <w:rPr>
                <w:rFonts w:ascii="Courier New" w:eastAsia="Courier New" w:hAnsi="Courier New" w:cs="Courier New"/>
                <w:b/>
                <w:sz w:val="24"/>
                <w:szCs w:val="24"/>
              </w:rPr>
            </w:rPrChange>
          </w:rPr>
          <w:t>Close up of the cricket who is visibly angry from the captivation. Jax releases the cricket, which raises its ‘hands’ in anger and ‘shouts’. The cricket chirps.</w:t>
        </w:r>
      </w:ins>
    </w:p>
    <w:p w:rsidR="00834337" w:rsidRPr="00834337" w:rsidRDefault="00834337" w:rsidP="00834337">
      <w:pPr>
        <w:pStyle w:val="normal0"/>
        <w:jc w:val="both"/>
        <w:rPr>
          <w:ins w:id="3111" w:author="anupam yadav" w:date="2019-07-05T12:16:00Z"/>
          <w:rFonts w:ascii="Times New Roman" w:eastAsia="Times New Roman" w:hAnsi="Times New Roman" w:cs="Times New Roman"/>
          <w:b/>
          <w:sz w:val="24"/>
          <w:szCs w:val="24"/>
          <w:rPrChange w:id="3112" w:author="Du-rush Writing Studio" w:date="2019-06-14T06:55:00Z">
            <w:rPr>
              <w:ins w:id="3113" w:author="anupam yadav" w:date="2019-07-05T12:16:00Z"/>
              <w:rFonts w:ascii="Courier New" w:eastAsia="Courier New" w:hAnsi="Courier New" w:cs="Courier New"/>
              <w:b/>
              <w:sz w:val="24"/>
              <w:szCs w:val="24"/>
            </w:rPr>
          </w:rPrChange>
        </w:rPr>
        <w:pPrChange w:id="3114" w:author="Divya Raja" w:date="2020-10-13T14:29:00Z">
          <w:pPr>
            <w:pStyle w:val="normal0"/>
            <w:jc w:val="center"/>
          </w:pPr>
        </w:pPrChange>
      </w:pPr>
    </w:p>
    <w:p w:rsidR="00834337" w:rsidRPr="00834337" w:rsidRDefault="00834337" w:rsidP="00834337">
      <w:pPr>
        <w:pStyle w:val="normal0"/>
        <w:jc w:val="both"/>
        <w:rPr>
          <w:ins w:id="3115" w:author="anupam yadav" w:date="2019-07-05T12:16:00Z"/>
          <w:rFonts w:ascii="Times New Roman" w:eastAsia="Times New Roman" w:hAnsi="Times New Roman" w:cs="Times New Roman"/>
          <w:b/>
          <w:sz w:val="24"/>
          <w:szCs w:val="24"/>
          <w:rPrChange w:id="3116" w:author="Du-rush Writing Studio" w:date="2019-06-14T06:55:00Z">
            <w:rPr>
              <w:ins w:id="3117" w:author="anupam yadav" w:date="2019-07-05T12:16:00Z"/>
              <w:rFonts w:ascii="Courier New" w:eastAsia="Courier New" w:hAnsi="Courier New" w:cs="Courier New"/>
              <w:b/>
              <w:sz w:val="24"/>
              <w:szCs w:val="24"/>
            </w:rPr>
          </w:rPrChange>
        </w:rPr>
        <w:pPrChange w:id="3118" w:author="Divya Raja" w:date="2020-10-13T14:29:00Z">
          <w:pPr>
            <w:pStyle w:val="normal0"/>
            <w:jc w:val="center"/>
          </w:pPr>
        </w:pPrChange>
      </w:pPr>
      <w:ins w:id="3119" w:author="anupam yadav" w:date="2019-07-05T12:16:00Z">
        <w:r w:rsidRPr="00834337">
          <w:rPr>
            <w:rFonts w:ascii="Times New Roman" w:eastAsia="Times New Roman" w:hAnsi="Times New Roman" w:cs="Times New Roman"/>
            <w:b/>
            <w:sz w:val="24"/>
            <w:szCs w:val="24"/>
            <w:rPrChange w:id="3120" w:author="Du-rush Writing Studio" w:date="2019-06-14T06:55:00Z">
              <w:rPr>
                <w:rFonts w:ascii="Courier New" w:eastAsia="Courier New" w:hAnsi="Courier New" w:cs="Courier New"/>
                <w:b/>
                <w:sz w:val="24"/>
                <w:szCs w:val="24"/>
              </w:rPr>
            </w:rPrChange>
          </w:rPr>
          <w:t>SFX: Chirp… chirp… chirp.</w:t>
        </w:r>
      </w:ins>
    </w:p>
    <w:p w:rsidR="00834337" w:rsidRPr="00834337" w:rsidRDefault="00834337" w:rsidP="00834337">
      <w:pPr>
        <w:pStyle w:val="normal0"/>
        <w:jc w:val="both"/>
        <w:rPr>
          <w:ins w:id="3121" w:author="anupam yadav" w:date="2019-07-05T12:16:00Z"/>
          <w:rFonts w:ascii="Times New Roman" w:eastAsia="Times New Roman" w:hAnsi="Times New Roman" w:cs="Times New Roman"/>
          <w:b/>
          <w:sz w:val="24"/>
          <w:szCs w:val="24"/>
          <w:rPrChange w:id="3122" w:author="Du-rush Writing Studio" w:date="2019-06-14T06:55:00Z">
            <w:rPr>
              <w:ins w:id="3123" w:author="anupam yadav" w:date="2019-07-05T12:16:00Z"/>
              <w:rFonts w:ascii="Courier New" w:eastAsia="Courier New" w:hAnsi="Courier New" w:cs="Courier New"/>
              <w:b/>
              <w:sz w:val="24"/>
              <w:szCs w:val="24"/>
            </w:rPr>
          </w:rPrChange>
        </w:rPr>
        <w:pPrChange w:id="3124" w:author="Divya Raja" w:date="2020-10-13T14:29:00Z">
          <w:pPr>
            <w:pStyle w:val="normal0"/>
            <w:jc w:val="center"/>
          </w:pPr>
        </w:pPrChange>
      </w:pPr>
    </w:p>
    <w:p w:rsidR="00834337" w:rsidRPr="00834337" w:rsidRDefault="00834337" w:rsidP="00834337">
      <w:pPr>
        <w:pStyle w:val="normal0"/>
        <w:jc w:val="both"/>
        <w:rPr>
          <w:ins w:id="3125" w:author="anupam yadav" w:date="2019-07-05T12:16:00Z"/>
          <w:rFonts w:ascii="Times New Roman" w:eastAsia="Times New Roman" w:hAnsi="Times New Roman" w:cs="Times New Roman"/>
          <w:b/>
          <w:sz w:val="24"/>
          <w:szCs w:val="24"/>
          <w:rPrChange w:id="3126" w:author="Du-rush Writing Studio" w:date="2019-06-14T06:55:00Z">
            <w:rPr>
              <w:ins w:id="3127" w:author="anupam yadav" w:date="2019-07-05T12:16:00Z"/>
              <w:rFonts w:ascii="Courier New" w:eastAsia="Courier New" w:hAnsi="Courier New" w:cs="Courier New"/>
              <w:b/>
              <w:sz w:val="24"/>
              <w:szCs w:val="24"/>
            </w:rPr>
          </w:rPrChange>
        </w:rPr>
        <w:pPrChange w:id="3128" w:author="Divya Raja" w:date="2020-10-13T14:29:00Z">
          <w:pPr>
            <w:pStyle w:val="normal0"/>
            <w:jc w:val="center"/>
          </w:pPr>
        </w:pPrChange>
      </w:pPr>
      <w:ins w:id="3129" w:author="anupam yadav" w:date="2019-07-05T12:16:00Z">
        <w:r w:rsidRPr="00834337">
          <w:rPr>
            <w:rFonts w:ascii="Times New Roman" w:eastAsia="Times New Roman" w:hAnsi="Times New Roman" w:cs="Times New Roman"/>
            <w:b/>
            <w:sz w:val="24"/>
            <w:szCs w:val="24"/>
            <w:rPrChange w:id="3130" w:author="Du-rush Writing Studio" w:date="2019-06-14T06:55:00Z">
              <w:rPr>
                <w:rFonts w:ascii="Courier New" w:eastAsia="Courier New" w:hAnsi="Courier New" w:cs="Courier New"/>
                <w:b/>
                <w:sz w:val="24"/>
                <w:szCs w:val="24"/>
              </w:rPr>
            </w:rPrChange>
          </w:rPr>
          <w:t>SFX: Cricket chirping. The fly</w:t>
        </w:r>
        <w:del w:id="3131" w:author="Raj iv Sharma" w:date="2020-10-05T09:19:00Z">
          <w:r w:rsidRPr="00834337">
            <w:rPr>
              <w:rFonts w:ascii="Times New Roman" w:eastAsia="Times New Roman" w:hAnsi="Times New Roman" w:cs="Times New Roman"/>
              <w:b/>
              <w:sz w:val="24"/>
              <w:szCs w:val="24"/>
              <w:rPrChange w:id="3132" w:author="Du-rush Writing Studio" w:date="2019-06-14T06:55:00Z">
                <w:rPr>
                  <w:rFonts w:ascii="Courier New" w:eastAsia="Courier New" w:hAnsi="Courier New" w:cs="Courier New"/>
                  <w:b/>
                  <w:sz w:val="24"/>
                  <w:szCs w:val="24"/>
                </w:rPr>
              </w:rPrChange>
            </w:rPr>
            <w:delText xml:space="preserve"> </w:delText>
          </w:r>
        </w:del>
        <w:r w:rsidRPr="00834337">
          <w:rPr>
            <w:rFonts w:ascii="Times New Roman" w:eastAsia="Times New Roman" w:hAnsi="Times New Roman" w:cs="Times New Roman"/>
            <w:b/>
            <w:sz w:val="24"/>
            <w:szCs w:val="24"/>
            <w:rPrChange w:id="3133" w:author="Du-rush Writing Studio" w:date="2019-06-14T06:55:00Z">
              <w:rPr>
                <w:rFonts w:ascii="Courier New" w:eastAsia="Courier New" w:hAnsi="Courier New" w:cs="Courier New"/>
                <w:b/>
                <w:sz w:val="24"/>
                <w:szCs w:val="24"/>
              </w:rPr>
            </w:rPrChange>
          </w:rPr>
          <w:t xml:space="preserve">trap calms down even further and stops screaming gradually. </w:t>
        </w:r>
      </w:ins>
    </w:p>
    <w:p w:rsidR="00834337" w:rsidRPr="00834337" w:rsidRDefault="00834337" w:rsidP="00834337">
      <w:pPr>
        <w:pStyle w:val="normal0"/>
        <w:jc w:val="both"/>
        <w:rPr>
          <w:ins w:id="3134" w:author="anupam yadav" w:date="2019-07-05T12:16:00Z"/>
          <w:rFonts w:ascii="Times New Roman" w:eastAsia="Times New Roman" w:hAnsi="Times New Roman" w:cs="Times New Roman"/>
          <w:b/>
          <w:sz w:val="24"/>
          <w:szCs w:val="24"/>
          <w:rPrChange w:id="3135" w:author="Du-rush Writing Studio" w:date="2019-06-14T06:55:00Z">
            <w:rPr>
              <w:ins w:id="3136" w:author="anupam yadav" w:date="2019-07-05T12:16:00Z"/>
              <w:rFonts w:ascii="Courier New" w:eastAsia="Courier New" w:hAnsi="Courier New" w:cs="Courier New"/>
              <w:b/>
              <w:sz w:val="24"/>
              <w:szCs w:val="24"/>
            </w:rPr>
          </w:rPrChange>
        </w:rPr>
        <w:pPrChange w:id="3137" w:author="Divya Raja" w:date="2020-10-13T14:29:00Z">
          <w:pPr>
            <w:pStyle w:val="normal0"/>
            <w:jc w:val="center"/>
          </w:pPr>
        </w:pPrChange>
      </w:pPr>
    </w:p>
    <w:p w:rsidR="00834337" w:rsidRPr="00834337" w:rsidRDefault="00834337" w:rsidP="00834337">
      <w:pPr>
        <w:pStyle w:val="normal0"/>
        <w:jc w:val="both"/>
        <w:rPr>
          <w:ins w:id="3138" w:author="anupam yadav" w:date="2019-07-05T12:16:00Z"/>
          <w:rFonts w:ascii="Times New Roman" w:eastAsia="Times New Roman" w:hAnsi="Times New Roman" w:cs="Times New Roman"/>
          <w:b/>
          <w:sz w:val="24"/>
          <w:szCs w:val="24"/>
          <w:rPrChange w:id="3139" w:author="Du-rush Writing Studio" w:date="2019-06-14T06:55:00Z">
            <w:rPr>
              <w:ins w:id="3140" w:author="anupam yadav" w:date="2019-07-05T12:16:00Z"/>
              <w:rFonts w:ascii="Courier New" w:eastAsia="Courier New" w:hAnsi="Courier New" w:cs="Courier New"/>
              <w:b/>
              <w:sz w:val="24"/>
              <w:szCs w:val="24"/>
            </w:rPr>
          </w:rPrChange>
        </w:rPr>
        <w:pPrChange w:id="3141" w:author="Divya Raja" w:date="2020-10-13T14:29:00Z">
          <w:pPr>
            <w:pStyle w:val="normal0"/>
            <w:jc w:val="center"/>
          </w:pPr>
        </w:pPrChange>
      </w:pPr>
      <w:ins w:id="3142" w:author="anupam yadav" w:date="2019-07-05T12:16:00Z">
        <w:r w:rsidRPr="00834337">
          <w:rPr>
            <w:rFonts w:ascii="Times New Roman" w:eastAsia="Times New Roman" w:hAnsi="Times New Roman" w:cs="Times New Roman"/>
            <w:b/>
            <w:sz w:val="24"/>
            <w:szCs w:val="24"/>
            <w:rPrChange w:id="3143"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3144" w:author="anupam yadav" w:date="2019-07-05T12:16:00Z"/>
          <w:rFonts w:ascii="Times New Roman" w:eastAsia="Times New Roman" w:hAnsi="Times New Roman" w:cs="Times New Roman"/>
          <w:b/>
          <w:sz w:val="24"/>
          <w:szCs w:val="24"/>
          <w:rPrChange w:id="3145" w:author="Du-rush Writing Studio" w:date="2019-06-14T06:55:00Z">
            <w:rPr>
              <w:ins w:id="3146" w:author="anupam yadav" w:date="2019-07-05T12:16:00Z"/>
              <w:rFonts w:ascii="Courier New" w:eastAsia="Courier New" w:hAnsi="Courier New" w:cs="Courier New"/>
              <w:b/>
              <w:sz w:val="24"/>
              <w:szCs w:val="24"/>
            </w:rPr>
          </w:rPrChange>
        </w:rPr>
        <w:pPrChange w:id="3147" w:author="Divya Raja" w:date="2020-10-13T14:29:00Z">
          <w:pPr>
            <w:pStyle w:val="normal0"/>
            <w:jc w:val="center"/>
          </w:pPr>
        </w:pPrChange>
      </w:pPr>
      <w:ins w:id="3148" w:author="anupam yadav" w:date="2019-07-05T12:16:00Z">
        <w:r w:rsidRPr="00834337">
          <w:rPr>
            <w:rFonts w:ascii="Times New Roman" w:eastAsia="Times New Roman" w:hAnsi="Times New Roman" w:cs="Times New Roman"/>
            <w:b/>
            <w:sz w:val="24"/>
            <w:szCs w:val="24"/>
            <w:rPrChange w:id="3149" w:author="Du-rush Writing Studio" w:date="2019-06-14T06:55:00Z">
              <w:rPr>
                <w:rFonts w:ascii="Courier New" w:eastAsia="Courier New" w:hAnsi="Courier New" w:cs="Courier New"/>
                <w:b/>
                <w:sz w:val="24"/>
                <w:szCs w:val="24"/>
              </w:rPr>
            </w:rPrChange>
          </w:rPr>
          <w:t>Here you go. Sleep tight, little one.</w:t>
        </w:r>
      </w:ins>
    </w:p>
    <w:p w:rsidR="00834337" w:rsidRPr="00834337" w:rsidRDefault="00834337" w:rsidP="00834337">
      <w:pPr>
        <w:pStyle w:val="normal0"/>
        <w:jc w:val="both"/>
        <w:rPr>
          <w:ins w:id="3150" w:author="anupam yadav" w:date="2019-07-05T12:16:00Z"/>
          <w:rFonts w:ascii="Times New Roman" w:eastAsia="Times New Roman" w:hAnsi="Times New Roman" w:cs="Times New Roman"/>
          <w:b/>
          <w:sz w:val="24"/>
          <w:szCs w:val="24"/>
          <w:rPrChange w:id="3151" w:author="Du-rush Writing Studio" w:date="2019-06-14T06:55:00Z">
            <w:rPr>
              <w:ins w:id="3152" w:author="anupam yadav" w:date="2019-07-05T12:16:00Z"/>
              <w:rFonts w:ascii="Courier New" w:eastAsia="Courier New" w:hAnsi="Courier New" w:cs="Courier New"/>
              <w:b/>
              <w:sz w:val="24"/>
              <w:szCs w:val="24"/>
            </w:rPr>
          </w:rPrChange>
        </w:rPr>
        <w:pPrChange w:id="3153" w:author="Divya Raja" w:date="2020-10-13T14:29:00Z">
          <w:pPr>
            <w:pStyle w:val="normal0"/>
            <w:jc w:val="center"/>
          </w:pPr>
        </w:pPrChange>
      </w:pPr>
    </w:p>
    <w:p w:rsidR="00834337" w:rsidRPr="00834337" w:rsidRDefault="00834337" w:rsidP="00834337">
      <w:pPr>
        <w:pStyle w:val="normal0"/>
        <w:jc w:val="both"/>
        <w:rPr>
          <w:ins w:id="3154" w:author="anupam yadav" w:date="2019-07-05T12:16:00Z"/>
          <w:rFonts w:ascii="Times New Roman" w:eastAsia="Times New Roman" w:hAnsi="Times New Roman" w:cs="Times New Roman"/>
          <w:b/>
          <w:sz w:val="24"/>
          <w:szCs w:val="24"/>
          <w:rPrChange w:id="3155" w:author="Du-rush Writing Studio" w:date="2019-06-14T06:55:00Z">
            <w:rPr>
              <w:ins w:id="3156" w:author="anupam yadav" w:date="2019-07-05T12:16:00Z"/>
              <w:rFonts w:ascii="Courier New" w:eastAsia="Courier New" w:hAnsi="Courier New" w:cs="Courier New"/>
              <w:b/>
              <w:sz w:val="24"/>
              <w:szCs w:val="24"/>
            </w:rPr>
          </w:rPrChange>
        </w:rPr>
        <w:pPrChange w:id="3157" w:author="Divya Raja" w:date="2020-10-13T14:29:00Z">
          <w:pPr>
            <w:pStyle w:val="normal0"/>
            <w:jc w:val="center"/>
          </w:pPr>
        </w:pPrChange>
      </w:pPr>
      <w:ins w:id="3158" w:author="anupam yadav" w:date="2019-07-05T12:16:00Z">
        <w:r w:rsidRPr="00834337">
          <w:rPr>
            <w:rFonts w:ascii="Times New Roman" w:eastAsia="Times New Roman" w:hAnsi="Times New Roman" w:cs="Times New Roman"/>
            <w:b/>
            <w:sz w:val="24"/>
            <w:szCs w:val="24"/>
            <w:rPrChange w:id="3159" w:author="Du-rush Writing Studio" w:date="2019-06-14T06:55:00Z">
              <w:rPr>
                <w:rFonts w:ascii="Courier New" w:eastAsia="Courier New" w:hAnsi="Courier New" w:cs="Courier New"/>
                <w:b/>
                <w:sz w:val="24"/>
                <w:szCs w:val="24"/>
              </w:rPr>
            </w:rPrChange>
          </w:rPr>
          <w:t>Jinx then pats and caresses its head as the flytrap goes to sleep.</w:t>
        </w:r>
      </w:ins>
    </w:p>
    <w:p w:rsidR="00834337" w:rsidRPr="00834337" w:rsidRDefault="00834337" w:rsidP="00834337">
      <w:pPr>
        <w:pStyle w:val="normal0"/>
        <w:jc w:val="both"/>
        <w:rPr>
          <w:ins w:id="3160" w:author="anupam yadav" w:date="2019-07-05T12:16:00Z"/>
          <w:rFonts w:ascii="Times New Roman" w:eastAsia="Times New Roman" w:hAnsi="Times New Roman" w:cs="Times New Roman"/>
          <w:b/>
          <w:sz w:val="24"/>
          <w:szCs w:val="24"/>
          <w:rPrChange w:id="3161" w:author="Du-rush Writing Studio" w:date="2019-06-14T06:55:00Z">
            <w:rPr>
              <w:ins w:id="3162" w:author="anupam yadav" w:date="2019-07-05T12:16:00Z"/>
              <w:rFonts w:ascii="Courier New" w:eastAsia="Courier New" w:hAnsi="Courier New" w:cs="Courier New"/>
              <w:b/>
              <w:sz w:val="24"/>
              <w:szCs w:val="24"/>
            </w:rPr>
          </w:rPrChange>
        </w:rPr>
        <w:pPrChange w:id="3163" w:author="Divya Raja" w:date="2020-10-13T14:29:00Z">
          <w:pPr>
            <w:pStyle w:val="normal0"/>
            <w:jc w:val="center"/>
          </w:pPr>
        </w:pPrChange>
      </w:pPr>
    </w:p>
    <w:p w:rsidR="00834337" w:rsidRPr="00834337" w:rsidRDefault="00834337" w:rsidP="00834337">
      <w:pPr>
        <w:pStyle w:val="normal0"/>
        <w:jc w:val="both"/>
        <w:rPr>
          <w:ins w:id="3164" w:author="anupam yadav" w:date="2019-07-05T12:16:00Z"/>
          <w:rFonts w:ascii="Times New Roman" w:eastAsia="Times New Roman" w:hAnsi="Times New Roman" w:cs="Times New Roman"/>
          <w:b/>
          <w:sz w:val="24"/>
          <w:szCs w:val="24"/>
          <w:rPrChange w:id="3165" w:author="Du-rush Writing Studio" w:date="2019-06-14T06:55:00Z">
            <w:rPr>
              <w:ins w:id="3166" w:author="anupam yadav" w:date="2019-07-05T12:16:00Z"/>
              <w:rFonts w:ascii="Courier New" w:eastAsia="Courier New" w:hAnsi="Courier New" w:cs="Courier New"/>
              <w:b/>
              <w:sz w:val="24"/>
              <w:szCs w:val="24"/>
            </w:rPr>
          </w:rPrChange>
        </w:rPr>
        <w:pPrChange w:id="3167" w:author="Divya Raja" w:date="2020-10-13T14:29:00Z">
          <w:pPr>
            <w:pStyle w:val="normal0"/>
            <w:jc w:val="center"/>
          </w:pPr>
        </w:pPrChange>
      </w:pPr>
      <w:ins w:id="3168" w:author="anupam yadav" w:date="2019-07-05T12:16:00Z">
        <w:r w:rsidRPr="00834337">
          <w:rPr>
            <w:rFonts w:ascii="Times New Roman" w:eastAsia="Times New Roman" w:hAnsi="Times New Roman" w:cs="Times New Roman"/>
            <w:b/>
            <w:sz w:val="24"/>
            <w:szCs w:val="24"/>
            <w:rPrChange w:id="3169" w:author="Du-rush Writing Studio" w:date="2019-06-14T06:55:00Z">
              <w:rPr>
                <w:rFonts w:ascii="Courier New" w:eastAsia="Courier New" w:hAnsi="Courier New" w:cs="Courier New"/>
                <w:b/>
                <w:sz w:val="24"/>
                <w:szCs w:val="24"/>
              </w:rPr>
            </w:rPrChange>
          </w:rPr>
          <w:t xml:space="preserve">                       FRANK/JAX/JANE</w:t>
        </w:r>
      </w:ins>
    </w:p>
    <w:p w:rsidR="00834337" w:rsidRPr="00834337" w:rsidRDefault="00834337" w:rsidP="00834337">
      <w:pPr>
        <w:pStyle w:val="normal0"/>
        <w:jc w:val="both"/>
        <w:rPr>
          <w:ins w:id="3170" w:author="anupam yadav" w:date="2019-07-05T12:16:00Z"/>
          <w:rFonts w:ascii="Times New Roman" w:eastAsia="Times New Roman" w:hAnsi="Times New Roman" w:cs="Times New Roman"/>
          <w:b/>
          <w:sz w:val="24"/>
          <w:szCs w:val="24"/>
          <w:rPrChange w:id="3171" w:author="Du-rush Writing Studio" w:date="2019-06-14T06:55:00Z">
            <w:rPr>
              <w:ins w:id="3172" w:author="anupam yadav" w:date="2019-07-05T12:16:00Z"/>
              <w:rFonts w:ascii="Courier New" w:eastAsia="Courier New" w:hAnsi="Courier New" w:cs="Courier New"/>
              <w:b/>
              <w:sz w:val="24"/>
              <w:szCs w:val="24"/>
            </w:rPr>
          </w:rPrChange>
        </w:rPr>
        <w:pPrChange w:id="3173" w:author="Divya Raja" w:date="2020-10-13T14:29:00Z">
          <w:pPr>
            <w:pStyle w:val="normal0"/>
            <w:jc w:val="center"/>
          </w:pPr>
        </w:pPrChange>
      </w:pPr>
      <w:ins w:id="3174" w:author="anupam yadav" w:date="2019-07-05T12:16:00Z">
        <w:r w:rsidRPr="00834337">
          <w:rPr>
            <w:rFonts w:ascii="Times New Roman" w:eastAsia="Times New Roman" w:hAnsi="Times New Roman" w:cs="Times New Roman"/>
            <w:b/>
            <w:sz w:val="24"/>
            <w:szCs w:val="24"/>
            <w:rPrChange w:id="3175" w:author="Du-rush Writing Studio" w:date="2019-06-14T06:55:00Z">
              <w:rPr>
                <w:rFonts w:ascii="Courier New" w:eastAsia="Courier New" w:hAnsi="Courier New" w:cs="Courier New"/>
                <w:b/>
                <w:sz w:val="24"/>
                <w:szCs w:val="24"/>
              </w:rPr>
            </w:rPrChange>
          </w:rPr>
          <w:t>AWW!</w:t>
        </w:r>
      </w:ins>
    </w:p>
    <w:p w:rsidR="00834337" w:rsidRPr="00834337" w:rsidRDefault="00834337" w:rsidP="00834337">
      <w:pPr>
        <w:pStyle w:val="normal0"/>
        <w:jc w:val="both"/>
        <w:rPr>
          <w:ins w:id="3176" w:author="anupam yadav" w:date="2019-07-05T12:16:00Z"/>
          <w:rFonts w:ascii="Times New Roman" w:eastAsia="Times New Roman" w:hAnsi="Times New Roman" w:cs="Times New Roman"/>
          <w:b/>
          <w:sz w:val="24"/>
          <w:szCs w:val="24"/>
          <w:rPrChange w:id="3177" w:author="Du-rush Writing Studio" w:date="2019-06-14T06:55:00Z">
            <w:rPr>
              <w:ins w:id="3178" w:author="anupam yadav" w:date="2019-07-05T12:16:00Z"/>
              <w:rFonts w:ascii="Courier New" w:eastAsia="Courier New" w:hAnsi="Courier New" w:cs="Courier New"/>
              <w:b/>
              <w:sz w:val="24"/>
              <w:szCs w:val="24"/>
            </w:rPr>
          </w:rPrChange>
        </w:rPr>
        <w:pPrChange w:id="3179" w:author="Divya Raja" w:date="2020-10-13T14:29:00Z">
          <w:pPr>
            <w:pStyle w:val="normal0"/>
            <w:jc w:val="center"/>
          </w:pPr>
        </w:pPrChange>
      </w:pPr>
    </w:p>
    <w:p w:rsidR="00834337" w:rsidRPr="00834337" w:rsidRDefault="00834337" w:rsidP="00834337">
      <w:pPr>
        <w:pStyle w:val="normal0"/>
        <w:jc w:val="both"/>
        <w:rPr>
          <w:ins w:id="3180" w:author="anupam yadav" w:date="2019-07-05T12:16:00Z"/>
          <w:rFonts w:ascii="Times New Roman" w:eastAsia="Times New Roman" w:hAnsi="Times New Roman" w:cs="Times New Roman"/>
          <w:b/>
          <w:sz w:val="24"/>
          <w:szCs w:val="24"/>
          <w:rPrChange w:id="3181" w:author="Du-rush Writing Studio" w:date="2019-06-14T06:55:00Z">
            <w:rPr>
              <w:ins w:id="3182" w:author="anupam yadav" w:date="2019-07-05T12:16:00Z"/>
              <w:rFonts w:ascii="Courier New" w:eastAsia="Courier New" w:hAnsi="Courier New" w:cs="Courier New"/>
              <w:b/>
              <w:sz w:val="24"/>
              <w:szCs w:val="24"/>
            </w:rPr>
          </w:rPrChange>
        </w:rPr>
        <w:pPrChange w:id="3183" w:author="Divya Raja" w:date="2020-10-13T14:29:00Z">
          <w:pPr>
            <w:pStyle w:val="normal0"/>
            <w:jc w:val="center"/>
          </w:pPr>
        </w:pPrChange>
      </w:pPr>
      <w:ins w:id="3184" w:author="anupam yadav" w:date="2019-07-05T12:16:00Z">
        <w:r w:rsidRPr="00834337">
          <w:rPr>
            <w:rFonts w:ascii="Times New Roman" w:eastAsia="Times New Roman" w:hAnsi="Times New Roman" w:cs="Times New Roman"/>
            <w:b/>
            <w:sz w:val="24"/>
            <w:szCs w:val="24"/>
            <w:rPrChange w:id="3185"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3186" w:author="anupam yadav" w:date="2019-07-05T12:16:00Z"/>
          <w:rFonts w:ascii="Times New Roman" w:eastAsia="Times New Roman" w:hAnsi="Times New Roman" w:cs="Times New Roman"/>
          <w:b/>
          <w:sz w:val="24"/>
          <w:szCs w:val="24"/>
          <w:rPrChange w:id="3187" w:author="Du-rush Writing Studio" w:date="2019-06-14T06:55:00Z">
            <w:rPr>
              <w:ins w:id="3188" w:author="anupam yadav" w:date="2019-07-05T12:16:00Z"/>
              <w:rFonts w:ascii="Courier New" w:eastAsia="Courier New" w:hAnsi="Courier New" w:cs="Courier New"/>
              <w:b/>
              <w:sz w:val="24"/>
              <w:szCs w:val="24"/>
            </w:rPr>
          </w:rPrChange>
        </w:rPr>
        <w:pPrChange w:id="3189" w:author="Divya Raja" w:date="2020-10-13T14:29:00Z">
          <w:pPr>
            <w:pStyle w:val="normal0"/>
            <w:jc w:val="center"/>
          </w:pPr>
        </w:pPrChange>
      </w:pPr>
      <w:ins w:id="3190" w:author="anupam yadav" w:date="2019-07-05T12:16:00Z">
        <w:r w:rsidRPr="00834337">
          <w:rPr>
            <w:rFonts w:ascii="Times New Roman" w:eastAsia="Times New Roman" w:hAnsi="Times New Roman" w:cs="Times New Roman"/>
            <w:b/>
            <w:sz w:val="24"/>
            <w:szCs w:val="24"/>
            <w:rPrChange w:id="3191" w:author="Du-rush Writing Studio" w:date="2019-06-14T06:55:00Z">
              <w:rPr>
                <w:rFonts w:ascii="Courier New" w:eastAsia="Courier New" w:hAnsi="Courier New" w:cs="Courier New"/>
                <w:b/>
                <w:sz w:val="24"/>
                <w:szCs w:val="24"/>
              </w:rPr>
            </w:rPrChange>
          </w:rPr>
          <w:t xml:space="preserve">                    (delighted)</w:t>
        </w:r>
      </w:ins>
    </w:p>
    <w:p w:rsidR="00834337" w:rsidRPr="00834337" w:rsidRDefault="00834337" w:rsidP="00834337">
      <w:pPr>
        <w:pStyle w:val="normal0"/>
        <w:jc w:val="both"/>
        <w:rPr>
          <w:ins w:id="3192" w:author="anupam yadav" w:date="2019-07-05T12:16:00Z"/>
          <w:rFonts w:ascii="Times New Roman" w:eastAsia="Times New Roman" w:hAnsi="Times New Roman" w:cs="Times New Roman"/>
          <w:b/>
          <w:sz w:val="24"/>
          <w:szCs w:val="24"/>
          <w:rPrChange w:id="3193" w:author="Du-rush Writing Studio" w:date="2019-06-14T06:55:00Z">
            <w:rPr>
              <w:ins w:id="3194" w:author="anupam yadav" w:date="2019-07-05T12:16:00Z"/>
              <w:rFonts w:ascii="Courier New" w:eastAsia="Courier New" w:hAnsi="Courier New" w:cs="Courier New"/>
              <w:b/>
              <w:sz w:val="24"/>
              <w:szCs w:val="24"/>
            </w:rPr>
          </w:rPrChange>
        </w:rPr>
        <w:pPrChange w:id="3195" w:author="Divya Raja" w:date="2020-10-13T14:29:00Z">
          <w:pPr>
            <w:pStyle w:val="normal0"/>
            <w:jc w:val="center"/>
          </w:pPr>
        </w:pPrChange>
      </w:pPr>
      <w:ins w:id="3196" w:author="anupam yadav" w:date="2019-07-05T12:16:00Z">
        <w:r w:rsidRPr="00834337">
          <w:rPr>
            <w:rFonts w:ascii="Times New Roman" w:eastAsia="Times New Roman" w:hAnsi="Times New Roman" w:cs="Times New Roman"/>
            <w:b/>
            <w:sz w:val="24"/>
            <w:szCs w:val="24"/>
            <w:rPrChange w:id="3197" w:author="Du-rush Writing Studio" w:date="2019-06-14T06:55:00Z">
              <w:rPr>
                <w:rFonts w:ascii="Courier New" w:eastAsia="Courier New" w:hAnsi="Courier New" w:cs="Courier New"/>
                <w:b/>
                <w:sz w:val="24"/>
                <w:szCs w:val="24"/>
              </w:rPr>
            </w:rPrChange>
          </w:rPr>
          <w:t>Thanks a lot for your help, guys!</w:t>
        </w:r>
      </w:ins>
    </w:p>
    <w:p w:rsidR="00834337" w:rsidRPr="00834337" w:rsidRDefault="00834337" w:rsidP="00834337">
      <w:pPr>
        <w:pStyle w:val="normal0"/>
        <w:jc w:val="both"/>
        <w:rPr>
          <w:ins w:id="3198" w:author="anupam yadav" w:date="2019-07-05T12:16:00Z"/>
          <w:rFonts w:ascii="Times New Roman" w:eastAsia="Times New Roman" w:hAnsi="Times New Roman" w:cs="Times New Roman"/>
          <w:b/>
          <w:sz w:val="24"/>
          <w:szCs w:val="24"/>
          <w:rPrChange w:id="3199" w:author="Du-rush Writing Studio" w:date="2019-06-14T06:55:00Z">
            <w:rPr>
              <w:ins w:id="3200" w:author="anupam yadav" w:date="2019-07-05T12:16:00Z"/>
              <w:rFonts w:ascii="Courier New" w:eastAsia="Courier New" w:hAnsi="Courier New" w:cs="Courier New"/>
              <w:b/>
              <w:sz w:val="24"/>
              <w:szCs w:val="24"/>
            </w:rPr>
          </w:rPrChange>
        </w:rPr>
        <w:pPrChange w:id="3201" w:author="Divya Raja" w:date="2020-10-13T14:29:00Z">
          <w:pPr>
            <w:pStyle w:val="normal0"/>
            <w:jc w:val="center"/>
          </w:pPr>
        </w:pPrChange>
      </w:pPr>
    </w:p>
    <w:p w:rsidR="00834337" w:rsidRPr="00834337" w:rsidRDefault="00834337" w:rsidP="00834337">
      <w:pPr>
        <w:pStyle w:val="normal0"/>
        <w:jc w:val="both"/>
        <w:rPr>
          <w:ins w:id="3202" w:author="anupam yadav" w:date="2019-07-05T12:16:00Z"/>
          <w:rFonts w:ascii="Times New Roman" w:eastAsia="Times New Roman" w:hAnsi="Times New Roman" w:cs="Times New Roman"/>
          <w:b/>
          <w:sz w:val="24"/>
          <w:szCs w:val="24"/>
          <w:rPrChange w:id="3203" w:author="Du-rush Writing Studio" w:date="2019-06-14T06:55:00Z">
            <w:rPr>
              <w:ins w:id="3204" w:author="anupam yadav" w:date="2019-07-05T12:16:00Z"/>
              <w:rFonts w:ascii="Courier New" w:eastAsia="Courier New" w:hAnsi="Courier New" w:cs="Courier New"/>
              <w:b/>
              <w:sz w:val="24"/>
              <w:szCs w:val="24"/>
            </w:rPr>
          </w:rPrChange>
        </w:rPr>
        <w:pPrChange w:id="3205" w:author="Divya Raja" w:date="2020-10-13T14:29:00Z">
          <w:pPr>
            <w:pStyle w:val="normal0"/>
            <w:jc w:val="center"/>
          </w:pPr>
        </w:pPrChange>
      </w:pPr>
      <w:ins w:id="3206" w:author="anupam yadav" w:date="2019-07-05T12:16:00Z">
        <w:r w:rsidRPr="00834337">
          <w:rPr>
            <w:rFonts w:ascii="Times New Roman" w:eastAsia="Times New Roman" w:hAnsi="Times New Roman" w:cs="Times New Roman"/>
            <w:b/>
            <w:sz w:val="24"/>
            <w:szCs w:val="24"/>
            <w:rPrChange w:id="3207"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3208" w:author="anupam yadav" w:date="2019-07-05T12:16:00Z"/>
          <w:rFonts w:ascii="Times New Roman" w:eastAsia="Times New Roman" w:hAnsi="Times New Roman" w:cs="Times New Roman"/>
          <w:b/>
          <w:sz w:val="24"/>
          <w:szCs w:val="24"/>
          <w:rPrChange w:id="3209" w:author="Du-rush Writing Studio" w:date="2019-06-14T06:55:00Z">
            <w:rPr>
              <w:ins w:id="3210" w:author="anupam yadav" w:date="2019-07-05T12:16:00Z"/>
              <w:rFonts w:ascii="Courier New" w:eastAsia="Courier New" w:hAnsi="Courier New" w:cs="Courier New"/>
              <w:b/>
              <w:sz w:val="24"/>
              <w:szCs w:val="24"/>
            </w:rPr>
          </w:rPrChange>
        </w:rPr>
        <w:pPrChange w:id="3211" w:author="Divya Raja" w:date="2020-10-13T14:29:00Z">
          <w:pPr>
            <w:pStyle w:val="normal0"/>
            <w:jc w:val="center"/>
          </w:pPr>
        </w:pPrChange>
      </w:pPr>
      <w:ins w:id="3212" w:author="anupam yadav" w:date="2019-07-05T12:16:00Z">
        <w:r w:rsidRPr="00834337">
          <w:rPr>
            <w:rFonts w:ascii="Times New Roman" w:eastAsia="Times New Roman" w:hAnsi="Times New Roman" w:cs="Times New Roman"/>
            <w:b/>
            <w:sz w:val="24"/>
            <w:szCs w:val="24"/>
            <w:rPrChange w:id="3213" w:author="Du-rush Writing Studio" w:date="2019-06-14T06:55:00Z">
              <w:rPr>
                <w:rFonts w:ascii="Courier New" w:eastAsia="Courier New" w:hAnsi="Courier New" w:cs="Courier New"/>
                <w:b/>
                <w:sz w:val="24"/>
                <w:szCs w:val="24"/>
              </w:rPr>
            </w:rPrChange>
          </w:rPr>
          <w:t xml:space="preserve">No problem, Jinx. The poor thing was so scared. We </w:t>
        </w:r>
        <w:del w:id="3214" w:author="somya budhori" w:date="2019-07-07T15:28:00Z">
          <w:r w:rsidRPr="00834337">
            <w:rPr>
              <w:rFonts w:ascii="Times New Roman" w:eastAsia="Times New Roman" w:hAnsi="Times New Roman" w:cs="Times New Roman"/>
              <w:b/>
              <w:sz w:val="24"/>
              <w:szCs w:val="24"/>
              <w:rPrChange w:id="3215" w:author="Du-rush Writing Studio" w:date="2019-06-14T06:55:00Z">
                <w:rPr>
                  <w:rFonts w:ascii="Courier New" w:eastAsia="Courier New" w:hAnsi="Courier New" w:cs="Courier New"/>
                  <w:b/>
                  <w:sz w:val="24"/>
                  <w:szCs w:val="24"/>
                </w:rPr>
              </w:rPrChange>
            </w:rPr>
            <w:delText>just</w:delText>
          </w:r>
        </w:del>
        <w:r w:rsidRPr="00834337">
          <w:rPr>
            <w:rFonts w:ascii="Times New Roman" w:eastAsia="Times New Roman" w:hAnsi="Times New Roman" w:cs="Times New Roman"/>
            <w:b/>
            <w:sz w:val="24"/>
            <w:szCs w:val="24"/>
            <w:rPrChange w:id="3216" w:author="Du-rush Writing Studio" w:date="2019-06-14T06:55:00Z">
              <w:rPr>
                <w:rFonts w:ascii="Courier New" w:eastAsia="Courier New" w:hAnsi="Courier New" w:cs="Courier New"/>
                <w:b/>
                <w:sz w:val="24"/>
                <w:szCs w:val="24"/>
              </w:rPr>
            </w:rPrChange>
          </w:rPr>
          <w:t xml:space="preserve"> had to help her. </w:t>
        </w:r>
      </w:ins>
    </w:p>
    <w:p w:rsidR="00834337" w:rsidRPr="00834337" w:rsidRDefault="00834337" w:rsidP="00834337">
      <w:pPr>
        <w:pStyle w:val="normal0"/>
        <w:jc w:val="both"/>
        <w:rPr>
          <w:ins w:id="3217" w:author="anupam yadav" w:date="2019-07-05T12:16:00Z"/>
          <w:rFonts w:ascii="Times New Roman" w:eastAsia="Times New Roman" w:hAnsi="Times New Roman" w:cs="Times New Roman"/>
          <w:b/>
          <w:sz w:val="24"/>
          <w:szCs w:val="24"/>
          <w:rPrChange w:id="3218" w:author="Du-rush Writing Studio" w:date="2019-06-14T06:55:00Z">
            <w:rPr>
              <w:ins w:id="3219" w:author="anupam yadav" w:date="2019-07-05T12:16:00Z"/>
              <w:rFonts w:ascii="Courier New" w:eastAsia="Courier New" w:hAnsi="Courier New" w:cs="Courier New"/>
              <w:b/>
              <w:sz w:val="24"/>
              <w:szCs w:val="24"/>
            </w:rPr>
          </w:rPrChange>
        </w:rPr>
        <w:pPrChange w:id="3220" w:author="Divya Raja" w:date="2020-10-13T14:29:00Z">
          <w:pPr>
            <w:pStyle w:val="normal0"/>
            <w:jc w:val="center"/>
          </w:pPr>
        </w:pPrChange>
      </w:pPr>
    </w:p>
    <w:p w:rsidR="00834337" w:rsidRPr="00834337" w:rsidRDefault="00834337" w:rsidP="00834337">
      <w:pPr>
        <w:pStyle w:val="normal0"/>
        <w:jc w:val="both"/>
        <w:rPr>
          <w:ins w:id="3221" w:author="anupam yadav" w:date="2019-07-05T12:16:00Z"/>
          <w:rFonts w:ascii="Times New Roman" w:eastAsia="Times New Roman" w:hAnsi="Times New Roman" w:cs="Times New Roman"/>
          <w:b/>
          <w:sz w:val="24"/>
          <w:szCs w:val="24"/>
          <w:rPrChange w:id="3222" w:author="Du-rush Writing Studio" w:date="2019-06-14T06:55:00Z">
            <w:rPr>
              <w:ins w:id="3223" w:author="anupam yadav" w:date="2019-07-05T12:16:00Z"/>
              <w:rFonts w:ascii="Courier New" w:eastAsia="Courier New" w:hAnsi="Courier New" w:cs="Courier New"/>
              <w:b/>
              <w:sz w:val="24"/>
              <w:szCs w:val="24"/>
            </w:rPr>
          </w:rPrChange>
        </w:rPr>
        <w:pPrChange w:id="3224" w:author="Divya Raja" w:date="2020-10-13T14:29:00Z">
          <w:pPr>
            <w:pStyle w:val="normal0"/>
            <w:jc w:val="center"/>
          </w:pPr>
        </w:pPrChange>
      </w:pPr>
      <w:ins w:id="3225" w:author="anupam yadav" w:date="2019-07-05T12:16:00Z">
        <w:r w:rsidRPr="00834337">
          <w:rPr>
            <w:rFonts w:ascii="Times New Roman" w:eastAsia="Times New Roman" w:hAnsi="Times New Roman" w:cs="Times New Roman"/>
            <w:b/>
            <w:sz w:val="24"/>
            <w:szCs w:val="24"/>
            <w:rPrChange w:id="3226" w:author="Du-rush Writing Studio" w:date="2019-06-14T06:55:00Z">
              <w:rPr>
                <w:rFonts w:ascii="Courier New" w:eastAsia="Courier New" w:hAnsi="Courier New" w:cs="Courier New"/>
                <w:b/>
                <w:sz w:val="24"/>
                <w:szCs w:val="24"/>
              </w:rPr>
            </w:rPrChange>
          </w:rPr>
          <w:t xml:space="preserve">           JAX</w:t>
        </w:r>
      </w:ins>
    </w:p>
    <w:p w:rsidR="00834337" w:rsidRPr="00834337" w:rsidRDefault="00834337" w:rsidP="00834337">
      <w:pPr>
        <w:pStyle w:val="normal0"/>
        <w:jc w:val="both"/>
        <w:rPr>
          <w:ins w:id="3227" w:author="anupam yadav" w:date="2019-07-05T12:16:00Z"/>
          <w:rFonts w:ascii="Times New Roman" w:eastAsia="Times New Roman" w:hAnsi="Times New Roman" w:cs="Times New Roman"/>
          <w:b/>
          <w:sz w:val="24"/>
          <w:szCs w:val="24"/>
          <w:rPrChange w:id="3228" w:author="Du-rush Writing Studio" w:date="2019-06-14T06:55:00Z">
            <w:rPr>
              <w:ins w:id="3229" w:author="anupam yadav" w:date="2019-07-05T12:16:00Z"/>
              <w:rFonts w:ascii="Courier New" w:eastAsia="Courier New" w:hAnsi="Courier New" w:cs="Courier New"/>
              <w:b/>
              <w:sz w:val="24"/>
              <w:szCs w:val="24"/>
            </w:rPr>
          </w:rPrChange>
        </w:rPr>
        <w:pPrChange w:id="3230" w:author="Divya Raja" w:date="2020-10-13T14:29:00Z">
          <w:pPr>
            <w:pStyle w:val="normal0"/>
            <w:jc w:val="center"/>
          </w:pPr>
        </w:pPrChange>
      </w:pPr>
      <w:ins w:id="3231" w:author="anupam yadav" w:date="2019-07-05T12:16:00Z">
        <w:r w:rsidRPr="00834337">
          <w:rPr>
            <w:rFonts w:ascii="Times New Roman" w:eastAsia="Times New Roman" w:hAnsi="Times New Roman" w:cs="Times New Roman"/>
            <w:b/>
            <w:sz w:val="24"/>
            <w:szCs w:val="24"/>
            <w:rPrChange w:id="3232" w:author="Du-rush Writing Studio" w:date="2019-06-14T06:55:00Z">
              <w:rPr>
                <w:rFonts w:ascii="Courier New" w:eastAsia="Courier New" w:hAnsi="Courier New" w:cs="Courier New"/>
                <w:b/>
                <w:sz w:val="24"/>
                <w:szCs w:val="24"/>
              </w:rPr>
            </w:rPrChange>
          </w:rPr>
          <w:t>Yes. It’s a relief she’s slept off… I didn’t like the sound which she was making. It didn’t sound nice.</w:t>
        </w:r>
      </w:ins>
    </w:p>
    <w:p w:rsidR="00834337" w:rsidRPr="00834337" w:rsidRDefault="00834337" w:rsidP="00834337">
      <w:pPr>
        <w:pStyle w:val="normal0"/>
        <w:jc w:val="both"/>
        <w:rPr>
          <w:ins w:id="3233" w:author="anupam yadav" w:date="2019-07-05T12:16:00Z"/>
          <w:rFonts w:ascii="Times New Roman" w:eastAsia="Times New Roman" w:hAnsi="Times New Roman" w:cs="Times New Roman"/>
          <w:b/>
          <w:sz w:val="24"/>
          <w:szCs w:val="24"/>
          <w:rPrChange w:id="3234" w:author="Du-rush Writing Studio" w:date="2019-06-14T06:55:00Z">
            <w:rPr>
              <w:ins w:id="3235" w:author="anupam yadav" w:date="2019-07-05T12:16:00Z"/>
              <w:rFonts w:ascii="Courier New" w:eastAsia="Courier New" w:hAnsi="Courier New" w:cs="Courier New"/>
              <w:b/>
              <w:sz w:val="24"/>
              <w:szCs w:val="24"/>
            </w:rPr>
          </w:rPrChange>
        </w:rPr>
        <w:pPrChange w:id="3236" w:author="Divya Raja" w:date="2020-10-13T14:29:00Z">
          <w:pPr>
            <w:pStyle w:val="normal0"/>
            <w:jc w:val="center"/>
          </w:pPr>
        </w:pPrChange>
      </w:pPr>
    </w:p>
    <w:p w:rsidR="00834337" w:rsidRPr="00834337" w:rsidRDefault="00834337" w:rsidP="00834337">
      <w:pPr>
        <w:pStyle w:val="normal0"/>
        <w:jc w:val="both"/>
        <w:rPr>
          <w:ins w:id="3237" w:author="anupam yadav" w:date="2019-07-05T12:16:00Z"/>
          <w:rFonts w:ascii="Times New Roman" w:eastAsia="Times New Roman" w:hAnsi="Times New Roman" w:cs="Times New Roman"/>
          <w:b/>
          <w:sz w:val="24"/>
          <w:szCs w:val="24"/>
          <w:rPrChange w:id="3238" w:author="Du-rush Writing Studio" w:date="2019-06-14T06:55:00Z">
            <w:rPr>
              <w:ins w:id="3239" w:author="anupam yadav" w:date="2019-07-05T12:16:00Z"/>
              <w:rFonts w:ascii="Courier New" w:eastAsia="Courier New" w:hAnsi="Courier New" w:cs="Courier New"/>
              <w:b/>
              <w:sz w:val="24"/>
              <w:szCs w:val="24"/>
            </w:rPr>
          </w:rPrChange>
        </w:rPr>
        <w:pPrChange w:id="3240" w:author="Divya Raja" w:date="2020-10-13T14:29:00Z">
          <w:pPr>
            <w:pStyle w:val="normal0"/>
            <w:jc w:val="center"/>
          </w:pPr>
        </w:pPrChange>
      </w:pPr>
      <w:ins w:id="3241" w:author="anupam yadav" w:date="2019-07-05T12:16:00Z">
        <w:r w:rsidRPr="00834337">
          <w:rPr>
            <w:rFonts w:ascii="Times New Roman" w:eastAsia="Times New Roman" w:hAnsi="Times New Roman" w:cs="Times New Roman"/>
            <w:b/>
            <w:sz w:val="24"/>
            <w:szCs w:val="24"/>
            <w:rPrChange w:id="3242" w:author="Du-rush Writing Studio" w:date="2019-06-14T06:55:00Z">
              <w:rPr>
                <w:rFonts w:ascii="Courier New" w:eastAsia="Courier New" w:hAnsi="Courier New" w:cs="Courier New"/>
                <w:b/>
                <w:sz w:val="24"/>
                <w:szCs w:val="24"/>
              </w:rPr>
            </w:rPrChange>
          </w:rPr>
          <w:t xml:space="preserve">   FRANK</w:t>
        </w:r>
      </w:ins>
    </w:p>
    <w:p w:rsidR="00834337" w:rsidRPr="00834337" w:rsidRDefault="00834337" w:rsidP="00834337">
      <w:pPr>
        <w:pStyle w:val="normal0"/>
        <w:jc w:val="both"/>
        <w:rPr>
          <w:ins w:id="3243" w:author="anupam yadav" w:date="2019-07-05T12:16:00Z"/>
          <w:rFonts w:ascii="Times New Roman" w:eastAsia="Times New Roman" w:hAnsi="Times New Roman" w:cs="Times New Roman"/>
          <w:b/>
          <w:sz w:val="24"/>
          <w:szCs w:val="24"/>
          <w:rPrChange w:id="3244" w:author="Du-rush Writing Studio" w:date="2019-06-14T06:55:00Z">
            <w:rPr>
              <w:ins w:id="3245" w:author="anupam yadav" w:date="2019-07-05T12:16:00Z"/>
              <w:rFonts w:ascii="Courier New" w:eastAsia="Courier New" w:hAnsi="Courier New" w:cs="Courier New"/>
              <w:b/>
              <w:sz w:val="24"/>
              <w:szCs w:val="24"/>
            </w:rPr>
          </w:rPrChange>
        </w:rPr>
        <w:pPrChange w:id="3246" w:author="Divya Raja" w:date="2020-10-13T14:29:00Z">
          <w:pPr>
            <w:pStyle w:val="normal0"/>
            <w:jc w:val="center"/>
          </w:pPr>
        </w:pPrChange>
      </w:pPr>
      <w:ins w:id="3247" w:author="anupam yadav" w:date="2019-07-05T12:16:00Z">
        <w:r w:rsidRPr="00834337">
          <w:rPr>
            <w:rFonts w:ascii="Times New Roman" w:eastAsia="Times New Roman" w:hAnsi="Times New Roman" w:cs="Times New Roman"/>
            <w:b/>
            <w:sz w:val="24"/>
            <w:szCs w:val="24"/>
            <w:rPrChange w:id="3248" w:author="Du-rush Writing Studio" w:date="2019-06-14T06:55:00Z">
              <w:rPr>
                <w:rFonts w:ascii="Courier New" w:eastAsia="Courier New" w:hAnsi="Courier New" w:cs="Courier New"/>
                <w:b/>
                <w:sz w:val="24"/>
                <w:szCs w:val="24"/>
              </w:rPr>
            </w:rPrChange>
          </w:rPr>
          <w:t xml:space="preserve">True. It was rather unpleasant. A sound which feels unpleasant to hear is called noise, Jax.    </w:t>
        </w:r>
      </w:ins>
    </w:p>
    <w:p w:rsidR="00834337" w:rsidRPr="00834337" w:rsidRDefault="00834337" w:rsidP="00834337">
      <w:pPr>
        <w:pStyle w:val="normal0"/>
        <w:jc w:val="both"/>
        <w:rPr>
          <w:ins w:id="3249" w:author="anupam yadav" w:date="2019-07-05T12:16:00Z"/>
          <w:rFonts w:ascii="Times New Roman" w:eastAsia="Times New Roman" w:hAnsi="Times New Roman" w:cs="Times New Roman"/>
          <w:b/>
          <w:sz w:val="24"/>
          <w:szCs w:val="24"/>
          <w:rPrChange w:id="3250" w:author="Du-rush Writing Studio" w:date="2019-06-14T06:55:00Z">
            <w:rPr>
              <w:ins w:id="3251" w:author="anupam yadav" w:date="2019-07-05T12:16:00Z"/>
              <w:rFonts w:ascii="Courier New" w:eastAsia="Courier New" w:hAnsi="Courier New" w:cs="Courier New"/>
              <w:b/>
              <w:sz w:val="24"/>
              <w:szCs w:val="24"/>
            </w:rPr>
          </w:rPrChange>
        </w:rPr>
        <w:pPrChange w:id="3252" w:author="Divya Raja" w:date="2020-10-13T14:29:00Z">
          <w:pPr>
            <w:pStyle w:val="normal0"/>
            <w:jc w:val="center"/>
          </w:pPr>
        </w:pPrChange>
      </w:pPr>
    </w:p>
    <w:p w:rsidR="00834337" w:rsidRPr="00834337" w:rsidRDefault="00834337" w:rsidP="00834337">
      <w:pPr>
        <w:pStyle w:val="normal0"/>
        <w:jc w:val="both"/>
        <w:rPr>
          <w:ins w:id="3253" w:author="anupam yadav" w:date="2019-07-05T12:16:00Z"/>
          <w:rFonts w:ascii="Times New Roman" w:eastAsia="Times New Roman" w:hAnsi="Times New Roman" w:cs="Times New Roman"/>
          <w:b/>
          <w:sz w:val="24"/>
          <w:szCs w:val="24"/>
          <w:rPrChange w:id="3254" w:author="Du-rush Writing Studio" w:date="2019-06-14T06:55:00Z">
            <w:rPr>
              <w:ins w:id="3255" w:author="anupam yadav" w:date="2019-07-05T12:16:00Z"/>
              <w:rFonts w:ascii="Courier New" w:eastAsia="Courier New" w:hAnsi="Courier New" w:cs="Courier New"/>
              <w:b/>
              <w:sz w:val="24"/>
              <w:szCs w:val="24"/>
            </w:rPr>
          </w:rPrChange>
        </w:rPr>
        <w:pPrChange w:id="3256" w:author="Divya Raja" w:date="2020-10-13T14:29:00Z">
          <w:pPr>
            <w:pStyle w:val="normal0"/>
            <w:jc w:val="center"/>
          </w:pPr>
        </w:pPrChange>
      </w:pPr>
      <w:ins w:id="3257" w:author="anupam yadav" w:date="2019-07-05T12:16:00Z">
        <w:r w:rsidRPr="00834337">
          <w:rPr>
            <w:rFonts w:ascii="Times New Roman" w:eastAsia="Times New Roman" w:hAnsi="Times New Roman" w:cs="Times New Roman"/>
            <w:b/>
            <w:sz w:val="24"/>
            <w:szCs w:val="24"/>
            <w:rPrChange w:id="3258"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3259" w:author="anupam yadav" w:date="2019-07-05T12:16:00Z"/>
          <w:rFonts w:ascii="Times New Roman" w:eastAsia="Times New Roman" w:hAnsi="Times New Roman" w:cs="Times New Roman"/>
          <w:b/>
          <w:sz w:val="24"/>
          <w:szCs w:val="24"/>
          <w:rPrChange w:id="3260" w:author="Du-rush Writing Studio" w:date="2019-06-14T06:55:00Z">
            <w:rPr>
              <w:ins w:id="3261" w:author="anupam yadav" w:date="2019-07-05T12:16:00Z"/>
              <w:rFonts w:ascii="Courier New" w:eastAsia="Courier New" w:hAnsi="Courier New" w:cs="Courier New"/>
              <w:b/>
              <w:sz w:val="24"/>
              <w:szCs w:val="24"/>
            </w:rPr>
          </w:rPrChange>
        </w:rPr>
        <w:pPrChange w:id="3262" w:author="Divya Raja" w:date="2020-10-13T14:29:00Z">
          <w:pPr>
            <w:pStyle w:val="normal0"/>
            <w:jc w:val="center"/>
          </w:pPr>
        </w:pPrChange>
      </w:pPr>
      <w:ins w:id="3263" w:author="anupam yadav" w:date="2019-07-05T12:16:00Z">
        <w:r w:rsidRPr="00834337">
          <w:rPr>
            <w:rFonts w:ascii="Times New Roman" w:eastAsia="Times New Roman" w:hAnsi="Times New Roman" w:cs="Times New Roman"/>
            <w:b/>
            <w:sz w:val="24"/>
            <w:szCs w:val="24"/>
            <w:rPrChange w:id="3264" w:author="Du-rush Writing Studio" w:date="2019-06-14T06:55:00Z">
              <w:rPr>
                <w:rFonts w:ascii="Courier New" w:eastAsia="Courier New" w:hAnsi="Courier New" w:cs="Courier New"/>
                <w:b/>
                <w:sz w:val="24"/>
                <w:szCs w:val="24"/>
              </w:rPr>
            </w:rPrChange>
          </w:rPr>
          <w:t xml:space="preserve">        (playfully)</w:t>
        </w:r>
      </w:ins>
    </w:p>
    <w:p w:rsidR="00834337" w:rsidRPr="00834337" w:rsidRDefault="00834337" w:rsidP="00834337">
      <w:pPr>
        <w:pStyle w:val="normal0"/>
        <w:jc w:val="both"/>
        <w:rPr>
          <w:ins w:id="3265" w:author="anupam yadav" w:date="2019-07-05T12:16:00Z"/>
          <w:rFonts w:ascii="Times New Roman" w:eastAsia="Times New Roman" w:hAnsi="Times New Roman" w:cs="Times New Roman"/>
          <w:b/>
          <w:sz w:val="24"/>
          <w:szCs w:val="24"/>
          <w:rPrChange w:id="3266" w:author="Du-rush Writing Studio" w:date="2019-06-14T06:55:00Z">
            <w:rPr>
              <w:ins w:id="3267" w:author="anupam yadav" w:date="2019-07-05T12:16:00Z"/>
              <w:rFonts w:ascii="Courier New" w:eastAsia="Courier New" w:hAnsi="Courier New" w:cs="Courier New"/>
              <w:b/>
              <w:sz w:val="24"/>
              <w:szCs w:val="24"/>
            </w:rPr>
          </w:rPrChange>
        </w:rPr>
        <w:pPrChange w:id="3268" w:author="Divya Raja" w:date="2020-10-13T14:29:00Z">
          <w:pPr>
            <w:pStyle w:val="normal0"/>
            <w:jc w:val="center"/>
          </w:pPr>
        </w:pPrChange>
      </w:pPr>
      <w:ins w:id="3269" w:author="anupam yadav" w:date="2019-07-05T12:16:00Z">
        <w:r w:rsidRPr="00834337">
          <w:rPr>
            <w:rFonts w:ascii="Times New Roman" w:eastAsia="Times New Roman" w:hAnsi="Times New Roman" w:cs="Times New Roman"/>
            <w:b/>
            <w:sz w:val="24"/>
            <w:szCs w:val="24"/>
            <w:rPrChange w:id="3270" w:author="Du-rush Writing Studio" w:date="2019-06-14T06:55:00Z">
              <w:rPr>
                <w:rFonts w:ascii="Courier New" w:eastAsia="Courier New" w:hAnsi="Courier New" w:cs="Courier New"/>
                <w:b/>
                <w:sz w:val="24"/>
                <w:szCs w:val="24"/>
              </w:rPr>
            </w:rPrChange>
          </w:rPr>
          <w:t xml:space="preserve">I </w:t>
        </w:r>
        <w:del w:id="3271" w:author="Raj iv Sharma" w:date="2020-10-05T09:20:00Z">
          <w:r w:rsidRPr="00834337">
            <w:rPr>
              <w:rFonts w:ascii="Times New Roman" w:eastAsia="Times New Roman" w:hAnsi="Times New Roman" w:cs="Times New Roman"/>
              <w:b/>
              <w:sz w:val="24"/>
              <w:szCs w:val="24"/>
              <w:rPrChange w:id="3272" w:author="Du-rush Writing Studio" w:date="2019-06-14T06:55:00Z">
                <w:rPr>
                  <w:rFonts w:ascii="Courier New" w:eastAsia="Courier New" w:hAnsi="Courier New" w:cs="Courier New"/>
                  <w:b/>
                  <w:sz w:val="24"/>
                  <w:szCs w:val="24"/>
                </w:rPr>
              </w:rPrChange>
            </w:rPr>
            <w:delText xml:space="preserve">too </w:delText>
          </w:r>
        </w:del>
        <w:r w:rsidRPr="00834337">
          <w:rPr>
            <w:rFonts w:ascii="Times New Roman" w:eastAsia="Times New Roman" w:hAnsi="Times New Roman" w:cs="Times New Roman"/>
            <w:b/>
            <w:sz w:val="24"/>
            <w:szCs w:val="24"/>
            <w:rPrChange w:id="3273" w:author="Du-rush Writing Studio" w:date="2019-06-14T06:55:00Z">
              <w:rPr>
                <w:rFonts w:ascii="Courier New" w:eastAsia="Courier New" w:hAnsi="Courier New" w:cs="Courier New"/>
                <w:b/>
                <w:sz w:val="24"/>
                <w:szCs w:val="24"/>
              </w:rPr>
            </w:rPrChange>
          </w:rPr>
          <w:t xml:space="preserve">hate </w:t>
        </w:r>
      </w:ins>
      <w:ins w:id="3274" w:author="INDUMATHI S" w:date="2020-10-14T10:31:00Z">
        <w:r w:rsidRPr="00834337">
          <w:rPr>
            <w:rFonts w:ascii="Times New Roman" w:eastAsia="Times New Roman" w:hAnsi="Times New Roman" w:cs="Times New Roman"/>
            <w:b/>
            <w:sz w:val="24"/>
            <w:szCs w:val="24"/>
            <w:rPrChange w:id="3275" w:author="Du-rush Writing Studio" w:date="2019-06-14T06:55:00Z">
              <w:rPr>
                <w:rFonts w:ascii="Courier New" w:eastAsia="Courier New" w:hAnsi="Courier New" w:cs="Courier New"/>
                <w:b/>
                <w:sz w:val="24"/>
                <w:szCs w:val="24"/>
              </w:rPr>
            </w:rPrChange>
          </w:rPr>
          <w:t>noises too</w:t>
        </w:r>
      </w:ins>
      <w:ins w:id="3276" w:author="anupam yadav" w:date="2019-07-05T12:16:00Z">
        <w:del w:id="3277" w:author="INDUMATHI S" w:date="2020-10-14T10:31:00Z">
          <w:r w:rsidRPr="00834337">
            <w:rPr>
              <w:rFonts w:ascii="Times New Roman" w:eastAsia="Times New Roman" w:hAnsi="Times New Roman" w:cs="Times New Roman"/>
              <w:b/>
              <w:sz w:val="24"/>
              <w:szCs w:val="24"/>
              <w:rPrChange w:id="3278" w:author="Du-rush Writing Studio" w:date="2019-06-14T06:55:00Z">
                <w:rPr>
                  <w:rFonts w:ascii="Courier New" w:eastAsia="Courier New" w:hAnsi="Courier New" w:cs="Courier New"/>
                  <w:b/>
                  <w:sz w:val="24"/>
                  <w:szCs w:val="24"/>
                </w:rPr>
              </w:rPrChange>
            </w:rPr>
            <w:delText>noises</w:delText>
          </w:r>
        </w:del>
      </w:ins>
      <w:ins w:id="3279" w:author="Raj iv Sharma" w:date="2020-10-05T09:20:00Z">
        <w:del w:id="3280" w:author="INDUMATHI S" w:date="2020-10-14T10:31:00Z">
          <w:r w:rsidRPr="00834337">
            <w:rPr>
              <w:rFonts w:ascii="Times New Roman" w:eastAsia="Times New Roman" w:hAnsi="Times New Roman" w:cs="Times New Roman"/>
              <w:b/>
              <w:sz w:val="24"/>
              <w:szCs w:val="24"/>
              <w:rPrChange w:id="3281" w:author="Du-rush Writing Studio" w:date="2019-06-14T06:55:00Z">
                <w:rPr>
                  <w:rFonts w:ascii="Courier New" w:eastAsia="Courier New" w:hAnsi="Courier New" w:cs="Courier New"/>
                  <w:b/>
                  <w:sz w:val="24"/>
                  <w:szCs w:val="24"/>
                </w:rPr>
              </w:rPrChange>
            </w:rPr>
            <w:delText>too</w:delText>
          </w:r>
        </w:del>
      </w:ins>
      <w:ins w:id="3282" w:author="anupam yadav" w:date="2019-07-05T12:16:00Z">
        <w:r w:rsidRPr="00834337">
          <w:rPr>
            <w:rFonts w:ascii="Times New Roman" w:eastAsia="Times New Roman" w:hAnsi="Times New Roman" w:cs="Times New Roman"/>
            <w:b/>
            <w:sz w:val="24"/>
            <w:szCs w:val="24"/>
            <w:rPrChange w:id="3283" w:author="Du-rush Writing Studio" w:date="2019-06-14T06:55:00Z">
              <w:rPr>
                <w:rFonts w:ascii="Courier New" w:eastAsia="Courier New" w:hAnsi="Courier New" w:cs="Courier New"/>
                <w:b/>
                <w:sz w:val="24"/>
                <w:szCs w:val="24"/>
              </w:rPr>
            </w:rPrChange>
          </w:rPr>
          <w:t>, Jax. Especially the ones you make!</w:t>
        </w:r>
      </w:ins>
    </w:p>
    <w:p w:rsidR="00834337" w:rsidRPr="00834337" w:rsidRDefault="00834337" w:rsidP="00834337">
      <w:pPr>
        <w:pStyle w:val="normal0"/>
        <w:jc w:val="both"/>
        <w:rPr>
          <w:ins w:id="3284" w:author="anupam yadav" w:date="2019-07-05T12:16:00Z"/>
          <w:rFonts w:ascii="Times New Roman" w:eastAsia="Times New Roman" w:hAnsi="Times New Roman" w:cs="Times New Roman"/>
          <w:b/>
          <w:sz w:val="24"/>
          <w:szCs w:val="24"/>
          <w:rPrChange w:id="3285" w:author="Du-rush Writing Studio" w:date="2019-06-14T06:55:00Z">
            <w:rPr>
              <w:ins w:id="3286" w:author="anupam yadav" w:date="2019-07-05T12:16:00Z"/>
              <w:rFonts w:ascii="Courier New" w:eastAsia="Courier New" w:hAnsi="Courier New" w:cs="Courier New"/>
              <w:b/>
              <w:sz w:val="24"/>
              <w:szCs w:val="24"/>
            </w:rPr>
          </w:rPrChange>
        </w:rPr>
        <w:pPrChange w:id="3287" w:author="Divya Raja" w:date="2020-10-13T14:29:00Z">
          <w:pPr>
            <w:pStyle w:val="normal0"/>
            <w:jc w:val="center"/>
          </w:pPr>
        </w:pPrChange>
      </w:pPr>
    </w:p>
    <w:p w:rsidR="00834337" w:rsidRPr="00834337" w:rsidRDefault="00834337" w:rsidP="00834337">
      <w:pPr>
        <w:pStyle w:val="normal0"/>
        <w:jc w:val="both"/>
        <w:rPr>
          <w:ins w:id="3288" w:author="anupam yadav" w:date="2019-07-05T12:16:00Z"/>
          <w:rFonts w:ascii="Times New Roman" w:eastAsia="Times New Roman" w:hAnsi="Times New Roman" w:cs="Times New Roman"/>
          <w:b/>
          <w:sz w:val="24"/>
          <w:szCs w:val="24"/>
          <w:rPrChange w:id="3289" w:author="Du-rush Writing Studio" w:date="2019-06-14T06:55:00Z">
            <w:rPr>
              <w:ins w:id="3290" w:author="anupam yadav" w:date="2019-07-05T12:16:00Z"/>
              <w:rFonts w:ascii="Courier New" w:eastAsia="Courier New" w:hAnsi="Courier New" w:cs="Courier New"/>
              <w:b/>
              <w:sz w:val="24"/>
              <w:szCs w:val="24"/>
            </w:rPr>
          </w:rPrChange>
        </w:rPr>
        <w:pPrChange w:id="3291" w:author="Divya Raja" w:date="2020-10-13T14:29:00Z">
          <w:pPr>
            <w:pStyle w:val="normal0"/>
            <w:jc w:val="center"/>
          </w:pPr>
        </w:pPrChange>
      </w:pPr>
      <w:ins w:id="3292" w:author="anupam yadav" w:date="2019-07-05T12:16:00Z">
        <w:r w:rsidRPr="00834337">
          <w:rPr>
            <w:rFonts w:ascii="Times New Roman" w:eastAsia="Times New Roman" w:hAnsi="Times New Roman" w:cs="Times New Roman"/>
            <w:b/>
            <w:sz w:val="24"/>
            <w:szCs w:val="24"/>
            <w:rPrChange w:id="3293" w:author="Du-rush Writing Studio" w:date="2019-06-14T06:55:00Z">
              <w:rPr>
                <w:rFonts w:ascii="Courier New" w:eastAsia="Courier New" w:hAnsi="Courier New" w:cs="Courier New"/>
                <w:b/>
                <w:sz w:val="24"/>
                <w:szCs w:val="24"/>
              </w:rPr>
            </w:rPrChange>
          </w:rPr>
          <w:t xml:space="preserve">Transition to: A limbo showing a montage of Jax various ‘noises’. No environments needed here. Just the trio in different situations with a limbo-like background. 1. Jax’s stomach gurgles. 2. Jax drops ice cream from the cone and starts crying. 3. Jax is being chased </w:t>
        </w:r>
      </w:ins>
      <w:ins w:id="3294" w:author="Raj iv Sharma" w:date="2020-10-05T09:21:00Z">
        <w:r w:rsidRPr="00834337">
          <w:rPr>
            <w:rFonts w:ascii="Times New Roman" w:eastAsia="Times New Roman" w:hAnsi="Times New Roman" w:cs="Times New Roman"/>
            <w:b/>
            <w:sz w:val="24"/>
            <w:szCs w:val="24"/>
            <w:rPrChange w:id="3295" w:author="Du-rush Writing Studio" w:date="2019-06-14T06:55:00Z">
              <w:rPr>
                <w:rFonts w:ascii="Courier New" w:eastAsia="Courier New" w:hAnsi="Courier New" w:cs="Courier New"/>
                <w:b/>
                <w:sz w:val="24"/>
                <w:szCs w:val="24"/>
              </w:rPr>
            </w:rPrChange>
          </w:rPr>
          <w:t xml:space="preserve">by </w:t>
        </w:r>
      </w:ins>
      <w:ins w:id="3296" w:author="anupam yadav" w:date="2019-07-05T12:16:00Z">
        <w:r w:rsidRPr="00834337">
          <w:rPr>
            <w:rFonts w:ascii="Times New Roman" w:eastAsia="Times New Roman" w:hAnsi="Times New Roman" w:cs="Times New Roman"/>
            <w:b/>
            <w:sz w:val="24"/>
            <w:szCs w:val="24"/>
            <w:rPrChange w:id="3297" w:author="Du-rush Writing Studio" w:date="2019-06-14T06:55:00Z">
              <w:rPr>
                <w:rFonts w:ascii="Courier New" w:eastAsia="Courier New" w:hAnsi="Courier New" w:cs="Courier New"/>
                <w:b/>
                <w:sz w:val="24"/>
                <w:szCs w:val="24"/>
              </w:rPr>
            </w:rPrChange>
          </w:rPr>
          <w:t>a monkey and is screaming. The limbo fades.</w:t>
        </w:r>
      </w:ins>
    </w:p>
    <w:p w:rsidR="00834337" w:rsidRPr="00834337" w:rsidRDefault="00834337" w:rsidP="00834337">
      <w:pPr>
        <w:pStyle w:val="normal0"/>
        <w:jc w:val="both"/>
        <w:rPr>
          <w:ins w:id="3298" w:author="anupam yadav" w:date="2019-07-05T12:16:00Z"/>
          <w:rFonts w:ascii="Times New Roman" w:eastAsia="Times New Roman" w:hAnsi="Times New Roman" w:cs="Times New Roman"/>
          <w:b/>
          <w:sz w:val="24"/>
          <w:szCs w:val="24"/>
          <w:rPrChange w:id="3299" w:author="Du-rush Writing Studio" w:date="2019-06-14T06:55:00Z">
            <w:rPr>
              <w:ins w:id="3300" w:author="anupam yadav" w:date="2019-07-05T12:16:00Z"/>
              <w:rFonts w:ascii="Courier New" w:eastAsia="Courier New" w:hAnsi="Courier New" w:cs="Courier New"/>
              <w:b/>
              <w:sz w:val="24"/>
              <w:szCs w:val="24"/>
            </w:rPr>
          </w:rPrChange>
        </w:rPr>
        <w:pPrChange w:id="3301" w:author="Divya Raja" w:date="2020-10-13T14:29:00Z">
          <w:pPr>
            <w:pStyle w:val="normal0"/>
            <w:jc w:val="center"/>
          </w:pPr>
        </w:pPrChange>
      </w:pPr>
    </w:p>
    <w:p w:rsidR="00834337" w:rsidRPr="00834337" w:rsidRDefault="00834337" w:rsidP="00834337">
      <w:pPr>
        <w:pStyle w:val="normal0"/>
        <w:jc w:val="both"/>
        <w:rPr>
          <w:ins w:id="3302" w:author="anupam yadav" w:date="2019-07-05T12:16:00Z"/>
          <w:rFonts w:ascii="Times New Roman" w:eastAsia="Times New Roman" w:hAnsi="Times New Roman" w:cs="Times New Roman"/>
          <w:b/>
          <w:sz w:val="24"/>
          <w:szCs w:val="24"/>
          <w:rPrChange w:id="3303" w:author="Du-rush Writing Studio" w:date="2019-06-14T06:55:00Z">
            <w:rPr>
              <w:ins w:id="3304" w:author="anupam yadav" w:date="2019-07-05T12:16:00Z"/>
              <w:rFonts w:ascii="Courier New" w:eastAsia="Courier New" w:hAnsi="Courier New" w:cs="Courier New"/>
              <w:b/>
              <w:sz w:val="24"/>
              <w:szCs w:val="24"/>
            </w:rPr>
          </w:rPrChange>
        </w:rPr>
        <w:pPrChange w:id="3305" w:author="Divya Raja" w:date="2020-10-13T14:29:00Z">
          <w:pPr>
            <w:pStyle w:val="normal0"/>
            <w:jc w:val="center"/>
          </w:pPr>
        </w:pPrChange>
      </w:pPr>
      <w:ins w:id="3306" w:author="anupam yadav" w:date="2019-07-05T12:16:00Z">
        <w:r w:rsidRPr="00834337">
          <w:rPr>
            <w:rFonts w:ascii="Times New Roman" w:eastAsia="Times New Roman" w:hAnsi="Times New Roman" w:cs="Times New Roman"/>
            <w:b/>
            <w:sz w:val="24"/>
            <w:szCs w:val="24"/>
            <w:rPrChange w:id="3307" w:author="Du-rush Writing Studio" w:date="2019-06-14T06:55:00Z">
              <w:rPr>
                <w:rFonts w:ascii="Courier New" w:eastAsia="Courier New" w:hAnsi="Courier New" w:cs="Courier New"/>
                <w:b/>
                <w:sz w:val="24"/>
                <w:szCs w:val="24"/>
              </w:rPr>
            </w:rPrChange>
          </w:rPr>
          <w:t>Frank, Jane</w:t>
        </w:r>
      </w:ins>
      <w:ins w:id="3308" w:author="Raj iv Sharma" w:date="2020-10-05T09:26:00Z">
        <w:r w:rsidRPr="00834337">
          <w:rPr>
            <w:rFonts w:ascii="Times New Roman" w:eastAsia="Times New Roman" w:hAnsi="Times New Roman" w:cs="Times New Roman"/>
            <w:b/>
            <w:sz w:val="24"/>
            <w:szCs w:val="24"/>
            <w:rPrChange w:id="3309" w:author="Du-rush Writing Studio" w:date="2019-06-14T06:55:00Z">
              <w:rPr>
                <w:rFonts w:ascii="Courier New" w:eastAsia="Courier New" w:hAnsi="Courier New" w:cs="Courier New"/>
                <w:b/>
                <w:sz w:val="24"/>
                <w:szCs w:val="24"/>
              </w:rPr>
            </w:rPrChange>
          </w:rPr>
          <w:t>,</w:t>
        </w:r>
      </w:ins>
      <w:ins w:id="3310" w:author="anupam yadav" w:date="2019-07-05T12:16:00Z">
        <w:r w:rsidRPr="00834337">
          <w:rPr>
            <w:rFonts w:ascii="Times New Roman" w:eastAsia="Times New Roman" w:hAnsi="Times New Roman" w:cs="Times New Roman"/>
            <w:b/>
            <w:sz w:val="24"/>
            <w:szCs w:val="24"/>
            <w:rPrChange w:id="3311" w:author="Du-rush Writing Studio" w:date="2019-06-14T06:55:00Z">
              <w:rPr>
                <w:rFonts w:ascii="Courier New" w:eastAsia="Courier New" w:hAnsi="Courier New" w:cs="Courier New"/>
                <w:b/>
                <w:sz w:val="24"/>
                <w:szCs w:val="24"/>
              </w:rPr>
            </w:rPrChange>
          </w:rPr>
          <w:t xml:space="preserve"> and Jinx laugh. Jax is standing there with his cheeks puffed.            </w:t>
        </w:r>
      </w:ins>
    </w:p>
    <w:p w:rsidR="00834337" w:rsidRPr="00834337" w:rsidRDefault="00834337" w:rsidP="00834337">
      <w:pPr>
        <w:pStyle w:val="normal0"/>
        <w:jc w:val="both"/>
        <w:rPr>
          <w:ins w:id="3312" w:author="anupam yadav" w:date="2019-07-05T12:16:00Z"/>
          <w:rFonts w:ascii="Times New Roman" w:eastAsia="Times New Roman" w:hAnsi="Times New Roman" w:cs="Times New Roman"/>
          <w:b/>
          <w:sz w:val="24"/>
          <w:szCs w:val="24"/>
          <w:rPrChange w:id="3313" w:author="Du-rush Writing Studio" w:date="2019-06-14T06:55:00Z">
            <w:rPr>
              <w:ins w:id="3314" w:author="anupam yadav" w:date="2019-07-05T12:16:00Z"/>
              <w:rFonts w:ascii="Courier New" w:eastAsia="Courier New" w:hAnsi="Courier New" w:cs="Courier New"/>
              <w:b/>
              <w:sz w:val="24"/>
              <w:szCs w:val="24"/>
            </w:rPr>
          </w:rPrChange>
        </w:rPr>
        <w:pPrChange w:id="3315" w:author="Divya Raja" w:date="2020-10-13T14:29:00Z">
          <w:pPr>
            <w:pStyle w:val="normal0"/>
            <w:jc w:val="center"/>
          </w:pPr>
        </w:pPrChange>
      </w:pPr>
    </w:p>
    <w:p w:rsidR="00834337" w:rsidRPr="00834337" w:rsidRDefault="00834337" w:rsidP="00834337">
      <w:pPr>
        <w:pStyle w:val="normal0"/>
        <w:jc w:val="both"/>
        <w:rPr>
          <w:ins w:id="3316" w:author="anupam yadav" w:date="2019-07-05T12:16:00Z"/>
          <w:rFonts w:ascii="Times New Roman" w:eastAsia="Times New Roman" w:hAnsi="Times New Roman" w:cs="Times New Roman"/>
          <w:b/>
          <w:sz w:val="24"/>
          <w:szCs w:val="24"/>
          <w:rPrChange w:id="3317" w:author="Du-rush Writing Studio" w:date="2019-06-14T06:55:00Z">
            <w:rPr>
              <w:ins w:id="3318" w:author="anupam yadav" w:date="2019-07-05T12:16:00Z"/>
              <w:rFonts w:ascii="Courier New" w:eastAsia="Courier New" w:hAnsi="Courier New" w:cs="Courier New"/>
              <w:b/>
              <w:sz w:val="24"/>
              <w:szCs w:val="24"/>
            </w:rPr>
          </w:rPrChange>
        </w:rPr>
        <w:pPrChange w:id="3319" w:author="Divya Raja" w:date="2020-10-13T14:29:00Z">
          <w:pPr>
            <w:pStyle w:val="normal0"/>
            <w:jc w:val="center"/>
          </w:pPr>
        </w:pPrChange>
      </w:pPr>
      <w:ins w:id="3320" w:author="anupam yadav" w:date="2019-07-05T12:16:00Z">
        <w:r w:rsidRPr="00834337">
          <w:rPr>
            <w:rFonts w:ascii="Times New Roman" w:eastAsia="Times New Roman" w:hAnsi="Times New Roman" w:cs="Times New Roman"/>
            <w:b/>
            <w:sz w:val="24"/>
            <w:szCs w:val="24"/>
            <w:rPrChange w:id="3321" w:author="Du-rush Writing Studio" w:date="2019-06-14T06:55:00Z">
              <w:rPr>
                <w:rFonts w:ascii="Courier New" w:eastAsia="Courier New" w:hAnsi="Courier New" w:cs="Courier New"/>
                <w:b/>
                <w:sz w:val="24"/>
                <w:szCs w:val="24"/>
              </w:rPr>
            </w:rPrChange>
          </w:rPr>
          <w:t xml:space="preserve">   </w:t>
        </w:r>
        <w:del w:id="3322" w:author="Anonymous" w:date="2020-10-05T12:22:00Z">
          <w:r w:rsidRPr="00834337">
            <w:rPr>
              <w:rFonts w:ascii="Times New Roman" w:eastAsia="Times New Roman" w:hAnsi="Times New Roman" w:cs="Times New Roman"/>
              <w:b/>
              <w:sz w:val="24"/>
              <w:szCs w:val="24"/>
              <w:rPrChange w:id="3323" w:author="Du-rush Writing Studio" w:date="2019-06-14T06:55:00Z">
                <w:rPr>
                  <w:rFonts w:ascii="Courier New" w:eastAsia="Courier New" w:hAnsi="Courier New" w:cs="Courier New"/>
                  <w:b/>
                  <w:sz w:val="24"/>
                  <w:szCs w:val="24"/>
                </w:rPr>
              </w:rPrChange>
            </w:rPr>
            <w:delText>JAX</w:delText>
          </w:r>
        </w:del>
      </w:ins>
    </w:p>
    <w:p w:rsidR="00834337" w:rsidRPr="00834337" w:rsidRDefault="00834337" w:rsidP="00834337">
      <w:pPr>
        <w:pStyle w:val="normal0"/>
        <w:jc w:val="both"/>
        <w:rPr>
          <w:ins w:id="3324" w:author="anupam yadav" w:date="2019-07-05T12:16:00Z"/>
          <w:rFonts w:ascii="Times New Roman" w:eastAsia="Times New Roman" w:hAnsi="Times New Roman" w:cs="Times New Roman"/>
          <w:b/>
          <w:sz w:val="24"/>
          <w:szCs w:val="24"/>
          <w:rPrChange w:id="3325" w:author="Du-rush Writing Studio" w:date="2019-06-14T06:55:00Z">
            <w:rPr>
              <w:ins w:id="3326" w:author="anupam yadav" w:date="2019-07-05T12:16:00Z"/>
              <w:rFonts w:ascii="Courier New" w:eastAsia="Courier New" w:hAnsi="Courier New" w:cs="Courier New"/>
              <w:b/>
              <w:sz w:val="24"/>
              <w:szCs w:val="24"/>
            </w:rPr>
          </w:rPrChange>
        </w:rPr>
        <w:pPrChange w:id="3327" w:author="Divya Raja" w:date="2020-10-13T14:29:00Z">
          <w:pPr>
            <w:pStyle w:val="normal0"/>
            <w:jc w:val="center"/>
          </w:pPr>
        </w:pPrChange>
      </w:pPr>
      <w:ins w:id="3328" w:author="anupam yadav" w:date="2019-07-05T12:16:00Z">
        <w:r w:rsidRPr="00834337">
          <w:rPr>
            <w:rFonts w:ascii="Times New Roman" w:eastAsia="Times New Roman" w:hAnsi="Times New Roman" w:cs="Times New Roman"/>
            <w:b/>
            <w:sz w:val="24"/>
            <w:szCs w:val="24"/>
            <w:rPrChange w:id="3329" w:author="Du-rush Writing Studio" w:date="2019-06-14T06:55:00Z">
              <w:rPr>
                <w:rFonts w:ascii="Courier New" w:eastAsia="Courier New" w:hAnsi="Courier New" w:cs="Courier New"/>
                <w:b/>
                <w:sz w:val="24"/>
                <w:szCs w:val="24"/>
              </w:rPr>
            </w:rPrChange>
          </w:rPr>
          <w:t>Ha ha ha. Very funny, Jane. I don’t like ANY of the sounds you make!</w:t>
        </w:r>
      </w:ins>
    </w:p>
    <w:p w:rsidR="00834337" w:rsidRPr="00834337" w:rsidRDefault="00834337" w:rsidP="00834337">
      <w:pPr>
        <w:pStyle w:val="normal0"/>
        <w:jc w:val="both"/>
        <w:rPr>
          <w:ins w:id="3330" w:author="anupam yadav" w:date="2019-07-05T12:16:00Z"/>
          <w:rFonts w:ascii="Times New Roman" w:eastAsia="Times New Roman" w:hAnsi="Times New Roman" w:cs="Times New Roman"/>
          <w:b/>
          <w:sz w:val="24"/>
          <w:szCs w:val="24"/>
          <w:rPrChange w:id="3331" w:author="Du-rush Writing Studio" w:date="2019-06-14T06:55:00Z">
            <w:rPr>
              <w:ins w:id="3332" w:author="anupam yadav" w:date="2019-07-05T12:16:00Z"/>
              <w:rFonts w:ascii="Courier New" w:eastAsia="Courier New" w:hAnsi="Courier New" w:cs="Courier New"/>
              <w:b/>
              <w:sz w:val="24"/>
              <w:szCs w:val="24"/>
            </w:rPr>
          </w:rPrChange>
        </w:rPr>
        <w:pPrChange w:id="3333" w:author="Divya Raja" w:date="2020-10-13T14:29:00Z">
          <w:pPr>
            <w:pStyle w:val="normal0"/>
            <w:jc w:val="center"/>
          </w:pPr>
        </w:pPrChange>
      </w:pPr>
    </w:p>
    <w:p w:rsidR="00834337" w:rsidRPr="00834337" w:rsidRDefault="00834337" w:rsidP="00834337">
      <w:pPr>
        <w:pStyle w:val="normal0"/>
        <w:jc w:val="both"/>
        <w:rPr>
          <w:ins w:id="3334" w:author="anupam yadav" w:date="2019-07-05T12:16:00Z"/>
          <w:rFonts w:ascii="Times New Roman" w:eastAsia="Times New Roman" w:hAnsi="Times New Roman" w:cs="Times New Roman"/>
          <w:b/>
          <w:sz w:val="24"/>
          <w:szCs w:val="24"/>
          <w:rPrChange w:id="3335" w:author="Du-rush Writing Studio" w:date="2019-06-14T06:55:00Z">
            <w:rPr>
              <w:ins w:id="3336" w:author="anupam yadav" w:date="2019-07-05T12:16:00Z"/>
              <w:rFonts w:ascii="Courier New" w:eastAsia="Courier New" w:hAnsi="Courier New" w:cs="Courier New"/>
              <w:b/>
              <w:sz w:val="24"/>
              <w:szCs w:val="24"/>
            </w:rPr>
          </w:rPrChange>
        </w:rPr>
        <w:pPrChange w:id="3337" w:author="Divya Raja" w:date="2020-10-13T14:29:00Z">
          <w:pPr>
            <w:pStyle w:val="normal0"/>
            <w:jc w:val="center"/>
          </w:pPr>
        </w:pPrChange>
      </w:pPr>
      <w:ins w:id="3338" w:author="anupam yadav" w:date="2019-07-05T12:16:00Z">
        <w:r w:rsidRPr="00834337">
          <w:rPr>
            <w:rFonts w:ascii="Times New Roman" w:eastAsia="Times New Roman" w:hAnsi="Times New Roman" w:cs="Times New Roman"/>
            <w:b/>
            <w:sz w:val="24"/>
            <w:szCs w:val="24"/>
            <w:rPrChange w:id="3339"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3340" w:author="anupam yadav" w:date="2019-07-05T12:16:00Z"/>
          <w:rFonts w:ascii="Times New Roman" w:eastAsia="Times New Roman" w:hAnsi="Times New Roman" w:cs="Times New Roman"/>
          <w:b/>
          <w:sz w:val="24"/>
          <w:szCs w:val="24"/>
          <w:rPrChange w:id="3341" w:author="Du-rush Writing Studio" w:date="2019-06-14T06:55:00Z">
            <w:rPr>
              <w:ins w:id="3342" w:author="anupam yadav" w:date="2019-07-05T12:16:00Z"/>
              <w:rFonts w:ascii="Courier New" w:eastAsia="Courier New" w:hAnsi="Courier New" w:cs="Courier New"/>
              <w:b/>
              <w:sz w:val="24"/>
              <w:szCs w:val="24"/>
            </w:rPr>
          </w:rPrChange>
        </w:rPr>
        <w:pPrChange w:id="3343" w:author="Divya Raja" w:date="2020-10-13T14:29:00Z">
          <w:pPr>
            <w:pStyle w:val="normal0"/>
            <w:jc w:val="center"/>
          </w:pPr>
        </w:pPrChange>
      </w:pPr>
      <w:ins w:id="3344" w:author="anupam yadav" w:date="2019-07-05T12:16:00Z">
        <w:r w:rsidRPr="00834337">
          <w:rPr>
            <w:rFonts w:ascii="Times New Roman" w:eastAsia="Times New Roman" w:hAnsi="Times New Roman" w:cs="Times New Roman"/>
            <w:b/>
            <w:sz w:val="24"/>
            <w:szCs w:val="24"/>
            <w:rPrChange w:id="3345" w:author="Du-rush Writing Studio" w:date="2019-06-14T06:55:00Z">
              <w:rPr>
                <w:rFonts w:ascii="Courier New" w:eastAsia="Courier New" w:hAnsi="Courier New" w:cs="Courier New"/>
                <w:b/>
                <w:sz w:val="24"/>
                <w:szCs w:val="24"/>
              </w:rPr>
            </w:rPrChange>
          </w:rPr>
          <w:t>Well, if you want to go to a place where there is no noise or any sound altogether, then I can send you to space in a jiffy.</w:t>
        </w:r>
      </w:ins>
    </w:p>
    <w:p w:rsidR="00834337" w:rsidRPr="00834337" w:rsidRDefault="00834337" w:rsidP="00834337">
      <w:pPr>
        <w:pStyle w:val="normal0"/>
        <w:jc w:val="both"/>
        <w:rPr>
          <w:ins w:id="3346" w:author="anupam yadav" w:date="2019-07-05T12:16:00Z"/>
          <w:rFonts w:ascii="Times New Roman" w:eastAsia="Times New Roman" w:hAnsi="Times New Roman" w:cs="Times New Roman"/>
          <w:b/>
          <w:sz w:val="24"/>
          <w:szCs w:val="24"/>
          <w:rPrChange w:id="3347" w:author="Du-rush Writing Studio" w:date="2019-06-14T06:55:00Z">
            <w:rPr>
              <w:ins w:id="3348" w:author="anupam yadav" w:date="2019-07-05T12:16:00Z"/>
              <w:rFonts w:ascii="Courier New" w:eastAsia="Courier New" w:hAnsi="Courier New" w:cs="Courier New"/>
              <w:b/>
              <w:sz w:val="24"/>
              <w:szCs w:val="24"/>
            </w:rPr>
          </w:rPrChange>
        </w:rPr>
        <w:pPrChange w:id="3349" w:author="Divya Raja" w:date="2020-10-13T14:29:00Z">
          <w:pPr>
            <w:pStyle w:val="normal0"/>
            <w:jc w:val="center"/>
          </w:pPr>
        </w:pPrChange>
      </w:pPr>
    </w:p>
    <w:p w:rsidR="00834337" w:rsidRPr="00834337" w:rsidRDefault="00834337" w:rsidP="00834337">
      <w:pPr>
        <w:pStyle w:val="normal0"/>
        <w:jc w:val="both"/>
        <w:rPr>
          <w:ins w:id="3350" w:author="anupam yadav" w:date="2019-07-05T12:16:00Z"/>
          <w:rFonts w:ascii="Times New Roman" w:eastAsia="Times New Roman" w:hAnsi="Times New Roman" w:cs="Times New Roman"/>
          <w:b/>
          <w:sz w:val="24"/>
          <w:szCs w:val="24"/>
          <w:rPrChange w:id="3351" w:author="Du-rush Writing Studio" w:date="2019-06-14T06:55:00Z">
            <w:rPr>
              <w:ins w:id="3352" w:author="anupam yadav" w:date="2019-07-05T12:16:00Z"/>
              <w:rFonts w:ascii="Courier New" w:eastAsia="Courier New" w:hAnsi="Courier New" w:cs="Courier New"/>
              <w:b/>
              <w:sz w:val="24"/>
              <w:szCs w:val="24"/>
            </w:rPr>
          </w:rPrChange>
        </w:rPr>
        <w:pPrChange w:id="3353" w:author="Divya Raja" w:date="2020-10-13T14:29:00Z">
          <w:pPr>
            <w:pStyle w:val="normal0"/>
            <w:jc w:val="center"/>
          </w:pPr>
        </w:pPrChange>
      </w:pPr>
      <w:ins w:id="3354" w:author="anupam yadav" w:date="2019-07-05T12:16:00Z">
        <w:r w:rsidRPr="00834337">
          <w:rPr>
            <w:rFonts w:ascii="Times New Roman" w:eastAsia="Times New Roman" w:hAnsi="Times New Roman" w:cs="Times New Roman"/>
            <w:b/>
            <w:sz w:val="24"/>
            <w:szCs w:val="24"/>
            <w:rPrChange w:id="3355"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3356" w:author="anupam yadav" w:date="2019-07-05T12:16:00Z"/>
          <w:rFonts w:ascii="Times New Roman" w:eastAsia="Times New Roman" w:hAnsi="Times New Roman" w:cs="Times New Roman"/>
          <w:b/>
          <w:sz w:val="24"/>
          <w:szCs w:val="24"/>
          <w:rPrChange w:id="3357" w:author="Du-rush Writing Studio" w:date="2019-06-14T06:55:00Z">
            <w:rPr>
              <w:ins w:id="3358" w:author="anupam yadav" w:date="2019-07-05T12:16:00Z"/>
              <w:rFonts w:ascii="Courier New" w:eastAsia="Courier New" w:hAnsi="Courier New" w:cs="Courier New"/>
              <w:b/>
              <w:sz w:val="24"/>
              <w:szCs w:val="24"/>
            </w:rPr>
          </w:rPrChange>
        </w:rPr>
        <w:pPrChange w:id="3359" w:author="Divya Raja" w:date="2020-10-13T14:29:00Z">
          <w:pPr>
            <w:pStyle w:val="normal0"/>
            <w:jc w:val="center"/>
          </w:pPr>
        </w:pPrChange>
      </w:pPr>
      <w:ins w:id="3360" w:author="anupam yadav" w:date="2019-07-05T12:16:00Z">
        <w:r w:rsidRPr="00834337">
          <w:rPr>
            <w:rFonts w:ascii="Times New Roman" w:eastAsia="Times New Roman" w:hAnsi="Times New Roman" w:cs="Times New Roman"/>
            <w:b/>
            <w:sz w:val="24"/>
            <w:szCs w:val="24"/>
            <w:rPrChange w:id="3361" w:author="Du-rush Writing Studio" w:date="2019-06-14T06:55:00Z">
              <w:rPr>
                <w:rFonts w:ascii="Courier New" w:eastAsia="Courier New" w:hAnsi="Courier New" w:cs="Courier New"/>
                <w:b/>
                <w:sz w:val="24"/>
                <w:szCs w:val="24"/>
              </w:rPr>
            </w:rPrChange>
          </w:rPr>
          <w:t>Is that true, Frank? Is there no sound in space?</w:t>
        </w:r>
      </w:ins>
    </w:p>
    <w:p w:rsidR="00834337" w:rsidRPr="00834337" w:rsidRDefault="00834337" w:rsidP="00834337">
      <w:pPr>
        <w:pStyle w:val="normal0"/>
        <w:jc w:val="both"/>
        <w:rPr>
          <w:ins w:id="3362" w:author="anupam yadav" w:date="2019-07-05T12:16:00Z"/>
          <w:rFonts w:ascii="Times New Roman" w:eastAsia="Times New Roman" w:hAnsi="Times New Roman" w:cs="Times New Roman"/>
          <w:b/>
          <w:sz w:val="24"/>
          <w:szCs w:val="24"/>
          <w:rPrChange w:id="3363" w:author="Du-rush Writing Studio" w:date="2019-06-14T06:55:00Z">
            <w:rPr>
              <w:ins w:id="3364" w:author="anupam yadav" w:date="2019-07-05T12:16:00Z"/>
              <w:rFonts w:ascii="Courier New" w:eastAsia="Courier New" w:hAnsi="Courier New" w:cs="Courier New"/>
              <w:b/>
              <w:sz w:val="24"/>
              <w:szCs w:val="24"/>
            </w:rPr>
          </w:rPrChange>
        </w:rPr>
        <w:pPrChange w:id="3365" w:author="Divya Raja" w:date="2020-10-13T14:29:00Z">
          <w:pPr>
            <w:pStyle w:val="normal0"/>
            <w:jc w:val="center"/>
          </w:pPr>
        </w:pPrChange>
      </w:pPr>
    </w:p>
    <w:p w:rsidR="00834337" w:rsidRPr="00834337" w:rsidRDefault="00834337" w:rsidP="00834337">
      <w:pPr>
        <w:pStyle w:val="normal0"/>
        <w:jc w:val="both"/>
        <w:rPr>
          <w:ins w:id="3366" w:author="anupam yadav" w:date="2019-07-05T12:16:00Z"/>
          <w:rFonts w:ascii="Times New Roman" w:eastAsia="Times New Roman" w:hAnsi="Times New Roman" w:cs="Times New Roman"/>
          <w:b/>
          <w:sz w:val="24"/>
          <w:szCs w:val="24"/>
          <w:rPrChange w:id="3367" w:author="Du-rush Writing Studio" w:date="2019-06-14T06:55:00Z">
            <w:rPr>
              <w:ins w:id="3368" w:author="anupam yadav" w:date="2019-07-05T12:16:00Z"/>
              <w:rFonts w:ascii="Courier New" w:eastAsia="Courier New" w:hAnsi="Courier New" w:cs="Courier New"/>
              <w:b/>
              <w:sz w:val="24"/>
              <w:szCs w:val="24"/>
            </w:rPr>
          </w:rPrChange>
        </w:rPr>
        <w:pPrChange w:id="3369" w:author="Divya Raja" w:date="2020-10-13T14:29:00Z">
          <w:pPr>
            <w:pStyle w:val="normal0"/>
            <w:jc w:val="center"/>
          </w:pPr>
        </w:pPrChange>
      </w:pPr>
      <w:ins w:id="3370" w:author="anupam yadav" w:date="2019-07-05T12:16:00Z">
        <w:r w:rsidRPr="00834337">
          <w:rPr>
            <w:rFonts w:ascii="Times New Roman" w:eastAsia="Times New Roman" w:hAnsi="Times New Roman" w:cs="Times New Roman"/>
            <w:b/>
            <w:sz w:val="24"/>
            <w:szCs w:val="24"/>
            <w:rPrChange w:id="3371" w:author="Du-rush Writing Studio" w:date="2019-06-14T06:55:00Z">
              <w:rPr>
                <w:rFonts w:ascii="Courier New" w:eastAsia="Courier New" w:hAnsi="Courier New" w:cs="Courier New"/>
                <w:b/>
                <w:sz w:val="24"/>
                <w:szCs w:val="24"/>
              </w:rPr>
            </w:rPrChange>
          </w:rPr>
          <w:t xml:space="preserve">A very wide shot revealing the TV room, hallway and the </w:t>
        </w:r>
      </w:ins>
      <w:ins w:id="3372" w:author="Raj iv Sharma" w:date="2020-10-05T09:26:00Z">
        <w:r w:rsidRPr="00834337">
          <w:rPr>
            <w:rFonts w:ascii="Times New Roman" w:eastAsia="Times New Roman" w:hAnsi="Times New Roman" w:cs="Times New Roman"/>
            <w:b/>
            <w:sz w:val="24"/>
            <w:szCs w:val="24"/>
            <w:rPrChange w:id="3373" w:author="Du-rush Writing Studio" w:date="2019-06-14T06:55:00Z">
              <w:rPr>
                <w:rFonts w:ascii="Courier New" w:eastAsia="Courier New" w:hAnsi="Courier New" w:cs="Courier New"/>
                <w:b/>
                <w:sz w:val="24"/>
                <w:szCs w:val="24"/>
              </w:rPr>
            </w:rPrChange>
          </w:rPr>
          <w:t>l</w:t>
        </w:r>
      </w:ins>
      <w:ins w:id="3374" w:author="anupam yadav" w:date="2019-07-05T12:16:00Z">
        <w:del w:id="3375" w:author="Raj iv Sharma" w:date="2020-10-05T09:26:00Z">
          <w:r w:rsidRPr="00834337">
            <w:rPr>
              <w:rFonts w:ascii="Times New Roman" w:eastAsia="Times New Roman" w:hAnsi="Times New Roman" w:cs="Times New Roman"/>
              <w:b/>
              <w:sz w:val="24"/>
              <w:szCs w:val="24"/>
              <w:rPrChange w:id="3376" w:author="Du-rush Writing Studio" w:date="2019-06-14T06:55:00Z">
                <w:rPr>
                  <w:rFonts w:ascii="Courier New" w:eastAsia="Courier New" w:hAnsi="Courier New" w:cs="Courier New"/>
                  <w:b/>
                  <w:sz w:val="24"/>
                  <w:szCs w:val="24"/>
                </w:rPr>
              </w:rPrChange>
            </w:rPr>
            <w:delText>L</w:delText>
          </w:r>
        </w:del>
        <w:r w:rsidRPr="00834337">
          <w:rPr>
            <w:rFonts w:ascii="Times New Roman" w:eastAsia="Times New Roman" w:hAnsi="Times New Roman" w:cs="Times New Roman"/>
            <w:b/>
            <w:sz w:val="24"/>
            <w:szCs w:val="24"/>
            <w:rPrChange w:id="3377" w:author="Du-rush Writing Studio" w:date="2019-06-14T06:55:00Z">
              <w:rPr>
                <w:rFonts w:ascii="Courier New" w:eastAsia="Courier New" w:hAnsi="Courier New" w:cs="Courier New"/>
                <w:b/>
                <w:sz w:val="24"/>
                <w:szCs w:val="24"/>
              </w:rPr>
            </w:rPrChange>
          </w:rPr>
          <w:t xml:space="preserve">iving room. Show a recap of the trio in the living room when they </w:t>
        </w:r>
      </w:ins>
      <w:ins w:id="3378" w:author="Raj iv Sharma" w:date="2020-10-05T09:26:00Z">
        <w:r w:rsidRPr="00834337">
          <w:rPr>
            <w:rFonts w:ascii="Times New Roman" w:eastAsia="Times New Roman" w:hAnsi="Times New Roman" w:cs="Times New Roman"/>
            <w:b/>
            <w:sz w:val="24"/>
            <w:szCs w:val="24"/>
            <w:rPrChange w:id="3379" w:author="Du-rush Writing Studio" w:date="2019-06-14T06:55:00Z">
              <w:rPr>
                <w:rFonts w:ascii="Courier New" w:eastAsia="Courier New" w:hAnsi="Courier New" w:cs="Courier New"/>
                <w:b/>
                <w:sz w:val="24"/>
                <w:szCs w:val="24"/>
              </w:rPr>
            </w:rPrChange>
          </w:rPr>
          <w:t>heard</w:t>
        </w:r>
      </w:ins>
      <w:ins w:id="3380" w:author="anupam yadav" w:date="2019-07-05T12:16:00Z">
        <w:del w:id="3381" w:author="Raj iv Sharma" w:date="2020-10-05T09:26:00Z">
          <w:r w:rsidRPr="00834337">
            <w:rPr>
              <w:rFonts w:ascii="Times New Roman" w:eastAsia="Times New Roman" w:hAnsi="Times New Roman" w:cs="Times New Roman"/>
              <w:b/>
              <w:sz w:val="24"/>
              <w:szCs w:val="24"/>
              <w:rPrChange w:id="3382" w:author="Du-rush Writing Studio" w:date="2019-06-14T06:55:00Z">
                <w:rPr>
                  <w:rFonts w:ascii="Courier New" w:eastAsia="Courier New" w:hAnsi="Courier New" w:cs="Courier New"/>
                  <w:b/>
                  <w:sz w:val="24"/>
                  <w:szCs w:val="24"/>
                </w:rPr>
              </w:rPrChange>
            </w:rPr>
            <w:delText xml:space="preserve">start hearing </w:delText>
          </w:r>
        </w:del>
        <w:r w:rsidRPr="00834337">
          <w:rPr>
            <w:rFonts w:ascii="Times New Roman" w:eastAsia="Times New Roman" w:hAnsi="Times New Roman" w:cs="Times New Roman"/>
            <w:b/>
            <w:sz w:val="24"/>
            <w:szCs w:val="24"/>
            <w:rPrChange w:id="3383" w:author="Du-rush Writing Studio" w:date="2019-06-14T06:55:00Z">
              <w:rPr>
                <w:rFonts w:ascii="Courier New" w:eastAsia="Courier New" w:hAnsi="Courier New" w:cs="Courier New"/>
                <w:b/>
                <w:sz w:val="24"/>
                <w:szCs w:val="24"/>
              </w:rPr>
            </w:rPrChange>
          </w:rPr>
          <w:t xml:space="preserve">the sound from the TV room. Waves of sound travel across the three rooms fading as they progress. </w:t>
        </w:r>
      </w:ins>
    </w:p>
    <w:p w:rsidR="00834337" w:rsidRPr="00834337" w:rsidRDefault="00834337" w:rsidP="00834337">
      <w:pPr>
        <w:pStyle w:val="normal0"/>
        <w:jc w:val="both"/>
        <w:rPr>
          <w:ins w:id="3384" w:author="anupam yadav" w:date="2019-07-05T12:16:00Z"/>
          <w:rFonts w:ascii="Times New Roman" w:eastAsia="Times New Roman" w:hAnsi="Times New Roman" w:cs="Times New Roman"/>
          <w:b/>
          <w:sz w:val="24"/>
          <w:szCs w:val="24"/>
          <w:rPrChange w:id="3385" w:author="Du-rush Writing Studio" w:date="2019-06-14T06:55:00Z">
            <w:rPr>
              <w:ins w:id="3386" w:author="anupam yadav" w:date="2019-07-05T12:16:00Z"/>
              <w:rFonts w:ascii="Courier New" w:eastAsia="Courier New" w:hAnsi="Courier New" w:cs="Courier New"/>
              <w:b/>
              <w:sz w:val="24"/>
              <w:szCs w:val="24"/>
            </w:rPr>
          </w:rPrChange>
        </w:rPr>
        <w:pPrChange w:id="3387" w:author="Divya Raja" w:date="2020-10-13T14:29:00Z">
          <w:pPr>
            <w:pStyle w:val="normal0"/>
            <w:jc w:val="center"/>
          </w:pPr>
        </w:pPrChange>
      </w:pPr>
    </w:p>
    <w:p w:rsidR="00834337" w:rsidRPr="00834337" w:rsidRDefault="00834337" w:rsidP="00834337">
      <w:pPr>
        <w:pStyle w:val="normal0"/>
        <w:jc w:val="both"/>
        <w:rPr>
          <w:ins w:id="3388" w:author="anupam yadav" w:date="2019-07-05T12:16:00Z"/>
          <w:rFonts w:ascii="Times New Roman" w:eastAsia="Times New Roman" w:hAnsi="Times New Roman" w:cs="Times New Roman"/>
          <w:b/>
          <w:sz w:val="24"/>
          <w:szCs w:val="24"/>
          <w:rPrChange w:id="3389" w:author="Du-rush Writing Studio" w:date="2019-06-14T06:55:00Z">
            <w:rPr>
              <w:ins w:id="3390" w:author="anupam yadav" w:date="2019-07-05T12:16:00Z"/>
              <w:rFonts w:ascii="Courier New" w:eastAsia="Courier New" w:hAnsi="Courier New" w:cs="Courier New"/>
              <w:b/>
              <w:sz w:val="24"/>
              <w:szCs w:val="24"/>
            </w:rPr>
          </w:rPrChange>
        </w:rPr>
        <w:pPrChange w:id="3391" w:author="Divya Raja" w:date="2020-10-13T14:29:00Z">
          <w:pPr>
            <w:pStyle w:val="normal0"/>
            <w:jc w:val="center"/>
          </w:pPr>
        </w:pPrChange>
      </w:pPr>
      <w:ins w:id="3392" w:author="anupam yadav" w:date="2019-07-05T12:16:00Z">
        <w:r w:rsidRPr="00834337">
          <w:rPr>
            <w:rFonts w:ascii="Times New Roman" w:eastAsia="Times New Roman" w:hAnsi="Times New Roman" w:cs="Times New Roman"/>
            <w:b/>
            <w:sz w:val="24"/>
            <w:szCs w:val="24"/>
            <w:rPrChange w:id="3393" w:author="Du-rush Writing Studio" w:date="2019-06-14T06:55:00Z">
              <w:rPr>
                <w:rFonts w:ascii="Courier New" w:eastAsia="Courier New" w:hAnsi="Courier New" w:cs="Courier New"/>
                <w:b/>
                <w:sz w:val="24"/>
                <w:szCs w:val="24"/>
              </w:rPr>
            </w:rPrChange>
          </w:rPr>
          <w:t xml:space="preserve">           FRANK(OS)</w:t>
        </w:r>
      </w:ins>
    </w:p>
    <w:p w:rsidR="00834337" w:rsidRPr="00834337" w:rsidRDefault="00834337" w:rsidP="00834337">
      <w:pPr>
        <w:pStyle w:val="normal0"/>
        <w:jc w:val="both"/>
        <w:rPr>
          <w:ins w:id="3394" w:author="anupam yadav" w:date="2019-07-05T12:16:00Z"/>
          <w:rFonts w:ascii="Times New Roman" w:eastAsia="Times New Roman" w:hAnsi="Times New Roman" w:cs="Times New Roman"/>
          <w:b/>
          <w:sz w:val="24"/>
          <w:szCs w:val="24"/>
          <w:rPrChange w:id="3395" w:author="Du-rush Writing Studio" w:date="2019-06-14T06:55:00Z">
            <w:rPr>
              <w:ins w:id="3396" w:author="anupam yadav" w:date="2019-07-05T12:16:00Z"/>
              <w:rFonts w:ascii="Courier New" w:eastAsia="Courier New" w:hAnsi="Courier New" w:cs="Courier New"/>
              <w:b/>
              <w:sz w:val="24"/>
              <w:szCs w:val="24"/>
            </w:rPr>
          </w:rPrChange>
        </w:rPr>
        <w:pPrChange w:id="3397" w:author="Divya Raja" w:date="2020-10-13T14:29:00Z">
          <w:pPr>
            <w:pStyle w:val="normal0"/>
            <w:jc w:val="center"/>
          </w:pPr>
        </w:pPrChange>
      </w:pPr>
      <w:ins w:id="3398" w:author="anupam yadav" w:date="2019-07-05T12:16:00Z">
        <w:r w:rsidRPr="00834337">
          <w:rPr>
            <w:rFonts w:ascii="Times New Roman" w:eastAsia="Times New Roman" w:hAnsi="Times New Roman" w:cs="Times New Roman"/>
            <w:b/>
            <w:sz w:val="24"/>
            <w:szCs w:val="24"/>
            <w:rPrChange w:id="3399" w:author="Du-rush Writing Studio" w:date="2019-06-14T06:55:00Z">
              <w:rPr>
                <w:rFonts w:ascii="Courier New" w:eastAsia="Courier New" w:hAnsi="Courier New" w:cs="Courier New"/>
                <w:b/>
                <w:sz w:val="24"/>
                <w:szCs w:val="24"/>
              </w:rPr>
            </w:rPrChange>
          </w:rPr>
          <w:t>It sure is! Sound waves</w:t>
        </w:r>
      </w:ins>
      <w:ins w:id="3400" w:author="somya budhori" w:date="2019-07-07T15:30:00Z">
        <w:r w:rsidRPr="00834337">
          <w:rPr>
            <w:rFonts w:ascii="Times New Roman" w:eastAsia="Times New Roman" w:hAnsi="Times New Roman" w:cs="Times New Roman"/>
            <w:b/>
            <w:sz w:val="24"/>
            <w:szCs w:val="24"/>
            <w:rPrChange w:id="3401" w:author="Du-rush Writing Studio" w:date="2019-06-14T06:55:00Z">
              <w:rPr>
                <w:rFonts w:ascii="Courier New" w:eastAsia="Courier New" w:hAnsi="Courier New" w:cs="Courier New"/>
                <w:b/>
                <w:sz w:val="24"/>
                <w:szCs w:val="24"/>
              </w:rPr>
            </w:rPrChange>
          </w:rPr>
          <w:t xml:space="preserve"> need something to</w:t>
        </w:r>
      </w:ins>
      <w:ins w:id="3402" w:author="anupam yadav" w:date="2019-07-05T12:16:00Z">
        <w:r w:rsidRPr="00834337">
          <w:rPr>
            <w:rFonts w:ascii="Times New Roman" w:eastAsia="Times New Roman" w:hAnsi="Times New Roman" w:cs="Times New Roman"/>
            <w:b/>
            <w:sz w:val="24"/>
            <w:szCs w:val="24"/>
            <w:rPrChange w:id="3403" w:author="Du-rush Writing Studio" w:date="2019-06-14T06:55:00Z">
              <w:rPr>
                <w:rFonts w:ascii="Courier New" w:eastAsia="Courier New" w:hAnsi="Courier New" w:cs="Courier New"/>
                <w:b/>
                <w:sz w:val="24"/>
                <w:szCs w:val="24"/>
              </w:rPr>
            </w:rPrChange>
          </w:rPr>
          <w:t xml:space="preserve"> </w:t>
        </w:r>
      </w:ins>
      <w:ins w:id="3404" w:author="Agasthya Baby" w:date="2019-07-06T13:40:00Z">
        <w:del w:id="3405" w:author="somya budhori" w:date="2019-07-07T15:31:00Z">
          <w:r w:rsidRPr="00834337">
            <w:rPr>
              <w:rFonts w:ascii="Times New Roman" w:eastAsia="Times New Roman" w:hAnsi="Times New Roman" w:cs="Times New Roman"/>
              <w:b/>
              <w:sz w:val="24"/>
              <w:szCs w:val="24"/>
              <w:rPrChange w:id="3406" w:author="Du-rush Writing Studio" w:date="2019-06-14T06:55:00Z">
                <w:rPr>
                  <w:rFonts w:ascii="Courier New" w:eastAsia="Courier New" w:hAnsi="Courier New" w:cs="Courier New"/>
                  <w:b/>
                  <w:sz w:val="24"/>
                  <w:szCs w:val="24"/>
                </w:rPr>
              </w:rPrChange>
            </w:rPr>
            <w:delText>need t</w:delText>
          </w:r>
        </w:del>
        <w:r w:rsidRPr="00834337">
          <w:rPr>
            <w:rFonts w:ascii="Times New Roman" w:eastAsia="Times New Roman" w:hAnsi="Times New Roman" w:cs="Times New Roman"/>
            <w:b/>
            <w:sz w:val="24"/>
            <w:szCs w:val="24"/>
            <w:rPrChange w:id="3407" w:author="Du-rush Writing Studio" w:date="2019-06-14T06:55:00Z">
              <w:rPr>
                <w:rFonts w:ascii="Courier New" w:eastAsia="Courier New" w:hAnsi="Courier New" w:cs="Courier New"/>
                <w:b/>
                <w:sz w:val="24"/>
                <w:szCs w:val="24"/>
              </w:rPr>
            </w:rPrChange>
          </w:rPr>
          <w:t>o</w:t>
        </w:r>
      </w:ins>
      <w:ins w:id="3408" w:author="anupam yadav" w:date="2019-07-05T12:16:00Z">
        <w:del w:id="3409" w:author="Agasthya Baby" w:date="2019-07-06T13:40:00Z">
          <w:r w:rsidRPr="00834337">
            <w:rPr>
              <w:rFonts w:ascii="Times New Roman" w:eastAsia="Times New Roman" w:hAnsi="Times New Roman" w:cs="Times New Roman"/>
              <w:b/>
              <w:sz w:val="24"/>
              <w:szCs w:val="24"/>
              <w:rPrChange w:id="3410" w:author="Du-rush Writing Studio" w:date="2019-06-14T06:55:00Z">
                <w:rPr>
                  <w:rFonts w:ascii="Courier New" w:eastAsia="Courier New" w:hAnsi="Courier New" w:cs="Courier New"/>
                  <w:b/>
                  <w:sz w:val="24"/>
                  <w:szCs w:val="24"/>
                </w:rPr>
              </w:rPrChange>
            </w:rPr>
            <w:delText>need something to</w:delText>
          </w:r>
        </w:del>
        <w:r w:rsidRPr="00834337">
          <w:rPr>
            <w:rFonts w:ascii="Times New Roman" w:eastAsia="Times New Roman" w:hAnsi="Times New Roman" w:cs="Times New Roman"/>
            <w:b/>
            <w:sz w:val="24"/>
            <w:szCs w:val="24"/>
            <w:rPrChange w:id="3411" w:author="Du-rush Writing Studio" w:date="2019-06-14T06:55:00Z">
              <w:rPr>
                <w:rFonts w:ascii="Courier New" w:eastAsia="Courier New" w:hAnsi="Courier New" w:cs="Courier New"/>
                <w:b/>
                <w:sz w:val="24"/>
                <w:szCs w:val="24"/>
              </w:rPr>
            </w:rPrChange>
          </w:rPr>
          <w:t xml:space="preserve"> travel through! It’s called a medium.</w:t>
        </w:r>
      </w:ins>
    </w:p>
    <w:p w:rsidR="00834337" w:rsidRPr="00834337" w:rsidRDefault="00834337" w:rsidP="00834337">
      <w:pPr>
        <w:pStyle w:val="normal0"/>
        <w:jc w:val="both"/>
        <w:rPr>
          <w:ins w:id="3412" w:author="anupam yadav" w:date="2019-07-05T12:16:00Z"/>
          <w:rFonts w:ascii="Times New Roman" w:eastAsia="Times New Roman" w:hAnsi="Times New Roman" w:cs="Times New Roman"/>
          <w:b/>
          <w:sz w:val="24"/>
          <w:szCs w:val="24"/>
          <w:rPrChange w:id="3413" w:author="Du-rush Writing Studio" w:date="2019-06-14T06:55:00Z">
            <w:rPr>
              <w:ins w:id="3414" w:author="anupam yadav" w:date="2019-07-05T12:16:00Z"/>
              <w:rFonts w:ascii="Courier New" w:eastAsia="Courier New" w:hAnsi="Courier New" w:cs="Courier New"/>
              <w:b/>
              <w:sz w:val="24"/>
              <w:szCs w:val="24"/>
            </w:rPr>
          </w:rPrChange>
        </w:rPr>
        <w:pPrChange w:id="3415" w:author="Divya Raja" w:date="2020-10-13T14:29:00Z">
          <w:pPr>
            <w:pStyle w:val="normal0"/>
            <w:jc w:val="center"/>
          </w:pPr>
        </w:pPrChange>
      </w:pPr>
    </w:p>
    <w:p w:rsidR="00834337" w:rsidRPr="00834337" w:rsidRDefault="00834337" w:rsidP="00834337">
      <w:pPr>
        <w:pStyle w:val="normal0"/>
        <w:jc w:val="both"/>
        <w:rPr>
          <w:ins w:id="3416" w:author="anupam yadav" w:date="2019-07-05T12:16:00Z"/>
          <w:rFonts w:ascii="Times New Roman" w:eastAsia="Times New Roman" w:hAnsi="Times New Roman" w:cs="Times New Roman"/>
          <w:b/>
          <w:sz w:val="24"/>
          <w:szCs w:val="24"/>
          <w:rPrChange w:id="3417" w:author="Du-rush Writing Studio" w:date="2019-06-14T06:55:00Z">
            <w:rPr>
              <w:ins w:id="3418" w:author="anupam yadav" w:date="2019-07-05T12:16:00Z"/>
              <w:rFonts w:ascii="Courier New" w:eastAsia="Courier New" w:hAnsi="Courier New" w:cs="Courier New"/>
              <w:b/>
              <w:sz w:val="24"/>
              <w:szCs w:val="24"/>
            </w:rPr>
          </w:rPrChange>
        </w:rPr>
        <w:pPrChange w:id="3419" w:author="Divya Raja" w:date="2020-10-13T14:29:00Z">
          <w:pPr>
            <w:pStyle w:val="normal0"/>
            <w:jc w:val="center"/>
          </w:pPr>
        </w:pPrChange>
      </w:pPr>
      <w:ins w:id="3420" w:author="anupam yadav" w:date="2019-07-05T12:16:00Z">
        <w:r w:rsidRPr="00834337">
          <w:rPr>
            <w:rFonts w:ascii="Times New Roman" w:eastAsia="Times New Roman" w:hAnsi="Times New Roman" w:cs="Times New Roman"/>
            <w:b/>
            <w:sz w:val="24"/>
            <w:szCs w:val="24"/>
            <w:rPrChange w:id="3421" w:author="Du-rush Writing Studio" w:date="2019-06-14T06:55:00Z">
              <w:rPr>
                <w:rFonts w:ascii="Courier New" w:eastAsia="Courier New" w:hAnsi="Courier New" w:cs="Courier New"/>
                <w:b/>
                <w:sz w:val="24"/>
                <w:szCs w:val="24"/>
              </w:rPr>
            </w:rPrChange>
          </w:rPr>
          <w:t xml:space="preserve"> JAX (OS)</w:t>
        </w:r>
      </w:ins>
    </w:p>
    <w:p w:rsidR="00834337" w:rsidRPr="00834337" w:rsidRDefault="00834337" w:rsidP="00834337">
      <w:pPr>
        <w:pStyle w:val="normal0"/>
        <w:jc w:val="both"/>
        <w:rPr>
          <w:ins w:id="3422" w:author="anupam yadav" w:date="2019-07-05T12:16:00Z"/>
          <w:rFonts w:ascii="Times New Roman" w:eastAsia="Times New Roman" w:hAnsi="Times New Roman" w:cs="Times New Roman"/>
          <w:b/>
          <w:sz w:val="24"/>
          <w:szCs w:val="24"/>
          <w:rPrChange w:id="3423" w:author="Du-rush Writing Studio" w:date="2019-06-14T06:55:00Z">
            <w:rPr>
              <w:ins w:id="3424" w:author="anupam yadav" w:date="2019-07-05T12:16:00Z"/>
              <w:rFonts w:ascii="Courier New" w:eastAsia="Courier New" w:hAnsi="Courier New" w:cs="Courier New"/>
              <w:b/>
              <w:sz w:val="24"/>
              <w:szCs w:val="24"/>
            </w:rPr>
          </w:rPrChange>
        </w:rPr>
        <w:pPrChange w:id="3425" w:author="Divya Raja" w:date="2020-10-13T14:29:00Z">
          <w:pPr>
            <w:pStyle w:val="normal0"/>
            <w:jc w:val="center"/>
          </w:pPr>
        </w:pPrChange>
      </w:pPr>
      <w:ins w:id="3426" w:author="anupam yadav" w:date="2019-07-05T12:16:00Z">
        <w:r w:rsidRPr="00834337">
          <w:rPr>
            <w:rFonts w:ascii="Times New Roman" w:eastAsia="Times New Roman" w:hAnsi="Times New Roman" w:cs="Times New Roman"/>
            <w:b/>
            <w:sz w:val="24"/>
            <w:szCs w:val="24"/>
            <w:rPrChange w:id="3427" w:author="Du-rush Writing Studio" w:date="2019-06-14T06:55:00Z">
              <w:rPr>
                <w:rFonts w:ascii="Courier New" w:eastAsia="Courier New" w:hAnsi="Courier New" w:cs="Courier New"/>
                <w:b/>
                <w:sz w:val="24"/>
                <w:szCs w:val="24"/>
              </w:rPr>
            </w:rPrChange>
          </w:rPr>
          <w:t>What medium did the plant’s crying sound travel through?</w:t>
        </w:r>
      </w:ins>
    </w:p>
    <w:p w:rsidR="00834337" w:rsidRPr="00834337" w:rsidRDefault="00834337" w:rsidP="00834337">
      <w:pPr>
        <w:pStyle w:val="normal0"/>
        <w:jc w:val="both"/>
        <w:rPr>
          <w:ins w:id="3428" w:author="anupam yadav" w:date="2019-07-05T12:16:00Z"/>
          <w:rFonts w:ascii="Times New Roman" w:eastAsia="Times New Roman" w:hAnsi="Times New Roman" w:cs="Times New Roman"/>
          <w:b/>
          <w:sz w:val="24"/>
          <w:szCs w:val="24"/>
          <w:rPrChange w:id="3429" w:author="Du-rush Writing Studio" w:date="2019-06-14T06:55:00Z">
            <w:rPr>
              <w:ins w:id="3430" w:author="anupam yadav" w:date="2019-07-05T12:16:00Z"/>
              <w:rFonts w:ascii="Courier New" w:eastAsia="Courier New" w:hAnsi="Courier New" w:cs="Courier New"/>
              <w:b/>
              <w:sz w:val="24"/>
              <w:szCs w:val="24"/>
            </w:rPr>
          </w:rPrChange>
        </w:rPr>
        <w:pPrChange w:id="3431" w:author="Divya Raja" w:date="2020-10-13T14:29:00Z">
          <w:pPr>
            <w:pStyle w:val="normal0"/>
            <w:jc w:val="center"/>
          </w:pPr>
        </w:pPrChange>
      </w:pPr>
    </w:p>
    <w:p w:rsidR="00834337" w:rsidRPr="00834337" w:rsidRDefault="00834337" w:rsidP="00834337">
      <w:pPr>
        <w:pStyle w:val="normal0"/>
        <w:jc w:val="both"/>
        <w:rPr>
          <w:ins w:id="3432" w:author="anupam yadav" w:date="2019-07-05T12:16:00Z"/>
          <w:rFonts w:ascii="Times New Roman" w:eastAsia="Times New Roman" w:hAnsi="Times New Roman" w:cs="Times New Roman"/>
          <w:b/>
          <w:sz w:val="24"/>
          <w:szCs w:val="24"/>
          <w:rPrChange w:id="3433" w:author="Du-rush Writing Studio" w:date="2019-06-14T06:55:00Z">
            <w:rPr>
              <w:ins w:id="3434" w:author="anupam yadav" w:date="2019-07-05T12:16:00Z"/>
              <w:rFonts w:ascii="Courier New" w:eastAsia="Courier New" w:hAnsi="Courier New" w:cs="Courier New"/>
              <w:b/>
              <w:sz w:val="24"/>
              <w:szCs w:val="24"/>
            </w:rPr>
          </w:rPrChange>
        </w:rPr>
        <w:pPrChange w:id="3435" w:author="Divya Raja" w:date="2020-10-13T14:29:00Z">
          <w:pPr>
            <w:pStyle w:val="normal0"/>
            <w:jc w:val="center"/>
          </w:pPr>
        </w:pPrChange>
      </w:pPr>
      <w:ins w:id="3436" w:author="anupam yadav" w:date="2019-07-05T12:16:00Z">
        <w:r w:rsidRPr="00834337">
          <w:rPr>
            <w:rFonts w:ascii="Times New Roman" w:eastAsia="Times New Roman" w:hAnsi="Times New Roman" w:cs="Times New Roman"/>
            <w:b/>
            <w:sz w:val="24"/>
            <w:szCs w:val="24"/>
            <w:rPrChange w:id="3437" w:author="Du-rush Writing Studio" w:date="2019-06-14T06:55:00Z">
              <w:rPr>
                <w:rFonts w:ascii="Courier New" w:eastAsia="Courier New" w:hAnsi="Courier New" w:cs="Courier New"/>
                <w:b/>
                <w:sz w:val="24"/>
                <w:szCs w:val="24"/>
              </w:rPr>
            </w:rPrChange>
          </w:rPr>
          <w:t>Focus on the waves of sound travelling through the air. Zoom in to show the air particles being compressed and expanded as the wave travels through. As sound passes through the air (or any fluid medium), the particles of air do not vibrate in a transverse manner.</w:t>
        </w:r>
      </w:ins>
    </w:p>
    <w:p w:rsidR="00834337" w:rsidRPr="00834337" w:rsidRDefault="00834337" w:rsidP="00834337">
      <w:pPr>
        <w:pStyle w:val="normal0"/>
        <w:jc w:val="both"/>
        <w:rPr>
          <w:ins w:id="3438" w:author="anupam yadav" w:date="2019-07-05T12:16:00Z"/>
          <w:rFonts w:ascii="Times New Roman" w:eastAsia="Times New Roman" w:hAnsi="Times New Roman" w:cs="Times New Roman"/>
          <w:b/>
          <w:sz w:val="24"/>
          <w:szCs w:val="24"/>
          <w:rPrChange w:id="3439" w:author="Du-rush Writing Studio" w:date="2019-06-14T06:55:00Z">
            <w:rPr>
              <w:ins w:id="3440" w:author="anupam yadav" w:date="2019-07-05T12:16:00Z"/>
              <w:rFonts w:ascii="Courier New" w:eastAsia="Courier New" w:hAnsi="Courier New" w:cs="Courier New"/>
              <w:b/>
              <w:sz w:val="24"/>
              <w:szCs w:val="24"/>
            </w:rPr>
          </w:rPrChange>
        </w:rPr>
        <w:pPrChange w:id="3441" w:author="Divya Raja" w:date="2020-10-13T14:29:00Z">
          <w:pPr>
            <w:pStyle w:val="normal0"/>
            <w:jc w:val="center"/>
          </w:pPr>
        </w:pPrChange>
      </w:pPr>
    </w:p>
    <w:p w:rsidR="00834337" w:rsidRPr="00834337" w:rsidRDefault="00834337" w:rsidP="00834337">
      <w:pPr>
        <w:pStyle w:val="normal0"/>
        <w:jc w:val="both"/>
        <w:rPr>
          <w:ins w:id="3442" w:author="anupam yadav" w:date="2019-07-05T12:16:00Z"/>
          <w:rFonts w:ascii="Times New Roman" w:eastAsia="Times New Roman" w:hAnsi="Times New Roman" w:cs="Times New Roman"/>
          <w:b/>
          <w:sz w:val="24"/>
          <w:szCs w:val="24"/>
          <w:rPrChange w:id="3443" w:author="Du-rush Writing Studio" w:date="2019-06-14T06:55:00Z">
            <w:rPr>
              <w:ins w:id="3444" w:author="anupam yadav" w:date="2019-07-05T12:16:00Z"/>
              <w:rFonts w:ascii="Courier New" w:eastAsia="Courier New" w:hAnsi="Courier New" w:cs="Courier New"/>
              <w:b/>
              <w:sz w:val="24"/>
              <w:szCs w:val="24"/>
            </w:rPr>
          </w:rPrChange>
        </w:rPr>
        <w:pPrChange w:id="3445" w:author="Divya Raja" w:date="2020-10-13T14:29:00Z">
          <w:pPr>
            <w:pStyle w:val="normal0"/>
            <w:jc w:val="center"/>
          </w:pPr>
        </w:pPrChange>
      </w:pPr>
      <w:ins w:id="3446" w:author="anupam yadav" w:date="2019-07-05T12:16:00Z">
        <w:r w:rsidRPr="00834337">
          <w:rPr>
            <w:rFonts w:ascii="Times New Roman" w:eastAsia="Times New Roman" w:hAnsi="Times New Roman" w:cs="Times New Roman"/>
            <w:b/>
            <w:sz w:val="24"/>
            <w:szCs w:val="24"/>
            <w:rPrChange w:id="3447" w:author="Du-rush Writing Studio" w:date="2019-06-14T06:55:00Z">
              <w:rPr>
                <w:rFonts w:ascii="Courier New" w:eastAsia="Courier New" w:hAnsi="Courier New" w:cs="Courier New"/>
                <w:b/>
                <w:sz w:val="24"/>
                <w:szCs w:val="24"/>
              </w:rPr>
            </w:rPrChange>
          </w:rPr>
          <w:lastRenderedPageBreak/>
          <w:t xml:space="preserve">           FRANK(OS)</w:t>
        </w:r>
      </w:ins>
    </w:p>
    <w:p w:rsidR="00834337" w:rsidRPr="00834337" w:rsidRDefault="00834337" w:rsidP="00834337">
      <w:pPr>
        <w:pStyle w:val="normal0"/>
        <w:jc w:val="both"/>
        <w:rPr>
          <w:ins w:id="3448" w:author="anupam yadav" w:date="2019-07-05T12:16:00Z"/>
          <w:rFonts w:ascii="Times New Roman" w:eastAsia="Times New Roman" w:hAnsi="Times New Roman" w:cs="Times New Roman"/>
          <w:b/>
          <w:sz w:val="24"/>
          <w:szCs w:val="24"/>
          <w:rPrChange w:id="3449" w:author="Du-rush Writing Studio" w:date="2019-06-14T06:55:00Z">
            <w:rPr>
              <w:ins w:id="3450" w:author="anupam yadav" w:date="2019-07-05T12:16:00Z"/>
              <w:rFonts w:ascii="Courier New" w:eastAsia="Courier New" w:hAnsi="Courier New" w:cs="Courier New"/>
              <w:b/>
              <w:sz w:val="24"/>
              <w:szCs w:val="24"/>
            </w:rPr>
          </w:rPrChange>
        </w:rPr>
        <w:pPrChange w:id="3451" w:author="Divya Raja" w:date="2020-10-13T14:29:00Z">
          <w:pPr>
            <w:pStyle w:val="normal0"/>
            <w:jc w:val="center"/>
          </w:pPr>
        </w:pPrChange>
      </w:pPr>
      <w:ins w:id="3452" w:author="anupam yadav" w:date="2019-07-05T12:16:00Z">
        <w:r w:rsidRPr="00834337">
          <w:rPr>
            <w:rFonts w:ascii="Times New Roman" w:eastAsia="Times New Roman" w:hAnsi="Times New Roman" w:cs="Times New Roman"/>
            <w:b/>
            <w:sz w:val="24"/>
            <w:szCs w:val="24"/>
            <w:rPrChange w:id="3453" w:author="Du-rush Writing Studio" w:date="2019-06-14T06:55:00Z">
              <w:rPr>
                <w:rFonts w:ascii="Courier New" w:eastAsia="Courier New" w:hAnsi="Courier New" w:cs="Courier New"/>
                <w:b/>
                <w:sz w:val="24"/>
                <w:szCs w:val="24"/>
              </w:rPr>
            </w:rPrChange>
          </w:rPr>
          <w:t xml:space="preserve">We could hear the sound coming from the TV room </w:t>
        </w:r>
        <w:del w:id="3454" w:author="Raj iv Sharma" w:date="2020-10-05T09:28:00Z">
          <w:r w:rsidRPr="00834337">
            <w:rPr>
              <w:rFonts w:ascii="Times New Roman" w:eastAsia="Times New Roman" w:hAnsi="Times New Roman" w:cs="Times New Roman"/>
              <w:b/>
              <w:sz w:val="24"/>
              <w:szCs w:val="24"/>
              <w:rPrChange w:id="3455" w:author="Du-rush Writing Studio" w:date="2019-06-14T06:55:00Z">
                <w:rPr>
                  <w:rFonts w:ascii="Courier New" w:eastAsia="Courier New" w:hAnsi="Courier New" w:cs="Courier New"/>
                  <w:b/>
                  <w:sz w:val="24"/>
                  <w:szCs w:val="24"/>
                </w:rPr>
              </w:rPrChange>
            </w:rPr>
            <w:delText xml:space="preserve">all the way </w:delText>
          </w:r>
        </w:del>
        <w:r w:rsidRPr="00834337">
          <w:rPr>
            <w:rFonts w:ascii="Times New Roman" w:eastAsia="Times New Roman" w:hAnsi="Times New Roman" w:cs="Times New Roman"/>
            <w:b/>
            <w:sz w:val="24"/>
            <w:szCs w:val="24"/>
            <w:rPrChange w:id="3456" w:author="Du-rush Writing Studio" w:date="2019-06-14T06:55:00Z">
              <w:rPr>
                <w:rFonts w:ascii="Courier New" w:eastAsia="Courier New" w:hAnsi="Courier New" w:cs="Courier New"/>
                <w:b/>
                <w:sz w:val="24"/>
                <w:szCs w:val="24"/>
              </w:rPr>
            </w:rPrChange>
          </w:rPr>
          <w:t xml:space="preserve">to the living room because it travelled through the air. Air has particles present which acts as a medium for sound to travel through. So, the crying sound travelled </w:t>
        </w:r>
        <w:del w:id="3457" w:author="somya budhori" w:date="2019-07-07T15:33:00Z">
          <w:r w:rsidRPr="00834337">
            <w:rPr>
              <w:rFonts w:ascii="Times New Roman" w:eastAsia="Times New Roman" w:hAnsi="Times New Roman" w:cs="Times New Roman"/>
              <w:b/>
              <w:sz w:val="24"/>
              <w:szCs w:val="24"/>
              <w:rPrChange w:id="3458" w:author="Du-rush Writing Studio" w:date="2019-06-14T06:55:00Z">
                <w:rPr>
                  <w:rFonts w:ascii="Courier New" w:eastAsia="Courier New" w:hAnsi="Courier New" w:cs="Courier New"/>
                  <w:b/>
                  <w:sz w:val="24"/>
                  <w:szCs w:val="24"/>
                </w:rPr>
              </w:rPrChange>
            </w:rPr>
            <w:delText>on</w:delText>
          </w:r>
        </w:del>
      </w:ins>
      <w:ins w:id="3459" w:author="somya budhori" w:date="2019-07-07T15:33:00Z">
        <w:r w:rsidRPr="00834337">
          <w:rPr>
            <w:rFonts w:ascii="Times New Roman" w:eastAsia="Times New Roman" w:hAnsi="Times New Roman" w:cs="Times New Roman"/>
            <w:b/>
            <w:sz w:val="24"/>
            <w:szCs w:val="24"/>
            <w:rPrChange w:id="3460" w:author="Du-rush Writing Studio" w:date="2019-06-14T06:55:00Z">
              <w:rPr>
                <w:rFonts w:ascii="Courier New" w:eastAsia="Courier New" w:hAnsi="Courier New" w:cs="Courier New"/>
                <w:b/>
                <w:sz w:val="24"/>
                <w:szCs w:val="24"/>
              </w:rPr>
            </w:rPrChange>
          </w:rPr>
          <w:t xml:space="preserve"> through</w:t>
        </w:r>
      </w:ins>
      <w:ins w:id="3461" w:author="anupam yadav" w:date="2019-07-05T12:16:00Z">
        <w:r w:rsidRPr="00834337">
          <w:rPr>
            <w:rFonts w:ascii="Times New Roman" w:eastAsia="Times New Roman" w:hAnsi="Times New Roman" w:cs="Times New Roman"/>
            <w:b/>
            <w:sz w:val="24"/>
            <w:szCs w:val="24"/>
            <w:rPrChange w:id="3462" w:author="Du-rush Writing Studio" w:date="2019-06-14T06:55:00Z">
              <w:rPr>
                <w:rFonts w:ascii="Courier New" w:eastAsia="Courier New" w:hAnsi="Courier New" w:cs="Courier New"/>
                <w:b/>
                <w:sz w:val="24"/>
                <w:szCs w:val="24"/>
              </w:rPr>
            </w:rPrChange>
          </w:rPr>
          <w:t xml:space="preserve"> air particles. </w:t>
        </w:r>
      </w:ins>
    </w:p>
    <w:p w:rsidR="00834337" w:rsidRPr="00834337" w:rsidRDefault="00834337" w:rsidP="00834337">
      <w:pPr>
        <w:pStyle w:val="normal0"/>
        <w:jc w:val="both"/>
        <w:rPr>
          <w:ins w:id="3463" w:author="anupam yadav" w:date="2019-07-05T12:16:00Z"/>
          <w:rFonts w:ascii="Times New Roman" w:eastAsia="Times New Roman" w:hAnsi="Times New Roman" w:cs="Times New Roman"/>
          <w:b/>
          <w:sz w:val="24"/>
          <w:szCs w:val="24"/>
          <w:rPrChange w:id="3464" w:author="Du-rush Writing Studio" w:date="2019-06-14T06:55:00Z">
            <w:rPr>
              <w:ins w:id="3465" w:author="anupam yadav" w:date="2019-07-05T12:16:00Z"/>
              <w:rFonts w:ascii="Courier New" w:eastAsia="Courier New" w:hAnsi="Courier New" w:cs="Courier New"/>
              <w:b/>
              <w:sz w:val="24"/>
              <w:szCs w:val="24"/>
            </w:rPr>
          </w:rPrChange>
        </w:rPr>
        <w:pPrChange w:id="3466" w:author="Divya Raja" w:date="2020-10-13T14:29:00Z">
          <w:pPr>
            <w:pStyle w:val="normal0"/>
            <w:jc w:val="center"/>
          </w:pPr>
        </w:pPrChange>
      </w:pPr>
    </w:p>
    <w:p w:rsidR="00834337" w:rsidRPr="00834337" w:rsidRDefault="00834337" w:rsidP="00834337">
      <w:pPr>
        <w:pStyle w:val="normal0"/>
        <w:jc w:val="both"/>
        <w:rPr>
          <w:ins w:id="3467" w:author="anupam yadav" w:date="2019-07-05T12:16:00Z"/>
          <w:rFonts w:ascii="Times New Roman" w:eastAsia="Times New Roman" w:hAnsi="Times New Roman" w:cs="Times New Roman"/>
          <w:b/>
          <w:sz w:val="24"/>
          <w:szCs w:val="24"/>
          <w:rPrChange w:id="3468" w:author="Du-rush Writing Studio" w:date="2019-06-14T06:55:00Z">
            <w:rPr>
              <w:ins w:id="3469" w:author="anupam yadav" w:date="2019-07-05T12:16:00Z"/>
              <w:rFonts w:ascii="Courier New" w:eastAsia="Courier New" w:hAnsi="Courier New" w:cs="Courier New"/>
              <w:b/>
              <w:sz w:val="24"/>
              <w:szCs w:val="24"/>
            </w:rPr>
          </w:rPrChange>
        </w:rPr>
        <w:pPrChange w:id="3470" w:author="Divya Raja" w:date="2020-10-13T14:29:00Z">
          <w:pPr>
            <w:pStyle w:val="normal0"/>
            <w:jc w:val="center"/>
          </w:pPr>
        </w:pPrChange>
      </w:pPr>
      <w:ins w:id="3471" w:author="anupam yadav" w:date="2019-07-05T12:16:00Z">
        <w:r w:rsidRPr="00834337">
          <w:rPr>
            <w:rFonts w:ascii="Times New Roman" w:eastAsia="Times New Roman" w:hAnsi="Times New Roman" w:cs="Times New Roman"/>
            <w:b/>
            <w:sz w:val="24"/>
            <w:szCs w:val="24"/>
            <w:rPrChange w:id="3472" w:author="Du-rush Writing Studio" w:date="2019-06-14T06:55:00Z">
              <w:rPr>
                <w:rFonts w:ascii="Courier New" w:eastAsia="Courier New" w:hAnsi="Courier New" w:cs="Courier New"/>
                <w:b/>
                <w:sz w:val="24"/>
                <w:szCs w:val="24"/>
              </w:rPr>
            </w:rPrChange>
          </w:rPr>
          <w:t>SCENE HEADER</w:t>
        </w:r>
      </w:ins>
    </w:p>
    <w:p w:rsidR="00834337" w:rsidRPr="00834337" w:rsidRDefault="00834337" w:rsidP="00834337">
      <w:pPr>
        <w:pStyle w:val="normal0"/>
        <w:jc w:val="both"/>
        <w:rPr>
          <w:ins w:id="3473" w:author="anupam yadav" w:date="2019-07-05T12:16:00Z"/>
          <w:rFonts w:ascii="Times New Roman" w:eastAsia="Times New Roman" w:hAnsi="Times New Roman" w:cs="Times New Roman"/>
          <w:b/>
          <w:sz w:val="24"/>
          <w:szCs w:val="24"/>
          <w:rPrChange w:id="3474" w:author="Du-rush Writing Studio" w:date="2019-06-14T06:55:00Z">
            <w:rPr>
              <w:ins w:id="3475" w:author="anupam yadav" w:date="2019-07-05T12:16:00Z"/>
              <w:rFonts w:ascii="Courier New" w:eastAsia="Courier New" w:hAnsi="Courier New" w:cs="Courier New"/>
              <w:b/>
              <w:sz w:val="24"/>
              <w:szCs w:val="24"/>
            </w:rPr>
          </w:rPrChange>
        </w:rPr>
        <w:pPrChange w:id="3476" w:author="Divya Raja" w:date="2020-10-13T14:29:00Z">
          <w:pPr>
            <w:pStyle w:val="normal0"/>
            <w:jc w:val="center"/>
          </w:pPr>
        </w:pPrChange>
      </w:pPr>
    </w:p>
    <w:p w:rsidR="00834337" w:rsidRPr="00834337" w:rsidRDefault="00834337" w:rsidP="00834337">
      <w:pPr>
        <w:pStyle w:val="normal0"/>
        <w:jc w:val="both"/>
        <w:rPr>
          <w:ins w:id="3477" w:author="anupam yadav" w:date="2019-07-05T12:16:00Z"/>
          <w:rFonts w:ascii="Times New Roman" w:eastAsia="Times New Roman" w:hAnsi="Times New Roman" w:cs="Times New Roman"/>
          <w:b/>
          <w:sz w:val="24"/>
          <w:szCs w:val="24"/>
          <w:rPrChange w:id="3478" w:author="Du-rush Writing Studio" w:date="2019-06-14T06:55:00Z">
            <w:rPr>
              <w:ins w:id="3479" w:author="anupam yadav" w:date="2019-07-05T12:16:00Z"/>
              <w:rFonts w:ascii="Courier New" w:eastAsia="Courier New" w:hAnsi="Courier New" w:cs="Courier New"/>
              <w:b/>
              <w:sz w:val="24"/>
              <w:szCs w:val="24"/>
            </w:rPr>
          </w:rPrChange>
        </w:rPr>
        <w:pPrChange w:id="3480" w:author="Divya Raja" w:date="2020-10-13T14:29:00Z">
          <w:pPr>
            <w:pStyle w:val="normal0"/>
            <w:jc w:val="center"/>
          </w:pPr>
        </w:pPrChange>
      </w:pPr>
      <w:ins w:id="3481" w:author="anupam yadav" w:date="2019-07-05T12:16:00Z">
        <w:r w:rsidRPr="00834337">
          <w:rPr>
            <w:rFonts w:ascii="Times New Roman" w:eastAsia="Times New Roman" w:hAnsi="Times New Roman" w:cs="Times New Roman"/>
            <w:b/>
            <w:sz w:val="24"/>
            <w:szCs w:val="24"/>
            <w:rPrChange w:id="3482" w:author="Du-rush Writing Studio" w:date="2019-06-14T06:55:00Z">
              <w:rPr>
                <w:rFonts w:ascii="Courier New" w:eastAsia="Courier New" w:hAnsi="Courier New" w:cs="Courier New"/>
                <w:b/>
                <w:sz w:val="24"/>
                <w:szCs w:val="24"/>
              </w:rPr>
            </w:rPrChange>
          </w:rPr>
          <w:t>The screen splits in two to show a scene from outer space. King Septus is floating in space and is trying to call his minions who are busy floating and having fun in space.</w:t>
        </w:r>
      </w:ins>
    </w:p>
    <w:p w:rsidR="00834337" w:rsidRPr="00834337" w:rsidRDefault="00834337" w:rsidP="00834337">
      <w:pPr>
        <w:pStyle w:val="normal0"/>
        <w:jc w:val="both"/>
        <w:rPr>
          <w:ins w:id="3483" w:author="anupam yadav" w:date="2019-07-05T12:16:00Z"/>
          <w:rFonts w:ascii="Times New Roman" w:eastAsia="Times New Roman" w:hAnsi="Times New Roman" w:cs="Times New Roman"/>
          <w:b/>
          <w:sz w:val="24"/>
          <w:szCs w:val="24"/>
          <w:rPrChange w:id="3484" w:author="Du-rush Writing Studio" w:date="2019-06-14T06:55:00Z">
            <w:rPr>
              <w:ins w:id="3485" w:author="anupam yadav" w:date="2019-07-05T12:16:00Z"/>
              <w:rFonts w:ascii="Courier New" w:eastAsia="Courier New" w:hAnsi="Courier New" w:cs="Courier New"/>
              <w:b/>
              <w:sz w:val="24"/>
              <w:szCs w:val="24"/>
            </w:rPr>
          </w:rPrChange>
        </w:rPr>
        <w:pPrChange w:id="3486" w:author="Divya Raja" w:date="2020-10-13T14:29:00Z">
          <w:pPr>
            <w:pStyle w:val="normal0"/>
            <w:jc w:val="center"/>
          </w:pPr>
        </w:pPrChange>
      </w:pPr>
      <w:ins w:id="3487" w:author="anupam yadav" w:date="2019-07-05T12:16:00Z">
        <w:r w:rsidRPr="00834337">
          <w:rPr>
            <w:rFonts w:ascii="Times New Roman" w:eastAsia="Times New Roman" w:hAnsi="Times New Roman" w:cs="Times New Roman"/>
            <w:b/>
            <w:sz w:val="24"/>
            <w:szCs w:val="24"/>
            <w:rPrChange w:id="3488" w:author="Du-rush Writing Studio" w:date="2019-06-14T06:55:00Z">
              <w:rPr>
                <w:rFonts w:ascii="Courier New" w:eastAsia="Courier New" w:hAnsi="Courier New" w:cs="Courier New"/>
                <w:b/>
                <w:sz w:val="24"/>
                <w:szCs w:val="24"/>
              </w:rPr>
            </w:rPrChange>
          </w:rPr>
          <w:t xml:space="preserve">CUT TO close up of Septus visibly angry and shouting. But the minions do not acknowledge any of them. This whole scene is mute.     </w:t>
        </w:r>
      </w:ins>
    </w:p>
    <w:p w:rsidR="00834337" w:rsidRPr="00834337" w:rsidRDefault="00834337" w:rsidP="00834337">
      <w:pPr>
        <w:pStyle w:val="normal0"/>
        <w:jc w:val="both"/>
        <w:rPr>
          <w:ins w:id="3489" w:author="anupam yadav" w:date="2019-07-05T12:16:00Z"/>
          <w:rFonts w:ascii="Times New Roman" w:eastAsia="Times New Roman" w:hAnsi="Times New Roman" w:cs="Times New Roman"/>
          <w:b/>
          <w:sz w:val="24"/>
          <w:szCs w:val="24"/>
          <w:rPrChange w:id="3490" w:author="Du-rush Writing Studio" w:date="2019-06-14T06:55:00Z">
            <w:rPr>
              <w:ins w:id="3491" w:author="anupam yadav" w:date="2019-07-05T12:16:00Z"/>
              <w:rFonts w:ascii="Courier New" w:eastAsia="Courier New" w:hAnsi="Courier New" w:cs="Courier New"/>
              <w:b/>
              <w:sz w:val="24"/>
              <w:szCs w:val="24"/>
            </w:rPr>
          </w:rPrChange>
        </w:rPr>
        <w:pPrChange w:id="3492" w:author="Divya Raja" w:date="2020-10-13T14:29:00Z">
          <w:pPr>
            <w:pStyle w:val="normal0"/>
            <w:jc w:val="center"/>
          </w:pPr>
        </w:pPrChange>
      </w:pPr>
    </w:p>
    <w:p w:rsidR="00834337" w:rsidRPr="00834337" w:rsidRDefault="00834337" w:rsidP="00834337">
      <w:pPr>
        <w:pStyle w:val="normal0"/>
        <w:jc w:val="both"/>
        <w:rPr>
          <w:ins w:id="3493" w:author="anupam yadav" w:date="2019-07-05T12:16:00Z"/>
          <w:rFonts w:ascii="Times New Roman" w:eastAsia="Times New Roman" w:hAnsi="Times New Roman" w:cs="Times New Roman"/>
          <w:b/>
          <w:sz w:val="24"/>
          <w:szCs w:val="24"/>
          <w:rPrChange w:id="3494" w:author="Du-rush Writing Studio" w:date="2019-06-14T06:55:00Z">
            <w:rPr>
              <w:ins w:id="3495" w:author="anupam yadav" w:date="2019-07-05T12:16:00Z"/>
              <w:rFonts w:ascii="Courier New" w:eastAsia="Courier New" w:hAnsi="Courier New" w:cs="Courier New"/>
              <w:b/>
              <w:sz w:val="24"/>
              <w:szCs w:val="24"/>
            </w:rPr>
          </w:rPrChange>
        </w:rPr>
        <w:pPrChange w:id="3496" w:author="Divya Raja" w:date="2020-10-13T14:29:00Z">
          <w:pPr>
            <w:pStyle w:val="normal0"/>
            <w:jc w:val="center"/>
          </w:pPr>
        </w:pPrChange>
      </w:pPr>
      <w:ins w:id="3497" w:author="anupam yadav" w:date="2019-07-05T12:16:00Z">
        <w:r w:rsidRPr="00834337">
          <w:rPr>
            <w:rFonts w:ascii="Times New Roman" w:eastAsia="Times New Roman" w:hAnsi="Times New Roman" w:cs="Times New Roman"/>
            <w:b/>
            <w:sz w:val="24"/>
            <w:szCs w:val="24"/>
            <w:rPrChange w:id="3498" w:author="Du-rush Writing Studio" w:date="2019-06-14T06:55:00Z">
              <w:rPr>
                <w:rFonts w:ascii="Courier New" w:eastAsia="Courier New" w:hAnsi="Courier New" w:cs="Courier New"/>
                <w:b/>
                <w:sz w:val="24"/>
                <w:szCs w:val="24"/>
              </w:rPr>
            </w:rPrChange>
          </w:rPr>
          <w:t xml:space="preserve">           FRANK (OS)</w:t>
        </w:r>
      </w:ins>
    </w:p>
    <w:p w:rsidR="00834337" w:rsidRPr="00834337" w:rsidRDefault="00834337" w:rsidP="00834337">
      <w:pPr>
        <w:pStyle w:val="normal0"/>
        <w:jc w:val="both"/>
        <w:rPr>
          <w:ins w:id="3499" w:author="anupam yadav" w:date="2019-07-05T12:16:00Z"/>
          <w:rFonts w:ascii="Times New Roman" w:eastAsia="Times New Roman" w:hAnsi="Times New Roman" w:cs="Times New Roman"/>
          <w:b/>
          <w:sz w:val="24"/>
          <w:szCs w:val="24"/>
          <w:rPrChange w:id="3500" w:author="Du-rush Writing Studio" w:date="2019-06-14T06:55:00Z">
            <w:rPr>
              <w:ins w:id="3501" w:author="anupam yadav" w:date="2019-07-05T12:16:00Z"/>
              <w:rFonts w:ascii="Courier New" w:eastAsia="Courier New" w:hAnsi="Courier New" w:cs="Courier New"/>
              <w:b/>
              <w:sz w:val="24"/>
              <w:szCs w:val="24"/>
            </w:rPr>
          </w:rPrChange>
        </w:rPr>
        <w:pPrChange w:id="3502" w:author="Divya Raja" w:date="2020-10-13T14:29:00Z">
          <w:pPr>
            <w:pStyle w:val="normal0"/>
            <w:jc w:val="center"/>
          </w:pPr>
        </w:pPrChange>
      </w:pPr>
      <w:ins w:id="3503" w:author="anupam yadav" w:date="2019-07-05T12:16:00Z">
        <w:r w:rsidRPr="00834337">
          <w:rPr>
            <w:rFonts w:ascii="Times New Roman" w:eastAsia="Times New Roman" w:hAnsi="Times New Roman" w:cs="Times New Roman"/>
            <w:b/>
            <w:sz w:val="24"/>
            <w:szCs w:val="24"/>
            <w:rPrChange w:id="3504" w:author="Du-rush Writing Studio" w:date="2019-06-14T06:55:00Z">
              <w:rPr>
                <w:rFonts w:ascii="Courier New" w:eastAsia="Courier New" w:hAnsi="Courier New" w:cs="Courier New"/>
                <w:b/>
                <w:sz w:val="24"/>
                <w:szCs w:val="24"/>
              </w:rPr>
            </w:rPrChange>
          </w:rPr>
          <w:t xml:space="preserve">But in space, there is no air… so there are no such particles, so… it’s completely silent! </w:t>
        </w:r>
      </w:ins>
    </w:p>
    <w:p w:rsidR="00834337" w:rsidRPr="00834337" w:rsidRDefault="00834337" w:rsidP="00834337">
      <w:pPr>
        <w:pStyle w:val="normal0"/>
        <w:jc w:val="both"/>
        <w:rPr>
          <w:ins w:id="3505" w:author="anupam yadav" w:date="2019-07-05T12:16:00Z"/>
          <w:rFonts w:ascii="Times New Roman" w:eastAsia="Times New Roman" w:hAnsi="Times New Roman" w:cs="Times New Roman"/>
          <w:b/>
          <w:sz w:val="24"/>
          <w:szCs w:val="24"/>
          <w:rPrChange w:id="3506" w:author="Du-rush Writing Studio" w:date="2019-06-14T06:55:00Z">
            <w:rPr>
              <w:ins w:id="3507" w:author="anupam yadav" w:date="2019-07-05T12:16:00Z"/>
              <w:rFonts w:ascii="Courier New" w:eastAsia="Courier New" w:hAnsi="Courier New" w:cs="Courier New"/>
              <w:b/>
              <w:sz w:val="24"/>
              <w:szCs w:val="24"/>
            </w:rPr>
          </w:rPrChange>
        </w:rPr>
        <w:pPrChange w:id="3508" w:author="Divya Raja" w:date="2020-10-13T14:29:00Z">
          <w:pPr>
            <w:pStyle w:val="normal0"/>
            <w:jc w:val="center"/>
          </w:pPr>
        </w:pPrChange>
      </w:pPr>
    </w:p>
    <w:p w:rsidR="00834337" w:rsidRPr="00834337" w:rsidRDefault="00834337" w:rsidP="00834337">
      <w:pPr>
        <w:pStyle w:val="normal0"/>
        <w:jc w:val="both"/>
        <w:rPr>
          <w:ins w:id="3509" w:author="anupam yadav" w:date="2019-07-05T12:16:00Z"/>
          <w:rFonts w:ascii="Times New Roman" w:eastAsia="Times New Roman" w:hAnsi="Times New Roman" w:cs="Times New Roman"/>
          <w:b/>
          <w:sz w:val="24"/>
          <w:szCs w:val="24"/>
          <w:rPrChange w:id="3510" w:author="Du-rush Writing Studio" w:date="2019-06-14T06:55:00Z">
            <w:rPr>
              <w:ins w:id="3511" w:author="anupam yadav" w:date="2019-07-05T12:16:00Z"/>
              <w:rFonts w:ascii="Courier New" w:eastAsia="Courier New" w:hAnsi="Courier New" w:cs="Courier New"/>
              <w:b/>
              <w:sz w:val="24"/>
              <w:szCs w:val="24"/>
            </w:rPr>
          </w:rPrChange>
        </w:rPr>
        <w:pPrChange w:id="3512" w:author="Divya Raja" w:date="2020-10-13T14:29:00Z">
          <w:pPr>
            <w:pStyle w:val="normal0"/>
            <w:jc w:val="center"/>
          </w:pPr>
        </w:pPrChange>
      </w:pPr>
      <w:ins w:id="3513" w:author="anupam yadav" w:date="2019-07-05T12:16:00Z">
        <w:r w:rsidRPr="00834337">
          <w:rPr>
            <w:rFonts w:ascii="Times New Roman" w:eastAsia="Times New Roman" w:hAnsi="Times New Roman" w:cs="Times New Roman"/>
            <w:b/>
            <w:sz w:val="24"/>
            <w:szCs w:val="24"/>
            <w:rPrChange w:id="3514" w:author="Du-rush Writing Studio" w:date="2019-06-14T06:55:00Z">
              <w:rPr>
                <w:rFonts w:ascii="Courier New" w:eastAsia="Courier New" w:hAnsi="Courier New" w:cs="Courier New"/>
                <w:b/>
                <w:sz w:val="24"/>
                <w:szCs w:val="24"/>
              </w:rPr>
            </w:rPrChange>
          </w:rPr>
          <w:t>INT. PUMPKIN MANSION - CONT.</w:t>
        </w:r>
      </w:ins>
    </w:p>
    <w:p w:rsidR="00834337" w:rsidRPr="00834337" w:rsidRDefault="00834337" w:rsidP="00834337">
      <w:pPr>
        <w:pStyle w:val="normal0"/>
        <w:jc w:val="both"/>
        <w:rPr>
          <w:ins w:id="3515" w:author="anupam yadav" w:date="2019-07-05T12:16:00Z"/>
          <w:rFonts w:ascii="Times New Roman" w:eastAsia="Times New Roman" w:hAnsi="Times New Roman" w:cs="Times New Roman"/>
          <w:b/>
          <w:sz w:val="24"/>
          <w:szCs w:val="24"/>
          <w:rPrChange w:id="3516" w:author="Du-rush Writing Studio" w:date="2019-06-14T06:55:00Z">
            <w:rPr>
              <w:ins w:id="3517" w:author="anupam yadav" w:date="2019-07-05T12:16:00Z"/>
              <w:rFonts w:ascii="Courier New" w:eastAsia="Courier New" w:hAnsi="Courier New" w:cs="Courier New"/>
              <w:b/>
              <w:sz w:val="24"/>
              <w:szCs w:val="24"/>
            </w:rPr>
          </w:rPrChange>
        </w:rPr>
        <w:pPrChange w:id="3518" w:author="Divya Raja" w:date="2020-10-13T14:29:00Z">
          <w:pPr>
            <w:pStyle w:val="normal0"/>
            <w:jc w:val="center"/>
          </w:pPr>
        </w:pPrChange>
      </w:pPr>
    </w:p>
    <w:p w:rsidR="00834337" w:rsidRPr="00834337" w:rsidRDefault="00834337" w:rsidP="00834337">
      <w:pPr>
        <w:pStyle w:val="normal0"/>
        <w:jc w:val="both"/>
        <w:rPr>
          <w:ins w:id="3519" w:author="anupam yadav" w:date="2019-07-05T12:16:00Z"/>
          <w:rFonts w:ascii="Times New Roman" w:eastAsia="Times New Roman" w:hAnsi="Times New Roman" w:cs="Times New Roman"/>
          <w:b/>
          <w:sz w:val="24"/>
          <w:szCs w:val="24"/>
          <w:rPrChange w:id="3520" w:author="Du-rush Writing Studio" w:date="2019-06-14T06:55:00Z">
            <w:rPr>
              <w:ins w:id="3521" w:author="anupam yadav" w:date="2019-07-05T12:16:00Z"/>
              <w:rFonts w:ascii="Courier New" w:eastAsia="Courier New" w:hAnsi="Courier New" w:cs="Courier New"/>
              <w:b/>
              <w:sz w:val="24"/>
              <w:szCs w:val="24"/>
            </w:rPr>
          </w:rPrChange>
        </w:rPr>
        <w:pPrChange w:id="3522" w:author="Divya Raja" w:date="2020-10-13T14:29:00Z">
          <w:pPr>
            <w:pStyle w:val="normal0"/>
            <w:jc w:val="center"/>
          </w:pPr>
        </w:pPrChange>
      </w:pPr>
      <w:ins w:id="3523" w:author="anupam yadav" w:date="2019-07-05T12:16:00Z">
        <w:r w:rsidRPr="00834337">
          <w:rPr>
            <w:rFonts w:ascii="Times New Roman" w:eastAsia="Times New Roman" w:hAnsi="Times New Roman" w:cs="Times New Roman"/>
            <w:b/>
            <w:sz w:val="24"/>
            <w:szCs w:val="24"/>
            <w:rPrChange w:id="3524"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3525" w:author="anupam yadav" w:date="2019-07-05T12:16:00Z"/>
          <w:rFonts w:ascii="Times New Roman" w:eastAsia="Times New Roman" w:hAnsi="Times New Roman" w:cs="Times New Roman"/>
          <w:b/>
          <w:sz w:val="24"/>
          <w:szCs w:val="24"/>
          <w:rPrChange w:id="3526" w:author="Du-rush Writing Studio" w:date="2019-06-14T06:55:00Z">
            <w:rPr>
              <w:ins w:id="3527" w:author="anupam yadav" w:date="2019-07-05T12:16:00Z"/>
              <w:rFonts w:ascii="Courier New" w:eastAsia="Courier New" w:hAnsi="Courier New" w:cs="Courier New"/>
              <w:b/>
              <w:sz w:val="24"/>
              <w:szCs w:val="24"/>
            </w:rPr>
          </w:rPrChange>
        </w:rPr>
        <w:pPrChange w:id="3528" w:author="Divya Raja" w:date="2020-10-13T14:29:00Z">
          <w:pPr>
            <w:pStyle w:val="normal0"/>
            <w:jc w:val="center"/>
          </w:pPr>
        </w:pPrChange>
      </w:pPr>
      <w:ins w:id="3529" w:author="anupam yadav" w:date="2019-07-05T12:16:00Z">
        <w:r w:rsidRPr="00834337">
          <w:rPr>
            <w:rFonts w:ascii="Times New Roman" w:eastAsia="Times New Roman" w:hAnsi="Times New Roman" w:cs="Times New Roman"/>
            <w:b/>
            <w:sz w:val="24"/>
            <w:szCs w:val="24"/>
            <w:rPrChange w:id="3530" w:author="Du-rush Writing Studio" w:date="2019-06-14T06:55:00Z">
              <w:rPr>
                <w:rFonts w:ascii="Courier New" w:eastAsia="Courier New" w:hAnsi="Courier New" w:cs="Courier New"/>
                <w:b/>
                <w:sz w:val="24"/>
                <w:szCs w:val="24"/>
              </w:rPr>
            </w:rPrChange>
          </w:rPr>
          <w:t>Woah!</w:t>
        </w:r>
      </w:ins>
    </w:p>
    <w:p w:rsidR="00834337" w:rsidRPr="00834337" w:rsidRDefault="00834337" w:rsidP="00834337">
      <w:pPr>
        <w:pStyle w:val="normal0"/>
        <w:jc w:val="both"/>
        <w:rPr>
          <w:ins w:id="3531" w:author="anupam yadav" w:date="2019-07-05T12:16:00Z"/>
          <w:rFonts w:ascii="Times New Roman" w:eastAsia="Times New Roman" w:hAnsi="Times New Roman" w:cs="Times New Roman"/>
          <w:b/>
          <w:sz w:val="24"/>
          <w:szCs w:val="24"/>
          <w:rPrChange w:id="3532" w:author="Du-rush Writing Studio" w:date="2019-06-14T06:55:00Z">
            <w:rPr>
              <w:ins w:id="3533" w:author="anupam yadav" w:date="2019-07-05T12:16:00Z"/>
              <w:rFonts w:ascii="Courier New" w:eastAsia="Courier New" w:hAnsi="Courier New" w:cs="Courier New"/>
              <w:b/>
              <w:sz w:val="24"/>
              <w:szCs w:val="24"/>
            </w:rPr>
          </w:rPrChange>
        </w:rPr>
        <w:pPrChange w:id="3534" w:author="Divya Raja" w:date="2020-10-13T14:29:00Z">
          <w:pPr>
            <w:pStyle w:val="normal0"/>
            <w:jc w:val="center"/>
          </w:pPr>
        </w:pPrChange>
      </w:pPr>
    </w:p>
    <w:p w:rsidR="00834337" w:rsidRPr="00834337" w:rsidRDefault="00834337" w:rsidP="00834337">
      <w:pPr>
        <w:pStyle w:val="normal0"/>
        <w:jc w:val="both"/>
        <w:rPr>
          <w:ins w:id="3535" w:author="anupam yadav" w:date="2019-07-05T12:16:00Z"/>
          <w:rFonts w:ascii="Times New Roman" w:eastAsia="Times New Roman" w:hAnsi="Times New Roman" w:cs="Times New Roman"/>
          <w:b/>
          <w:sz w:val="24"/>
          <w:szCs w:val="24"/>
          <w:rPrChange w:id="3536" w:author="Du-rush Writing Studio" w:date="2019-06-14T06:55:00Z">
            <w:rPr>
              <w:ins w:id="3537" w:author="anupam yadav" w:date="2019-07-05T12:16:00Z"/>
              <w:rFonts w:ascii="Courier New" w:eastAsia="Courier New" w:hAnsi="Courier New" w:cs="Courier New"/>
              <w:b/>
              <w:sz w:val="24"/>
              <w:szCs w:val="24"/>
            </w:rPr>
          </w:rPrChange>
        </w:rPr>
        <w:pPrChange w:id="3538" w:author="Divya Raja" w:date="2020-10-13T14:29:00Z">
          <w:pPr>
            <w:pStyle w:val="normal0"/>
            <w:jc w:val="center"/>
          </w:pPr>
        </w:pPrChange>
      </w:pPr>
      <w:ins w:id="3539" w:author="anupam yadav" w:date="2019-07-05T12:16:00Z">
        <w:r w:rsidRPr="00834337">
          <w:rPr>
            <w:rFonts w:ascii="Times New Roman" w:eastAsia="Times New Roman" w:hAnsi="Times New Roman" w:cs="Times New Roman"/>
            <w:b/>
            <w:sz w:val="24"/>
            <w:szCs w:val="24"/>
            <w:rPrChange w:id="3540" w:author="Du-rush Writing Studio" w:date="2019-06-14T06:55:00Z">
              <w:rPr>
                <w:rFonts w:ascii="Courier New" w:eastAsia="Courier New" w:hAnsi="Courier New" w:cs="Courier New"/>
                <w:b/>
                <w:sz w:val="24"/>
                <w:szCs w:val="24"/>
              </w:rPr>
            </w:rPrChange>
          </w:rPr>
          <w:t>It’s very silent around them, too.</w:t>
        </w:r>
      </w:ins>
    </w:p>
    <w:p w:rsidR="00834337" w:rsidRPr="00834337" w:rsidRDefault="00834337" w:rsidP="00834337">
      <w:pPr>
        <w:pStyle w:val="normal0"/>
        <w:jc w:val="both"/>
        <w:rPr>
          <w:ins w:id="3541" w:author="anupam yadav" w:date="2019-07-05T12:16:00Z"/>
          <w:rFonts w:ascii="Times New Roman" w:eastAsia="Times New Roman" w:hAnsi="Times New Roman" w:cs="Times New Roman"/>
          <w:b/>
          <w:sz w:val="24"/>
          <w:szCs w:val="24"/>
          <w:rPrChange w:id="3542" w:author="Du-rush Writing Studio" w:date="2019-06-14T06:55:00Z">
            <w:rPr>
              <w:ins w:id="3543" w:author="anupam yadav" w:date="2019-07-05T12:16:00Z"/>
              <w:rFonts w:ascii="Courier New" w:eastAsia="Courier New" w:hAnsi="Courier New" w:cs="Courier New"/>
              <w:b/>
              <w:sz w:val="24"/>
              <w:szCs w:val="24"/>
            </w:rPr>
          </w:rPrChange>
        </w:rPr>
        <w:pPrChange w:id="3544" w:author="Divya Raja" w:date="2020-10-13T14:29:00Z">
          <w:pPr>
            <w:pStyle w:val="normal0"/>
            <w:jc w:val="center"/>
          </w:pPr>
        </w:pPrChange>
      </w:pPr>
    </w:p>
    <w:p w:rsidR="00834337" w:rsidRPr="00834337" w:rsidRDefault="00834337" w:rsidP="00834337">
      <w:pPr>
        <w:pStyle w:val="normal0"/>
        <w:jc w:val="both"/>
        <w:rPr>
          <w:ins w:id="3545" w:author="anupam yadav" w:date="2019-07-05T12:16:00Z"/>
          <w:rFonts w:ascii="Times New Roman" w:eastAsia="Times New Roman" w:hAnsi="Times New Roman" w:cs="Times New Roman"/>
          <w:b/>
          <w:sz w:val="24"/>
          <w:szCs w:val="24"/>
          <w:rPrChange w:id="3546" w:author="Du-rush Writing Studio" w:date="2019-06-14T06:55:00Z">
            <w:rPr>
              <w:ins w:id="3547" w:author="anupam yadav" w:date="2019-07-05T12:16:00Z"/>
              <w:rFonts w:ascii="Courier New" w:eastAsia="Courier New" w:hAnsi="Courier New" w:cs="Courier New"/>
              <w:b/>
              <w:sz w:val="24"/>
              <w:szCs w:val="24"/>
            </w:rPr>
          </w:rPrChange>
        </w:rPr>
        <w:pPrChange w:id="3548" w:author="Divya Raja" w:date="2020-10-13T14:29:00Z">
          <w:pPr>
            <w:pStyle w:val="normal0"/>
            <w:jc w:val="center"/>
          </w:pPr>
        </w:pPrChange>
      </w:pPr>
      <w:ins w:id="3549" w:author="anupam yadav" w:date="2019-07-05T12:16:00Z">
        <w:r w:rsidRPr="00834337">
          <w:rPr>
            <w:rFonts w:ascii="Times New Roman" w:eastAsia="Times New Roman" w:hAnsi="Times New Roman" w:cs="Times New Roman"/>
            <w:b/>
            <w:sz w:val="24"/>
            <w:szCs w:val="24"/>
            <w:rPrChange w:id="3550" w:author="Du-rush Writing Studio" w:date="2019-06-14T06:55:00Z">
              <w:rPr>
                <w:rFonts w:ascii="Courier New" w:eastAsia="Courier New" w:hAnsi="Courier New" w:cs="Courier New"/>
                <w:b/>
                <w:sz w:val="24"/>
                <w:szCs w:val="24"/>
              </w:rPr>
            </w:rPrChange>
          </w:rPr>
          <w:t xml:space="preserve">                           JAX</w:t>
        </w:r>
      </w:ins>
    </w:p>
    <w:p w:rsidR="00834337" w:rsidRPr="00834337" w:rsidRDefault="00834337" w:rsidP="00834337">
      <w:pPr>
        <w:pStyle w:val="normal0"/>
        <w:jc w:val="both"/>
        <w:rPr>
          <w:ins w:id="3551" w:author="anupam yadav" w:date="2019-07-05T12:16:00Z"/>
          <w:rFonts w:ascii="Times New Roman" w:eastAsia="Times New Roman" w:hAnsi="Times New Roman" w:cs="Times New Roman"/>
          <w:b/>
          <w:sz w:val="24"/>
          <w:szCs w:val="24"/>
          <w:rPrChange w:id="3552" w:author="Du-rush Writing Studio" w:date="2019-06-14T06:55:00Z">
            <w:rPr>
              <w:ins w:id="3553" w:author="anupam yadav" w:date="2019-07-05T12:16:00Z"/>
              <w:rFonts w:ascii="Courier New" w:eastAsia="Courier New" w:hAnsi="Courier New" w:cs="Courier New"/>
              <w:b/>
              <w:sz w:val="24"/>
              <w:szCs w:val="24"/>
            </w:rPr>
          </w:rPrChange>
        </w:rPr>
        <w:pPrChange w:id="3554" w:author="Divya Raja" w:date="2020-10-13T14:29:00Z">
          <w:pPr>
            <w:pStyle w:val="normal0"/>
            <w:jc w:val="center"/>
          </w:pPr>
        </w:pPrChange>
      </w:pPr>
      <w:ins w:id="3555" w:author="anupam yadav" w:date="2019-07-05T12:16:00Z">
        <w:r w:rsidRPr="00834337">
          <w:rPr>
            <w:rFonts w:ascii="Times New Roman" w:eastAsia="Times New Roman" w:hAnsi="Times New Roman" w:cs="Times New Roman"/>
            <w:b/>
            <w:sz w:val="24"/>
            <w:szCs w:val="24"/>
            <w:rPrChange w:id="3556" w:author="Du-rush Writing Studio" w:date="2019-06-14T06:55:00Z">
              <w:rPr>
                <w:rFonts w:ascii="Courier New" w:eastAsia="Courier New" w:hAnsi="Courier New" w:cs="Courier New"/>
                <w:b/>
                <w:sz w:val="24"/>
                <w:szCs w:val="24"/>
              </w:rPr>
            </w:rPrChange>
          </w:rPr>
          <w:t>Just like how it is very silent here right now!</w:t>
        </w:r>
      </w:ins>
    </w:p>
    <w:p w:rsidR="00834337" w:rsidRPr="00834337" w:rsidRDefault="00834337" w:rsidP="00834337">
      <w:pPr>
        <w:pStyle w:val="normal0"/>
        <w:jc w:val="both"/>
        <w:rPr>
          <w:ins w:id="3557" w:author="anupam yadav" w:date="2019-07-05T12:16:00Z"/>
          <w:rFonts w:ascii="Times New Roman" w:eastAsia="Times New Roman" w:hAnsi="Times New Roman" w:cs="Times New Roman"/>
          <w:b/>
          <w:sz w:val="24"/>
          <w:szCs w:val="24"/>
          <w:rPrChange w:id="3558" w:author="Du-rush Writing Studio" w:date="2019-06-14T06:55:00Z">
            <w:rPr>
              <w:ins w:id="3559" w:author="anupam yadav" w:date="2019-07-05T12:16:00Z"/>
              <w:rFonts w:ascii="Courier New" w:eastAsia="Courier New" w:hAnsi="Courier New" w:cs="Courier New"/>
              <w:b/>
              <w:sz w:val="24"/>
              <w:szCs w:val="24"/>
            </w:rPr>
          </w:rPrChange>
        </w:rPr>
        <w:pPrChange w:id="3560" w:author="Divya Raja" w:date="2020-10-13T14:29:00Z">
          <w:pPr>
            <w:pStyle w:val="normal0"/>
            <w:jc w:val="center"/>
          </w:pPr>
        </w:pPrChange>
      </w:pPr>
      <w:ins w:id="3561" w:author="anupam yadav" w:date="2019-07-05T12:16:00Z">
        <w:r w:rsidRPr="00834337">
          <w:rPr>
            <w:rFonts w:ascii="Times New Roman" w:eastAsia="Times New Roman" w:hAnsi="Times New Roman" w:cs="Times New Roman"/>
            <w:b/>
            <w:sz w:val="24"/>
            <w:szCs w:val="24"/>
            <w:rPrChange w:id="3562" w:author="Du-rush Writing Studio" w:date="2019-06-14T06:55:00Z">
              <w:rPr>
                <w:rFonts w:ascii="Courier New" w:eastAsia="Courier New" w:hAnsi="Courier New" w:cs="Courier New"/>
                <w:b/>
                <w:sz w:val="24"/>
                <w:szCs w:val="24"/>
              </w:rPr>
            </w:rPrChange>
          </w:rPr>
          <w:t>JANE</w:t>
        </w:r>
      </w:ins>
    </w:p>
    <w:p w:rsidR="00834337" w:rsidRPr="00834337" w:rsidRDefault="00834337" w:rsidP="00834337">
      <w:pPr>
        <w:pStyle w:val="normal0"/>
        <w:jc w:val="both"/>
        <w:rPr>
          <w:ins w:id="3563" w:author="anupam yadav" w:date="2019-07-05T12:16:00Z"/>
          <w:rFonts w:ascii="Times New Roman" w:eastAsia="Times New Roman" w:hAnsi="Times New Roman" w:cs="Times New Roman"/>
          <w:b/>
          <w:sz w:val="24"/>
          <w:szCs w:val="24"/>
          <w:rPrChange w:id="3564" w:author="Du-rush Writing Studio" w:date="2019-06-14T06:55:00Z">
            <w:rPr>
              <w:ins w:id="3565" w:author="anupam yadav" w:date="2019-07-05T12:16:00Z"/>
              <w:rFonts w:ascii="Courier New" w:eastAsia="Courier New" w:hAnsi="Courier New" w:cs="Courier New"/>
              <w:b/>
              <w:sz w:val="24"/>
              <w:szCs w:val="24"/>
            </w:rPr>
          </w:rPrChange>
        </w:rPr>
        <w:pPrChange w:id="3566" w:author="Divya Raja" w:date="2020-10-13T14:29:00Z">
          <w:pPr>
            <w:pStyle w:val="normal0"/>
            <w:jc w:val="center"/>
          </w:pPr>
        </w:pPrChange>
      </w:pPr>
      <w:ins w:id="3567" w:author="anupam yadav" w:date="2019-07-05T12:16:00Z">
        <w:r w:rsidRPr="00834337">
          <w:rPr>
            <w:rFonts w:ascii="Times New Roman" w:eastAsia="Times New Roman" w:hAnsi="Times New Roman" w:cs="Times New Roman"/>
            <w:b/>
            <w:sz w:val="24"/>
            <w:szCs w:val="24"/>
            <w:rPrChange w:id="3568" w:author="Du-rush Writing Studio" w:date="2019-06-14T06:55:00Z">
              <w:rPr>
                <w:rFonts w:ascii="Courier New" w:eastAsia="Courier New" w:hAnsi="Courier New" w:cs="Courier New"/>
                <w:b/>
                <w:sz w:val="24"/>
                <w:szCs w:val="24"/>
              </w:rPr>
            </w:rPrChange>
          </w:rPr>
          <w:t>But Frank, do mountains make a sound?</w:t>
        </w:r>
      </w:ins>
    </w:p>
    <w:p w:rsidR="00834337" w:rsidRPr="00834337" w:rsidRDefault="00834337" w:rsidP="00834337">
      <w:pPr>
        <w:pStyle w:val="normal0"/>
        <w:jc w:val="both"/>
        <w:rPr>
          <w:ins w:id="3569" w:author="anupam yadav" w:date="2019-07-05T12:16:00Z"/>
          <w:rFonts w:ascii="Times New Roman" w:eastAsia="Times New Roman" w:hAnsi="Times New Roman" w:cs="Times New Roman"/>
          <w:b/>
          <w:sz w:val="24"/>
          <w:szCs w:val="24"/>
          <w:rPrChange w:id="3570" w:author="Du-rush Writing Studio" w:date="2019-06-14T06:55:00Z">
            <w:rPr>
              <w:ins w:id="3571" w:author="anupam yadav" w:date="2019-07-05T12:16:00Z"/>
              <w:rFonts w:ascii="Courier New" w:eastAsia="Courier New" w:hAnsi="Courier New" w:cs="Courier New"/>
              <w:b/>
              <w:sz w:val="24"/>
              <w:szCs w:val="24"/>
            </w:rPr>
          </w:rPrChange>
        </w:rPr>
        <w:pPrChange w:id="3572" w:author="Divya Raja" w:date="2020-10-13T14:29:00Z">
          <w:pPr>
            <w:pStyle w:val="normal0"/>
            <w:jc w:val="center"/>
          </w:pPr>
        </w:pPrChange>
      </w:pPr>
      <w:ins w:id="3573" w:author="anupam yadav" w:date="2019-07-05T12:16:00Z">
        <w:r w:rsidRPr="00834337">
          <w:rPr>
            <w:rFonts w:ascii="Times New Roman" w:eastAsia="Times New Roman" w:hAnsi="Times New Roman" w:cs="Times New Roman"/>
            <w:b/>
            <w:sz w:val="24"/>
            <w:szCs w:val="24"/>
            <w:rPrChange w:id="3574" w:author="Du-rush Writing Studio" w:date="2019-06-14T06:55:00Z">
              <w:rPr>
                <w:rFonts w:ascii="Courier New" w:eastAsia="Courier New" w:hAnsi="Courier New" w:cs="Courier New"/>
                <w:b/>
                <w:sz w:val="24"/>
                <w:szCs w:val="24"/>
              </w:rPr>
            </w:rPrChange>
          </w:rPr>
          <w:t>Frank gives a confused look</w:t>
        </w:r>
      </w:ins>
    </w:p>
    <w:p w:rsidR="00834337" w:rsidRPr="00834337" w:rsidRDefault="00834337" w:rsidP="00834337">
      <w:pPr>
        <w:pStyle w:val="normal0"/>
        <w:jc w:val="both"/>
        <w:rPr>
          <w:ins w:id="3575" w:author="anupam yadav" w:date="2019-07-05T12:16:00Z"/>
          <w:rFonts w:ascii="Times New Roman" w:eastAsia="Times New Roman" w:hAnsi="Times New Roman" w:cs="Times New Roman"/>
          <w:b/>
          <w:sz w:val="24"/>
          <w:szCs w:val="24"/>
          <w:rPrChange w:id="3576" w:author="Du-rush Writing Studio" w:date="2019-06-14T06:55:00Z">
            <w:rPr>
              <w:ins w:id="3577" w:author="anupam yadav" w:date="2019-07-05T12:16:00Z"/>
              <w:rFonts w:ascii="Courier New" w:eastAsia="Courier New" w:hAnsi="Courier New" w:cs="Courier New"/>
              <w:b/>
              <w:sz w:val="24"/>
              <w:szCs w:val="24"/>
            </w:rPr>
          </w:rPrChange>
        </w:rPr>
        <w:pPrChange w:id="3578" w:author="Divya Raja" w:date="2020-10-13T14:29:00Z">
          <w:pPr>
            <w:pStyle w:val="normal0"/>
            <w:jc w:val="center"/>
          </w:pPr>
        </w:pPrChange>
      </w:pPr>
      <w:ins w:id="3579" w:author="anupam yadav" w:date="2019-07-05T12:16:00Z">
        <w:r w:rsidRPr="00834337">
          <w:rPr>
            <w:rFonts w:ascii="Times New Roman" w:eastAsia="Times New Roman" w:hAnsi="Times New Roman" w:cs="Times New Roman"/>
            <w:b/>
            <w:sz w:val="24"/>
            <w:szCs w:val="24"/>
            <w:rPrChange w:id="3580" w:author="Du-rush Writing Studio" w:date="2019-06-14T06:55:00Z">
              <w:rPr>
                <w:rFonts w:ascii="Courier New" w:eastAsia="Courier New" w:hAnsi="Courier New" w:cs="Courier New"/>
                <w:b/>
                <w:sz w:val="24"/>
                <w:szCs w:val="24"/>
              </w:rPr>
            </w:rPrChange>
          </w:rPr>
          <w:t>FRANK</w:t>
        </w:r>
      </w:ins>
    </w:p>
    <w:p w:rsidR="00834337" w:rsidRPr="00834337" w:rsidRDefault="00834337" w:rsidP="00834337">
      <w:pPr>
        <w:pStyle w:val="normal0"/>
        <w:jc w:val="both"/>
        <w:rPr>
          <w:ins w:id="3581" w:author="anupam yadav" w:date="2019-07-05T12:16:00Z"/>
          <w:rFonts w:ascii="Times New Roman" w:eastAsia="Times New Roman" w:hAnsi="Times New Roman" w:cs="Times New Roman"/>
          <w:b/>
          <w:sz w:val="24"/>
          <w:szCs w:val="24"/>
          <w:rPrChange w:id="3582" w:author="Du-rush Writing Studio" w:date="2019-06-14T06:55:00Z">
            <w:rPr>
              <w:ins w:id="3583" w:author="anupam yadav" w:date="2019-07-05T12:16:00Z"/>
              <w:rFonts w:ascii="Courier New" w:eastAsia="Courier New" w:hAnsi="Courier New" w:cs="Courier New"/>
              <w:b/>
              <w:sz w:val="24"/>
              <w:szCs w:val="24"/>
            </w:rPr>
          </w:rPrChange>
        </w:rPr>
        <w:pPrChange w:id="3584" w:author="Divya Raja" w:date="2020-10-13T14:29:00Z">
          <w:pPr>
            <w:pStyle w:val="normal0"/>
            <w:jc w:val="center"/>
          </w:pPr>
        </w:pPrChange>
      </w:pPr>
      <w:ins w:id="3585" w:author="anupam yadav" w:date="2019-07-05T12:16:00Z">
        <w:r w:rsidRPr="00834337">
          <w:rPr>
            <w:rFonts w:ascii="Times New Roman" w:eastAsia="Times New Roman" w:hAnsi="Times New Roman" w:cs="Times New Roman"/>
            <w:b/>
            <w:sz w:val="24"/>
            <w:szCs w:val="24"/>
            <w:rPrChange w:id="3586" w:author="Du-rush Writing Studio" w:date="2019-06-14T06:55:00Z">
              <w:rPr>
                <w:rFonts w:ascii="Courier New" w:eastAsia="Courier New" w:hAnsi="Courier New" w:cs="Courier New"/>
                <w:b/>
                <w:sz w:val="24"/>
                <w:szCs w:val="24"/>
              </w:rPr>
            </w:rPrChange>
          </w:rPr>
          <w:t>No.. but why do you ask</w:t>
        </w:r>
      </w:ins>
      <w:ins w:id="3587" w:author="Aiswarya chandran" w:date="2020-10-17T09:34:00Z">
        <w:r w:rsidRPr="00834337">
          <w:rPr>
            <w:rFonts w:ascii="Times New Roman" w:eastAsia="Times New Roman" w:hAnsi="Times New Roman" w:cs="Times New Roman"/>
            <w:b/>
            <w:sz w:val="24"/>
            <w:szCs w:val="24"/>
            <w:rPrChange w:id="3588"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3589" w:author="anupam yadav" w:date="2019-07-05T12:16:00Z"/>
          <w:rFonts w:ascii="Times New Roman" w:eastAsia="Times New Roman" w:hAnsi="Times New Roman" w:cs="Times New Roman"/>
          <w:b/>
          <w:sz w:val="24"/>
          <w:szCs w:val="24"/>
          <w:rPrChange w:id="3590" w:author="Du-rush Writing Studio" w:date="2019-06-14T06:55:00Z">
            <w:rPr>
              <w:ins w:id="3591" w:author="anupam yadav" w:date="2019-07-05T12:16:00Z"/>
              <w:rFonts w:ascii="Courier New" w:eastAsia="Courier New" w:hAnsi="Courier New" w:cs="Courier New"/>
              <w:b/>
              <w:sz w:val="24"/>
              <w:szCs w:val="24"/>
            </w:rPr>
          </w:rPrChange>
        </w:rPr>
        <w:pPrChange w:id="3592" w:author="Divya Raja" w:date="2020-10-13T14:29:00Z">
          <w:pPr>
            <w:pStyle w:val="normal0"/>
            <w:jc w:val="center"/>
          </w:pPr>
        </w:pPrChange>
      </w:pPr>
      <w:ins w:id="3593" w:author="anupam yadav" w:date="2019-07-05T12:16:00Z">
        <w:r w:rsidRPr="00834337">
          <w:rPr>
            <w:rFonts w:ascii="Times New Roman" w:eastAsia="Times New Roman" w:hAnsi="Times New Roman" w:cs="Times New Roman"/>
            <w:b/>
            <w:sz w:val="24"/>
            <w:szCs w:val="24"/>
            <w:rPrChange w:id="3594" w:author="Du-rush Writing Studio" w:date="2019-06-14T06:55:00Z">
              <w:rPr>
                <w:rFonts w:ascii="Courier New" w:eastAsia="Courier New" w:hAnsi="Courier New" w:cs="Courier New"/>
                <w:b/>
                <w:sz w:val="24"/>
                <w:szCs w:val="24"/>
              </w:rPr>
            </w:rPrChange>
          </w:rPr>
          <w:t>JANE</w:t>
        </w:r>
      </w:ins>
    </w:p>
    <w:p w:rsidR="00834337" w:rsidRPr="00834337" w:rsidRDefault="00834337" w:rsidP="00834337">
      <w:pPr>
        <w:pStyle w:val="normal0"/>
        <w:jc w:val="both"/>
        <w:rPr>
          <w:ins w:id="3595" w:author="anupam yadav" w:date="2019-07-05T12:16:00Z"/>
          <w:rFonts w:ascii="Times New Roman" w:eastAsia="Times New Roman" w:hAnsi="Times New Roman" w:cs="Times New Roman"/>
          <w:b/>
          <w:sz w:val="24"/>
          <w:szCs w:val="24"/>
          <w:rPrChange w:id="3596" w:author="Du-rush Writing Studio" w:date="2019-06-14T06:55:00Z">
            <w:rPr>
              <w:ins w:id="3597" w:author="anupam yadav" w:date="2019-07-05T12:16:00Z"/>
              <w:rFonts w:ascii="Courier New" w:eastAsia="Courier New" w:hAnsi="Courier New" w:cs="Courier New"/>
              <w:b/>
              <w:sz w:val="24"/>
              <w:szCs w:val="24"/>
            </w:rPr>
          </w:rPrChange>
        </w:rPr>
        <w:pPrChange w:id="3598" w:author="Divya Raja" w:date="2020-10-13T14:29:00Z">
          <w:pPr>
            <w:pStyle w:val="normal0"/>
            <w:jc w:val="center"/>
          </w:pPr>
        </w:pPrChange>
      </w:pPr>
      <w:ins w:id="3599" w:author="anupam yadav" w:date="2019-07-05T12:16:00Z">
        <w:r w:rsidRPr="00834337">
          <w:rPr>
            <w:rFonts w:ascii="Times New Roman" w:eastAsia="Times New Roman" w:hAnsi="Times New Roman" w:cs="Times New Roman"/>
            <w:b/>
            <w:sz w:val="24"/>
            <w:szCs w:val="24"/>
            <w:rPrChange w:id="3600" w:author="Du-rush Writing Studio" w:date="2019-06-14T06:55:00Z">
              <w:rPr>
                <w:rFonts w:ascii="Courier New" w:eastAsia="Courier New" w:hAnsi="Courier New" w:cs="Courier New"/>
                <w:b/>
                <w:sz w:val="24"/>
                <w:szCs w:val="24"/>
              </w:rPr>
            </w:rPrChange>
          </w:rPr>
          <w:t>Well, if they don’t speak</w:t>
        </w:r>
      </w:ins>
      <w:ins w:id="3601" w:author="Raj iv Sharma" w:date="2020-10-05T11:19:00Z">
        <w:r w:rsidRPr="00834337">
          <w:rPr>
            <w:rFonts w:ascii="Times New Roman" w:eastAsia="Times New Roman" w:hAnsi="Times New Roman" w:cs="Times New Roman"/>
            <w:b/>
            <w:sz w:val="24"/>
            <w:szCs w:val="24"/>
            <w:rPrChange w:id="3602" w:author="Du-rush Writing Studio" w:date="2019-06-14T06:55:00Z">
              <w:rPr>
                <w:rFonts w:ascii="Courier New" w:eastAsia="Courier New" w:hAnsi="Courier New" w:cs="Courier New"/>
                <w:b/>
                <w:sz w:val="24"/>
                <w:szCs w:val="24"/>
              </w:rPr>
            </w:rPrChange>
          </w:rPr>
          <w:t>,</w:t>
        </w:r>
      </w:ins>
      <w:ins w:id="3603" w:author="anupam yadav" w:date="2019-07-05T12:16:00Z">
        <w:r w:rsidRPr="00834337">
          <w:rPr>
            <w:rFonts w:ascii="Times New Roman" w:eastAsia="Times New Roman" w:hAnsi="Times New Roman" w:cs="Times New Roman"/>
            <w:b/>
            <w:sz w:val="24"/>
            <w:szCs w:val="24"/>
            <w:rPrChange w:id="3604" w:author="Du-rush Writing Studio" w:date="2019-06-14T06:55:00Z">
              <w:rPr>
                <w:rFonts w:ascii="Courier New" w:eastAsia="Courier New" w:hAnsi="Courier New" w:cs="Courier New"/>
                <w:b/>
                <w:sz w:val="24"/>
                <w:szCs w:val="24"/>
              </w:rPr>
            </w:rPrChange>
          </w:rPr>
          <w:t xml:space="preserve"> how did it repeat what I was saying</w:t>
        </w:r>
      </w:ins>
      <w:ins w:id="3605" w:author="Raj iv Sharma" w:date="2020-10-05T11:19:00Z">
        <w:r w:rsidRPr="00834337">
          <w:rPr>
            <w:rFonts w:ascii="Times New Roman" w:eastAsia="Times New Roman" w:hAnsi="Times New Roman" w:cs="Times New Roman"/>
            <w:b/>
            <w:sz w:val="24"/>
            <w:szCs w:val="24"/>
            <w:rPrChange w:id="3606" w:author="Du-rush Writing Studio" w:date="2019-06-14T06:55:00Z">
              <w:rPr>
                <w:rFonts w:ascii="Courier New" w:eastAsia="Courier New" w:hAnsi="Courier New" w:cs="Courier New"/>
                <w:b/>
                <w:sz w:val="24"/>
                <w:szCs w:val="24"/>
              </w:rPr>
            </w:rPrChange>
          </w:rPr>
          <w:t xml:space="preserve">?. </w:t>
        </w:r>
      </w:ins>
      <w:ins w:id="3607" w:author="anupam yadav" w:date="2019-07-05T12:16:00Z">
        <w:del w:id="3608" w:author="Raj iv Sharma" w:date="2020-10-05T11:19:00Z">
          <w:r w:rsidRPr="00834337">
            <w:rPr>
              <w:rFonts w:ascii="Times New Roman" w:eastAsia="Times New Roman" w:hAnsi="Times New Roman" w:cs="Times New Roman"/>
              <w:b/>
              <w:sz w:val="24"/>
              <w:szCs w:val="24"/>
              <w:rPrChange w:id="3609" w:author="Du-rush Writing Studio" w:date="2019-06-14T06:55:00Z">
                <w:rPr>
                  <w:rFonts w:ascii="Courier New" w:eastAsia="Courier New" w:hAnsi="Courier New" w:cs="Courier New"/>
                  <w:b/>
                  <w:sz w:val="24"/>
                  <w:szCs w:val="24"/>
                </w:rPr>
              </w:rPrChange>
            </w:rPr>
            <w:delText xml:space="preserve">, </w:delText>
          </w:r>
        </w:del>
      </w:ins>
      <w:ins w:id="3610" w:author="Raj iv Sharma" w:date="2020-10-05T11:19:00Z">
        <w:del w:id="3611" w:author="Raj iv Sharma" w:date="2020-10-05T11:19:00Z">
          <w:r w:rsidRPr="00834337">
            <w:rPr>
              <w:rFonts w:ascii="Times New Roman" w:eastAsia="Times New Roman" w:hAnsi="Times New Roman" w:cs="Times New Roman"/>
              <w:b/>
              <w:sz w:val="24"/>
              <w:szCs w:val="24"/>
              <w:rPrChange w:id="3612" w:author="Du-rush Writing Studio" w:date="2019-06-14T06:55:00Z">
                <w:rPr>
                  <w:rFonts w:ascii="Courier New" w:eastAsia="Courier New" w:hAnsi="Courier New" w:cs="Courier New"/>
                  <w:b/>
                  <w:sz w:val="24"/>
                  <w:szCs w:val="24"/>
                </w:rPr>
              </w:rPrChange>
            </w:rPr>
            <w:delText>I</w:delText>
          </w:r>
        </w:del>
      </w:ins>
      <w:ins w:id="3613" w:author="anupam yadav" w:date="2019-07-05T12:16:00Z">
        <w:del w:id="3614" w:author="Raj iv Sharma" w:date="2020-10-05T11:19:00Z">
          <w:r w:rsidRPr="00834337">
            <w:rPr>
              <w:rFonts w:ascii="Times New Roman" w:eastAsia="Times New Roman" w:hAnsi="Times New Roman" w:cs="Times New Roman"/>
              <w:b/>
              <w:sz w:val="24"/>
              <w:szCs w:val="24"/>
              <w:rPrChange w:id="3615" w:author="Du-rush Writing Studio" w:date="2019-06-14T06:55:00Z">
                <w:rPr>
                  <w:rFonts w:ascii="Courier New" w:eastAsia="Courier New" w:hAnsi="Courier New" w:cs="Courier New"/>
                  <w:b/>
                  <w:sz w:val="24"/>
                  <w:szCs w:val="24"/>
                </w:rPr>
              </w:rPrChange>
            </w:rPr>
            <w:delText>i</w:delText>
          </w:r>
        </w:del>
        <w:r w:rsidRPr="00834337">
          <w:rPr>
            <w:rFonts w:ascii="Times New Roman" w:eastAsia="Times New Roman" w:hAnsi="Times New Roman" w:cs="Times New Roman"/>
            <w:b/>
            <w:sz w:val="24"/>
            <w:szCs w:val="24"/>
            <w:rPrChange w:id="3616" w:author="Du-rush Writing Studio" w:date="2019-06-14T06:55:00Z">
              <w:rPr>
                <w:rFonts w:ascii="Courier New" w:eastAsia="Courier New" w:hAnsi="Courier New" w:cs="Courier New"/>
                <w:b/>
                <w:sz w:val="24"/>
                <w:szCs w:val="24"/>
              </w:rPr>
            </w:rPrChange>
          </w:rPr>
          <w:t xml:space="preserve">t </w:t>
        </w:r>
        <w:del w:id="3617" w:author="Raj iv Sharma" w:date="2020-10-05T11:20:00Z">
          <w:r w:rsidRPr="00834337">
            <w:rPr>
              <w:rFonts w:ascii="Times New Roman" w:eastAsia="Times New Roman" w:hAnsi="Times New Roman" w:cs="Times New Roman"/>
              <w:b/>
              <w:sz w:val="24"/>
              <w:szCs w:val="24"/>
              <w:rPrChange w:id="3618" w:author="Du-rush Writing Studio" w:date="2019-06-14T06:55:00Z">
                <w:rPr>
                  <w:rFonts w:ascii="Courier New" w:eastAsia="Courier New" w:hAnsi="Courier New" w:cs="Courier New"/>
                  <w:b/>
                  <w:sz w:val="24"/>
                  <w:szCs w:val="24"/>
                </w:rPr>
              </w:rPrChange>
            </w:rPr>
            <w:delText xml:space="preserve">really </w:delText>
          </w:r>
        </w:del>
        <w:r w:rsidRPr="00834337">
          <w:rPr>
            <w:rFonts w:ascii="Times New Roman" w:eastAsia="Times New Roman" w:hAnsi="Times New Roman" w:cs="Times New Roman"/>
            <w:b/>
            <w:sz w:val="24"/>
            <w:szCs w:val="24"/>
            <w:rPrChange w:id="3619" w:author="Du-rush Writing Studio" w:date="2019-06-14T06:55:00Z">
              <w:rPr>
                <w:rFonts w:ascii="Courier New" w:eastAsia="Courier New" w:hAnsi="Courier New" w:cs="Courier New"/>
                <w:b/>
                <w:sz w:val="24"/>
                <w:szCs w:val="24"/>
              </w:rPr>
            </w:rPrChange>
          </w:rPr>
          <w:t>was saying my name this evening while I was playing at the hill.</w:t>
        </w:r>
      </w:ins>
    </w:p>
    <w:p w:rsidR="00834337" w:rsidRPr="00834337" w:rsidRDefault="00834337" w:rsidP="00834337">
      <w:pPr>
        <w:pStyle w:val="normal0"/>
        <w:jc w:val="both"/>
        <w:rPr>
          <w:ins w:id="3620" w:author="anupam yadav" w:date="2019-07-05T12:16:00Z"/>
          <w:rFonts w:ascii="Times New Roman" w:eastAsia="Times New Roman" w:hAnsi="Times New Roman" w:cs="Times New Roman"/>
          <w:b/>
          <w:sz w:val="24"/>
          <w:szCs w:val="24"/>
          <w:rPrChange w:id="3621" w:author="Du-rush Writing Studio" w:date="2019-06-14T06:55:00Z">
            <w:rPr>
              <w:ins w:id="3622" w:author="anupam yadav" w:date="2019-07-05T12:16:00Z"/>
              <w:rFonts w:ascii="Courier New" w:eastAsia="Courier New" w:hAnsi="Courier New" w:cs="Courier New"/>
              <w:b/>
              <w:sz w:val="24"/>
              <w:szCs w:val="24"/>
            </w:rPr>
          </w:rPrChange>
        </w:rPr>
        <w:pPrChange w:id="3623" w:author="Divya Raja" w:date="2020-10-13T14:29:00Z">
          <w:pPr>
            <w:pStyle w:val="normal0"/>
            <w:jc w:val="center"/>
          </w:pPr>
        </w:pPrChange>
      </w:pPr>
      <w:ins w:id="3624" w:author="anupam yadav" w:date="2019-07-05T12:16:00Z">
        <w:r w:rsidRPr="00834337">
          <w:rPr>
            <w:rFonts w:ascii="Times New Roman" w:eastAsia="Times New Roman" w:hAnsi="Times New Roman" w:cs="Times New Roman"/>
            <w:b/>
            <w:sz w:val="24"/>
            <w:szCs w:val="24"/>
            <w:rPrChange w:id="3625" w:author="Du-rush Writing Studio" w:date="2019-06-14T06:55:00Z">
              <w:rPr>
                <w:rFonts w:ascii="Courier New" w:eastAsia="Courier New" w:hAnsi="Courier New" w:cs="Courier New"/>
                <w:b/>
                <w:sz w:val="24"/>
                <w:szCs w:val="24"/>
              </w:rPr>
            </w:rPrChange>
          </w:rPr>
          <w:t>JAX</w:t>
        </w:r>
      </w:ins>
    </w:p>
    <w:p w:rsidR="00834337" w:rsidRPr="00834337" w:rsidRDefault="00834337" w:rsidP="00834337">
      <w:pPr>
        <w:pStyle w:val="normal0"/>
        <w:jc w:val="both"/>
        <w:rPr>
          <w:ins w:id="3626" w:author="anupam yadav" w:date="2019-07-05T12:16:00Z"/>
          <w:rFonts w:ascii="Times New Roman" w:eastAsia="Times New Roman" w:hAnsi="Times New Roman" w:cs="Times New Roman"/>
          <w:b/>
          <w:sz w:val="24"/>
          <w:szCs w:val="24"/>
          <w:rPrChange w:id="3627" w:author="Du-rush Writing Studio" w:date="2019-06-14T06:55:00Z">
            <w:rPr>
              <w:ins w:id="3628" w:author="anupam yadav" w:date="2019-07-05T12:16:00Z"/>
              <w:rFonts w:ascii="Courier New" w:eastAsia="Courier New" w:hAnsi="Courier New" w:cs="Courier New"/>
              <w:b/>
              <w:sz w:val="24"/>
              <w:szCs w:val="24"/>
            </w:rPr>
          </w:rPrChange>
        </w:rPr>
        <w:pPrChange w:id="3629" w:author="Divya Raja" w:date="2020-10-13T14:29:00Z">
          <w:pPr>
            <w:pStyle w:val="normal0"/>
            <w:jc w:val="center"/>
          </w:pPr>
        </w:pPrChange>
      </w:pPr>
      <w:ins w:id="3630" w:author="anupam yadav" w:date="2019-07-05T12:16:00Z">
        <w:r w:rsidRPr="00834337">
          <w:rPr>
            <w:rFonts w:ascii="Times New Roman" w:eastAsia="Times New Roman" w:hAnsi="Times New Roman" w:cs="Times New Roman"/>
            <w:b/>
            <w:sz w:val="24"/>
            <w:szCs w:val="24"/>
            <w:rPrChange w:id="3631" w:author="Du-rush Writing Studio" w:date="2019-06-14T06:55:00Z">
              <w:rPr>
                <w:rFonts w:ascii="Courier New" w:eastAsia="Courier New" w:hAnsi="Courier New" w:cs="Courier New"/>
                <w:b/>
                <w:sz w:val="24"/>
                <w:szCs w:val="24"/>
              </w:rPr>
            </w:rPrChange>
          </w:rPr>
          <w:t>I told you this place is really creepy.</w:t>
        </w:r>
      </w:ins>
    </w:p>
    <w:p w:rsidR="00834337" w:rsidRPr="00834337" w:rsidRDefault="00834337" w:rsidP="00834337">
      <w:pPr>
        <w:pStyle w:val="normal0"/>
        <w:jc w:val="both"/>
        <w:rPr>
          <w:ins w:id="3632" w:author="anupam yadav" w:date="2019-07-05T12:16:00Z"/>
          <w:rFonts w:ascii="Times New Roman" w:eastAsia="Times New Roman" w:hAnsi="Times New Roman" w:cs="Times New Roman"/>
          <w:b/>
          <w:sz w:val="24"/>
          <w:szCs w:val="24"/>
          <w:rPrChange w:id="3633" w:author="Du-rush Writing Studio" w:date="2019-06-14T06:55:00Z">
            <w:rPr>
              <w:ins w:id="3634" w:author="anupam yadav" w:date="2019-07-05T12:16:00Z"/>
              <w:rFonts w:ascii="Courier New" w:eastAsia="Courier New" w:hAnsi="Courier New" w:cs="Courier New"/>
              <w:b/>
              <w:sz w:val="24"/>
              <w:szCs w:val="24"/>
            </w:rPr>
          </w:rPrChange>
        </w:rPr>
        <w:pPrChange w:id="3635" w:author="Divya Raja" w:date="2020-10-13T14:29:00Z">
          <w:pPr>
            <w:pStyle w:val="normal0"/>
            <w:jc w:val="center"/>
          </w:pPr>
        </w:pPrChange>
      </w:pPr>
      <w:ins w:id="3636" w:author="anupam yadav" w:date="2019-07-05T12:16:00Z">
        <w:r w:rsidRPr="00834337">
          <w:rPr>
            <w:rFonts w:ascii="Times New Roman" w:eastAsia="Times New Roman" w:hAnsi="Times New Roman" w:cs="Times New Roman"/>
            <w:b/>
            <w:sz w:val="24"/>
            <w:szCs w:val="24"/>
            <w:rPrChange w:id="3637" w:author="Du-rush Writing Studio" w:date="2019-06-14T06:55:00Z">
              <w:rPr>
                <w:rFonts w:ascii="Courier New" w:eastAsia="Courier New" w:hAnsi="Courier New" w:cs="Courier New"/>
                <w:b/>
                <w:sz w:val="24"/>
                <w:szCs w:val="24"/>
              </w:rPr>
            </w:rPrChange>
          </w:rPr>
          <w:t>FRANK</w:t>
        </w:r>
      </w:ins>
    </w:p>
    <w:p w:rsidR="00834337" w:rsidRPr="00834337" w:rsidRDefault="00834337" w:rsidP="00834337">
      <w:pPr>
        <w:pStyle w:val="normal0"/>
        <w:jc w:val="both"/>
        <w:rPr>
          <w:ins w:id="3638" w:author="anupam yadav" w:date="2019-07-05T12:16:00Z"/>
          <w:rFonts w:ascii="Times New Roman" w:eastAsia="Times New Roman" w:hAnsi="Times New Roman" w:cs="Times New Roman"/>
          <w:b/>
          <w:sz w:val="24"/>
          <w:szCs w:val="24"/>
          <w:rPrChange w:id="3639" w:author="Du-rush Writing Studio" w:date="2019-06-14T06:55:00Z">
            <w:rPr>
              <w:ins w:id="3640" w:author="anupam yadav" w:date="2019-07-05T12:16:00Z"/>
              <w:rFonts w:ascii="Courier New" w:eastAsia="Courier New" w:hAnsi="Courier New" w:cs="Courier New"/>
              <w:b/>
              <w:sz w:val="24"/>
              <w:szCs w:val="24"/>
            </w:rPr>
          </w:rPrChange>
        </w:rPr>
        <w:pPrChange w:id="3641" w:author="Divya Raja" w:date="2020-10-13T14:29:00Z">
          <w:pPr>
            <w:pStyle w:val="normal0"/>
            <w:jc w:val="center"/>
          </w:pPr>
        </w:pPrChange>
      </w:pPr>
      <w:ins w:id="3642" w:author="anupam yadav" w:date="2019-07-05T12:16:00Z">
        <w:r w:rsidRPr="00834337">
          <w:rPr>
            <w:rFonts w:ascii="Times New Roman" w:eastAsia="Times New Roman" w:hAnsi="Times New Roman" w:cs="Times New Roman"/>
            <w:b/>
            <w:sz w:val="24"/>
            <w:szCs w:val="24"/>
            <w:rPrChange w:id="3643" w:author="Du-rush Writing Studio" w:date="2019-06-14T06:55:00Z">
              <w:rPr>
                <w:rFonts w:ascii="Courier New" w:eastAsia="Courier New" w:hAnsi="Courier New" w:cs="Courier New"/>
                <w:b/>
                <w:sz w:val="24"/>
                <w:szCs w:val="24"/>
              </w:rPr>
            </w:rPrChange>
          </w:rPr>
          <w:t>Umm ..um I don’t know..</w:t>
        </w:r>
      </w:ins>
    </w:p>
    <w:p w:rsidR="00834337" w:rsidRPr="00834337" w:rsidRDefault="00834337" w:rsidP="00834337">
      <w:pPr>
        <w:pStyle w:val="normal0"/>
        <w:jc w:val="both"/>
        <w:rPr>
          <w:ins w:id="3644" w:author="anupam yadav" w:date="2019-07-05T12:16:00Z"/>
          <w:rFonts w:ascii="Times New Roman" w:eastAsia="Times New Roman" w:hAnsi="Times New Roman" w:cs="Times New Roman"/>
          <w:b/>
          <w:sz w:val="24"/>
          <w:szCs w:val="24"/>
          <w:rPrChange w:id="3645" w:author="Du-rush Writing Studio" w:date="2019-06-14T06:55:00Z">
            <w:rPr>
              <w:ins w:id="3646" w:author="anupam yadav" w:date="2019-07-05T12:16:00Z"/>
              <w:rFonts w:ascii="Courier New" w:eastAsia="Courier New" w:hAnsi="Courier New" w:cs="Courier New"/>
              <w:b/>
              <w:sz w:val="24"/>
              <w:szCs w:val="24"/>
            </w:rPr>
          </w:rPrChange>
        </w:rPr>
        <w:pPrChange w:id="3647" w:author="Divya Raja" w:date="2020-10-13T14:29:00Z">
          <w:pPr>
            <w:pStyle w:val="normal0"/>
            <w:jc w:val="center"/>
          </w:pPr>
        </w:pPrChange>
      </w:pPr>
      <w:ins w:id="3648" w:author="anupam yadav" w:date="2019-07-05T12:16:00Z">
        <w:r w:rsidRPr="00834337">
          <w:rPr>
            <w:rFonts w:ascii="Times New Roman" w:eastAsia="Times New Roman" w:hAnsi="Times New Roman" w:cs="Times New Roman"/>
            <w:b/>
            <w:sz w:val="24"/>
            <w:szCs w:val="24"/>
            <w:rPrChange w:id="3649" w:author="Du-rush Writing Studio" w:date="2019-06-14T06:55:00Z">
              <w:rPr>
                <w:rFonts w:ascii="Courier New" w:eastAsia="Courier New" w:hAnsi="Courier New" w:cs="Courier New"/>
                <w:b/>
                <w:sz w:val="24"/>
                <w:szCs w:val="24"/>
              </w:rPr>
            </w:rPrChange>
          </w:rPr>
          <w:t>(jinx give a light giggle and continues)</w:t>
        </w:r>
      </w:ins>
    </w:p>
    <w:p w:rsidR="00834337" w:rsidRPr="00834337" w:rsidRDefault="00834337" w:rsidP="00834337">
      <w:pPr>
        <w:pStyle w:val="normal0"/>
        <w:jc w:val="both"/>
        <w:rPr>
          <w:ins w:id="3650" w:author="anupam yadav" w:date="2019-07-05T12:16:00Z"/>
          <w:rFonts w:ascii="Times New Roman" w:eastAsia="Times New Roman" w:hAnsi="Times New Roman" w:cs="Times New Roman"/>
          <w:b/>
          <w:sz w:val="24"/>
          <w:szCs w:val="24"/>
          <w:rPrChange w:id="3651" w:author="Du-rush Writing Studio" w:date="2019-06-14T06:55:00Z">
            <w:rPr>
              <w:ins w:id="3652" w:author="anupam yadav" w:date="2019-07-05T12:16:00Z"/>
              <w:rFonts w:ascii="Courier New" w:eastAsia="Courier New" w:hAnsi="Courier New" w:cs="Courier New"/>
              <w:b/>
              <w:sz w:val="24"/>
              <w:szCs w:val="24"/>
            </w:rPr>
          </w:rPrChange>
        </w:rPr>
        <w:pPrChange w:id="3653" w:author="Divya Raja" w:date="2020-10-13T14:29:00Z">
          <w:pPr>
            <w:pStyle w:val="normal0"/>
            <w:jc w:val="center"/>
          </w:pPr>
        </w:pPrChange>
      </w:pPr>
      <w:ins w:id="3654" w:author="anupam yadav" w:date="2019-07-05T12:16:00Z">
        <w:r w:rsidRPr="00834337">
          <w:rPr>
            <w:rFonts w:ascii="Times New Roman" w:eastAsia="Times New Roman" w:hAnsi="Times New Roman" w:cs="Times New Roman"/>
            <w:b/>
            <w:sz w:val="24"/>
            <w:szCs w:val="24"/>
            <w:rPrChange w:id="3655" w:author="Du-rush Writing Studio" w:date="2019-06-14T06:55:00Z">
              <w:rPr>
                <w:rFonts w:ascii="Courier New" w:eastAsia="Courier New" w:hAnsi="Courier New" w:cs="Courier New"/>
                <w:b/>
                <w:sz w:val="24"/>
                <w:szCs w:val="24"/>
              </w:rPr>
            </w:rPrChange>
          </w:rPr>
          <w:t>JINX</w:t>
        </w:r>
      </w:ins>
    </w:p>
    <w:p w:rsidR="00834337" w:rsidRPr="00834337" w:rsidRDefault="00834337" w:rsidP="00834337">
      <w:pPr>
        <w:pStyle w:val="normal0"/>
        <w:jc w:val="both"/>
        <w:rPr>
          <w:ins w:id="3656" w:author="anupam yadav" w:date="2019-07-05T12:16:00Z"/>
          <w:rFonts w:ascii="Times New Roman" w:eastAsia="Times New Roman" w:hAnsi="Times New Roman" w:cs="Times New Roman"/>
          <w:b/>
          <w:sz w:val="24"/>
          <w:szCs w:val="24"/>
          <w:rPrChange w:id="3657" w:author="Du-rush Writing Studio" w:date="2019-06-14T06:55:00Z">
            <w:rPr>
              <w:ins w:id="3658" w:author="anupam yadav" w:date="2019-07-05T12:16:00Z"/>
              <w:rFonts w:ascii="Courier New" w:eastAsia="Courier New" w:hAnsi="Courier New" w:cs="Courier New"/>
              <w:b/>
              <w:sz w:val="24"/>
              <w:szCs w:val="24"/>
            </w:rPr>
          </w:rPrChange>
        </w:rPr>
        <w:pPrChange w:id="3659" w:author="Divya Raja" w:date="2020-10-13T14:29:00Z">
          <w:pPr>
            <w:pStyle w:val="normal0"/>
            <w:jc w:val="center"/>
          </w:pPr>
        </w:pPrChange>
      </w:pPr>
      <w:ins w:id="3660" w:author="anupam yadav" w:date="2019-07-05T12:16:00Z">
        <w:r w:rsidRPr="00834337">
          <w:rPr>
            <w:rFonts w:ascii="Times New Roman" w:eastAsia="Times New Roman" w:hAnsi="Times New Roman" w:cs="Times New Roman"/>
            <w:b/>
            <w:sz w:val="24"/>
            <w:szCs w:val="24"/>
            <w:rPrChange w:id="3661" w:author="Du-rush Writing Studio" w:date="2019-06-14T06:55:00Z">
              <w:rPr>
                <w:rFonts w:ascii="Courier New" w:eastAsia="Courier New" w:hAnsi="Courier New" w:cs="Courier New"/>
                <w:b/>
                <w:sz w:val="24"/>
                <w:szCs w:val="24"/>
              </w:rPr>
            </w:rPrChange>
          </w:rPr>
          <w:t>That is called ‘echo’</w:t>
        </w:r>
      </w:ins>
    </w:p>
    <w:p w:rsidR="00834337" w:rsidRPr="00834337" w:rsidRDefault="00834337" w:rsidP="00834337">
      <w:pPr>
        <w:pStyle w:val="normal0"/>
        <w:jc w:val="both"/>
        <w:rPr>
          <w:ins w:id="3662" w:author="anupam yadav" w:date="2019-07-05T12:16:00Z"/>
          <w:rFonts w:ascii="Times New Roman" w:eastAsia="Times New Roman" w:hAnsi="Times New Roman" w:cs="Times New Roman"/>
          <w:b/>
          <w:sz w:val="24"/>
          <w:szCs w:val="24"/>
          <w:rPrChange w:id="3663" w:author="Du-rush Writing Studio" w:date="2019-06-14T06:55:00Z">
            <w:rPr>
              <w:ins w:id="3664" w:author="anupam yadav" w:date="2019-07-05T12:16:00Z"/>
              <w:rFonts w:ascii="Courier New" w:eastAsia="Courier New" w:hAnsi="Courier New" w:cs="Courier New"/>
              <w:b/>
              <w:sz w:val="24"/>
              <w:szCs w:val="24"/>
            </w:rPr>
          </w:rPrChange>
        </w:rPr>
        <w:pPrChange w:id="3665" w:author="Divya Raja" w:date="2020-10-13T14:29:00Z">
          <w:pPr>
            <w:pStyle w:val="normal0"/>
            <w:jc w:val="center"/>
          </w:pPr>
        </w:pPrChange>
      </w:pPr>
      <w:ins w:id="3666" w:author="anupam yadav" w:date="2019-07-05T12:16:00Z">
        <w:r w:rsidRPr="00834337">
          <w:rPr>
            <w:rFonts w:ascii="Times New Roman" w:eastAsia="Times New Roman" w:hAnsi="Times New Roman" w:cs="Times New Roman"/>
            <w:b/>
            <w:sz w:val="24"/>
            <w:szCs w:val="24"/>
            <w:rPrChange w:id="3667" w:author="Du-rush Writing Studio" w:date="2019-06-14T06:55:00Z">
              <w:rPr>
                <w:rFonts w:ascii="Courier New" w:eastAsia="Courier New" w:hAnsi="Courier New" w:cs="Courier New"/>
                <w:b/>
                <w:sz w:val="24"/>
                <w:szCs w:val="24"/>
              </w:rPr>
            </w:rPrChange>
          </w:rPr>
          <w:t>JANE</w:t>
        </w:r>
      </w:ins>
    </w:p>
    <w:p w:rsidR="00834337" w:rsidRPr="00834337" w:rsidRDefault="00834337" w:rsidP="00834337">
      <w:pPr>
        <w:pStyle w:val="normal0"/>
        <w:jc w:val="both"/>
        <w:rPr>
          <w:ins w:id="3668" w:author="anupam yadav" w:date="2019-07-05T12:16:00Z"/>
          <w:rFonts w:ascii="Times New Roman" w:eastAsia="Times New Roman" w:hAnsi="Times New Roman" w:cs="Times New Roman"/>
          <w:b/>
          <w:sz w:val="24"/>
          <w:szCs w:val="24"/>
          <w:rPrChange w:id="3669" w:author="Du-rush Writing Studio" w:date="2019-06-14T06:55:00Z">
            <w:rPr>
              <w:ins w:id="3670" w:author="anupam yadav" w:date="2019-07-05T12:16:00Z"/>
              <w:rFonts w:ascii="Courier New" w:eastAsia="Courier New" w:hAnsi="Courier New" w:cs="Courier New"/>
              <w:b/>
              <w:sz w:val="24"/>
              <w:szCs w:val="24"/>
            </w:rPr>
          </w:rPrChange>
        </w:rPr>
        <w:pPrChange w:id="3671" w:author="Divya Raja" w:date="2020-10-13T14:29:00Z">
          <w:pPr>
            <w:pStyle w:val="normal0"/>
            <w:jc w:val="center"/>
          </w:pPr>
        </w:pPrChange>
      </w:pPr>
      <w:ins w:id="3672" w:author="anupam yadav" w:date="2019-07-05T12:16:00Z">
        <w:r w:rsidRPr="00834337">
          <w:rPr>
            <w:rFonts w:ascii="Times New Roman" w:eastAsia="Times New Roman" w:hAnsi="Times New Roman" w:cs="Times New Roman"/>
            <w:b/>
            <w:sz w:val="24"/>
            <w:szCs w:val="24"/>
            <w:rPrChange w:id="3673" w:author="Du-rush Writing Studio" w:date="2019-06-14T06:55:00Z">
              <w:rPr>
                <w:rFonts w:ascii="Courier New" w:eastAsia="Courier New" w:hAnsi="Courier New" w:cs="Courier New"/>
                <w:b/>
                <w:sz w:val="24"/>
                <w:szCs w:val="24"/>
              </w:rPr>
            </w:rPrChange>
          </w:rPr>
          <w:lastRenderedPageBreak/>
          <w:t>ECHO??</w:t>
        </w:r>
      </w:ins>
    </w:p>
    <w:p w:rsidR="00834337" w:rsidRPr="00834337" w:rsidRDefault="00834337" w:rsidP="00834337">
      <w:pPr>
        <w:pStyle w:val="normal0"/>
        <w:jc w:val="both"/>
        <w:rPr>
          <w:ins w:id="3674" w:author="anupam yadav" w:date="2019-07-05T12:16:00Z"/>
          <w:rFonts w:ascii="Times New Roman" w:eastAsia="Times New Roman" w:hAnsi="Times New Roman" w:cs="Times New Roman"/>
          <w:b/>
          <w:sz w:val="24"/>
          <w:szCs w:val="24"/>
          <w:rPrChange w:id="3675" w:author="Du-rush Writing Studio" w:date="2019-06-14T06:55:00Z">
            <w:rPr>
              <w:ins w:id="3676" w:author="anupam yadav" w:date="2019-07-05T12:16:00Z"/>
              <w:rFonts w:ascii="Courier New" w:eastAsia="Courier New" w:hAnsi="Courier New" w:cs="Courier New"/>
              <w:b/>
              <w:sz w:val="24"/>
              <w:szCs w:val="24"/>
            </w:rPr>
          </w:rPrChange>
        </w:rPr>
        <w:pPrChange w:id="3677" w:author="Divya Raja" w:date="2020-10-13T14:29:00Z">
          <w:pPr>
            <w:pStyle w:val="normal0"/>
            <w:jc w:val="center"/>
          </w:pPr>
        </w:pPrChange>
      </w:pPr>
      <w:ins w:id="3678" w:author="anupam yadav" w:date="2019-07-05T12:16:00Z">
        <w:r w:rsidRPr="00834337">
          <w:rPr>
            <w:rFonts w:ascii="Times New Roman" w:eastAsia="Times New Roman" w:hAnsi="Times New Roman" w:cs="Times New Roman"/>
            <w:b/>
            <w:sz w:val="24"/>
            <w:szCs w:val="24"/>
            <w:rPrChange w:id="3679" w:author="Du-rush Writing Studio" w:date="2019-06-14T06:55:00Z">
              <w:rPr>
                <w:rFonts w:ascii="Courier New" w:eastAsia="Courier New" w:hAnsi="Courier New" w:cs="Courier New"/>
                <w:b/>
                <w:sz w:val="24"/>
                <w:szCs w:val="24"/>
              </w:rPr>
            </w:rPrChange>
          </w:rPr>
          <w:t>JINX</w:t>
        </w:r>
      </w:ins>
    </w:p>
    <w:p w:rsidR="00834337" w:rsidRPr="00834337" w:rsidRDefault="00834337" w:rsidP="00834337">
      <w:pPr>
        <w:pStyle w:val="normal0"/>
        <w:jc w:val="both"/>
        <w:rPr>
          <w:ins w:id="3680" w:author="anupam yadav" w:date="2019-07-05T12:16:00Z"/>
          <w:rFonts w:ascii="Times New Roman" w:eastAsia="Times New Roman" w:hAnsi="Times New Roman" w:cs="Times New Roman"/>
          <w:b/>
          <w:sz w:val="24"/>
          <w:szCs w:val="24"/>
          <w:rPrChange w:id="3681" w:author="Du-rush Writing Studio" w:date="2019-06-14T06:55:00Z">
            <w:rPr>
              <w:ins w:id="3682" w:author="anupam yadav" w:date="2019-07-05T12:16:00Z"/>
              <w:rFonts w:ascii="Courier New" w:eastAsia="Courier New" w:hAnsi="Courier New" w:cs="Courier New"/>
              <w:b/>
              <w:sz w:val="24"/>
              <w:szCs w:val="24"/>
            </w:rPr>
          </w:rPrChange>
        </w:rPr>
        <w:pPrChange w:id="3683" w:author="Divya Raja" w:date="2020-10-13T14:29:00Z">
          <w:pPr>
            <w:pStyle w:val="normal0"/>
            <w:jc w:val="center"/>
          </w:pPr>
        </w:pPrChange>
      </w:pPr>
      <w:ins w:id="3684" w:author="anupam yadav" w:date="2019-07-05T12:16:00Z">
        <w:r w:rsidRPr="00834337">
          <w:rPr>
            <w:rFonts w:ascii="Times New Roman" w:eastAsia="Times New Roman" w:hAnsi="Times New Roman" w:cs="Times New Roman"/>
            <w:b/>
            <w:sz w:val="24"/>
            <w:szCs w:val="24"/>
            <w:rPrChange w:id="3685" w:author="Du-rush Writing Studio" w:date="2019-06-14T06:55:00Z">
              <w:rPr>
                <w:rFonts w:ascii="Courier New" w:eastAsia="Courier New" w:hAnsi="Courier New" w:cs="Courier New"/>
                <w:b/>
                <w:sz w:val="24"/>
                <w:szCs w:val="24"/>
              </w:rPr>
            </w:rPrChange>
          </w:rPr>
          <w:t>Yes, when the sound we produce hit any other surface</w:t>
        </w:r>
      </w:ins>
      <w:ins w:id="3686" w:author="Raj iv Sharma" w:date="2020-10-05T11:22:00Z">
        <w:r w:rsidRPr="00834337">
          <w:rPr>
            <w:rFonts w:ascii="Times New Roman" w:eastAsia="Times New Roman" w:hAnsi="Times New Roman" w:cs="Times New Roman"/>
            <w:b/>
            <w:sz w:val="24"/>
            <w:szCs w:val="24"/>
            <w:rPrChange w:id="3687" w:author="Du-rush Writing Studio" w:date="2019-06-14T06:55:00Z">
              <w:rPr>
                <w:rFonts w:ascii="Courier New" w:eastAsia="Courier New" w:hAnsi="Courier New" w:cs="Courier New"/>
                <w:b/>
                <w:sz w:val="24"/>
                <w:szCs w:val="24"/>
              </w:rPr>
            </w:rPrChange>
          </w:rPr>
          <w:t>,</w:t>
        </w:r>
      </w:ins>
      <w:ins w:id="3688" w:author="anupam yadav" w:date="2019-07-05T12:16:00Z">
        <w:r w:rsidRPr="00834337">
          <w:rPr>
            <w:rFonts w:ascii="Times New Roman" w:eastAsia="Times New Roman" w:hAnsi="Times New Roman" w:cs="Times New Roman"/>
            <w:b/>
            <w:sz w:val="24"/>
            <w:szCs w:val="24"/>
            <w:rPrChange w:id="3689" w:author="Du-rush Writing Studio" w:date="2019-06-14T06:55:00Z">
              <w:rPr>
                <w:rFonts w:ascii="Courier New" w:eastAsia="Courier New" w:hAnsi="Courier New" w:cs="Courier New"/>
                <w:b/>
                <w:sz w:val="24"/>
                <w:szCs w:val="24"/>
              </w:rPr>
            </w:rPrChange>
          </w:rPr>
          <w:t xml:space="preserve"> it gets </w:t>
        </w:r>
      </w:ins>
      <w:ins w:id="3690" w:author="Aiswarya chandran" w:date="2020-10-17T09:35:00Z">
        <w:r w:rsidRPr="00834337">
          <w:rPr>
            <w:rFonts w:ascii="Times New Roman" w:eastAsia="Times New Roman" w:hAnsi="Times New Roman" w:cs="Times New Roman"/>
            <w:b/>
            <w:sz w:val="24"/>
            <w:szCs w:val="24"/>
            <w:rPrChange w:id="3691" w:author="Du-rush Writing Studio" w:date="2019-06-14T06:55:00Z">
              <w:rPr>
                <w:rFonts w:ascii="Courier New" w:eastAsia="Courier New" w:hAnsi="Courier New" w:cs="Courier New"/>
                <w:b/>
                <w:sz w:val="24"/>
                <w:szCs w:val="24"/>
              </w:rPr>
            </w:rPrChange>
          </w:rPr>
          <w:t>reflected.</w:t>
        </w:r>
      </w:ins>
      <w:ins w:id="3692" w:author="anupam yadav" w:date="2019-07-05T12:16:00Z">
        <w:del w:id="3693" w:author="Aiswarya chandran" w:date="2020-10-17T09:35:00Z">
          <w:r w:rsidRPr="00834337">
            <w:rPr>
              <w:rFonts w:ascii="Times New Roman" w:eastAsia="Times New Roman" w:hAnsi="Times New Roman" w:cs="Times New Roman"/>
              <w:b/>
              <w:sz w:val="24"/>
              <w:szCs w:val="24"/>
              <w:rPrChange w:id="3694" w:author="Du-rush Writing Studio" w:date="2019-06-14T06:55:00Z">
                <w:rPr>
                  <w:rFonts w:ascii="Courier New" w:eastAsia="Courier New" w:hAnsi="Courier New" w:cs="Courier New"/>
                  <w:b/>
                  <w:sz w:val="24"/>
                  <w:szCs w:val="24"/>
                </w:rPr>
              </w:rPrChange>
            </w:rPr>
            <w:delText>retracted</w:delText>
          </w:r>
        </w:del>
        <w:r w:rsidRPr="00834337">
          <w:rPr>
            <w:rFonts w:ascii="Times New Roman" w:eastAsia="Times New Roman" w:hAnsi="Times New Roman" w:cs="Times New Roman"/>
            <w:b/>
            <w:sz w:val="24"/>
            <w:szCs w:val="24"/>
            <w:rPrChange w:id="3695" w:author="Du-rush Writing Studio" w:date="2019-06-14T06:55:00Z">
              <w:rPr>
                <w:rFonts w:ascii="Courier New" w:eastAsia="Courier New" w:hAnsi="Courier New" w:cs="Courier New"/>
                <w:b/>
                <w:sz w:val="24"/>
                <w:szCs w:val="24"/>
              </w:rPr>
            </w:rPrChange>
          </w:rPr>
          <w:t>.Thus</w:t>
        </w:r>
      </w:ins>
      <w:ins w:id="3696" w:author="Raj iv Sharma" w:date="2020-10-05T11:22:00Z">
        <w:r w:rsidRPr="00834337">
          <w:rPr>
            <w:rFonts w:ascii="Times New Roman" w:eastAsia="Times New Roman" w:hAnsi="Times New Roman" w:cs="Times New Roman"/>
            <w:b/>
            <w:sz w:val="24"/>
            <w:szCs w:val="24"/>
            <w:rPrChange w:id="3697" w:author="Du-rush Writing Studio" w:date="2019-06-14T06:55:00Z">
              <w:rPr>
                <w:rFonts w:ascii="Courier New" w:eastAsia="Courier New" w:hAnsi="Courier New" w:cs="Courier New"/>
                <w:b/>
                <w:sz w:val="24"/>
                <w:szCs w:val="24"/>
              </w:rPr>
            </w:rPrChange>
          </w:rPr>
          <w:t>,</w:t>
        </w:r>
      </w:ins>
      <w:ins w:id="3698" w:author="anupam yadav" w:date="2019-07-05T12:16:00Z">
        <w:r w:rsidRPr="00834337">
          <w:rPr>
            <w:rFonts w:ascii="Times New Roman" w:eastAsia="Times New Roman" w:hAnsi="Times New Roman" w:cs="Times New Roman"/>
            <w:b/>
            <w:sz w:val="24"/>
            <w:szCs w:val="24"/>
            <w:rPrChange w:id="3699" w:author="Du-rush Writing Studio" w:date="2019-06-14T06:55:00Z">
              <w:rPr>
                <w:rFonts w:ascii="Courier New" w:eastAsia="Courier New" w:hAnsi="Courier New" w:cs="Courier New"/>
                <w:b/>
                <w:sz w:val="24"/>
                <w:szCs w:val="24"/>
              </w:rPr>
            </w:rPrChange>
          </w:rPr>
          <w:t xml:space="preserve"> we will hear it again</w:t>
        </w:r>
      </w:ins>
      <w:ins w:id="3700" w:author="Aiswarya chandran" w:date="2020-10-17T09:36:00Z">
        <w:r w:rsidRPr="00834337">
          <w:rPr>
            <w:rFonts w:ascii="Times New Roman" w:eastAsia="Times New Roman" w:hAnsi="Times New Roman" w:cs="Times New Roman"/>
            <w:b/>
            <w:sz w:val="24"/>
            <w:szCs w:val="24"/>
            <w:rPrChange w:id="3701" w:author="Du-rush Writing Studio" w:date="2019-06-14T06:55:00Z">
              <w:rPr>
                <w:rFonts w:ascii="Courier New" w:eastAsia="Courier New" w:hAnsi="Courier New" w:cs="Courier New"/>
                <w:b/>
                <w:sz w:val="24"/>
                <w:szCs w:val="24"/>
              </w:rPr>
            </w:rPrChange>
          </w:rPr>
          <w:t xml:space="preserve">, </w:t>
        </w:r>
      </w:ins>
      <w:ins w:id="3702" w:author="anupam yadav" w:date="2019-07-05T12:16:00Z">
        <w:del w:id="3703" w:author="Aiswarya chandran" w:date="2020-10-17T09:36:00Z">
          <w:r w:rsidRPr="00834337">
            <w:rPr>
              <w:rFonts w:ascii="Times New Roman" w:eastAsia="Times New Roman" w:hAnsi="Times New Roman" w:cs="Times New Roman"/>
              <w:b/>
              <w:sz w:val="24"/>
              <w:szCs w:val="24"/>
              <w:rPrChange w:id="3704" w:author="Du-rush Writing Studio" w:date="2019-06-14T06:55:00Z">
                <w:rPr>
                  <w:rFonts w:ascii="Courier New" w:eastAsia="Courier New" w:hAnsi="Courier New" w:cs="Courier New"/>
                  <w:b/>
                  <w:sz w:val="24"/>
                  <w:szCs w:val="24"/>
                </w:rPr>
              </w:rPrChange>
            </w:rPr>
            <w:delText>.</w:delText>
          </w:r>
        </w:del>
        <w:r w:rsidRPr="00834337">
          <w:rPr>
            <w:rFonts w:ascii="Times New Roman" w:eastAsia="Times New Roman" w:hAnsi="Times New Roman" w:cs="Times New Roman"/>
            <w:b/>
            <w:sz w:val="24"/>
            <w:szCs w:val="24"/>
            <w:rPrChange w:id="3705" w:author="Du-rush Writing Studio" w:date="2019-06-14T06:55:00Z">
              <w:rPr>
                <w:rFonts w:ascii="Courier New" w:eastAsia="Courier New" w:hAnsi="Courier New" w:cs="Courier New"/>
                <w:b/>
                <w:sz w:val="24"/>
                <w:szCs w:val="24"/>
              </w:rPr>
            </w:rPrChange>
          </w:rPr>
          <w:t xml:space="preserve">which made you feel like the mountain was speaking. It was </w:t>
        </w:r>
        <w:del w:id="3706" w:author="Raj iv Sharma" w:date="2020-10-05T11:23:00Z">
          <w:r w:rsidRPr="00834337">
            <w:rPr>
              <w:rFonts w:ascii="Times New Roman" w:eastAsia="Times New Roman" w:hAnsi="Times New Roman" w:cs="Times New Roman"/>
              <w:b/>
              <w:sz w:val="24"/>
              <w:szCs w:val="24"/>
              <w:rPrChange w:id="3707" w:author="Du-rush Writing Studio" w:date="2019-06-14T06:55:00Z">
                <w:rPr>
                  <w:rFonts w:ascii="Courier New" w:eastAsia="Courier New" w:hAnsi="Courier New" w:cs="Courier New"/>
                  <w:b/>
                  <w:sz w:val="24"/>
                  <w:szCs w:val="24"/>
                </w:rPr>
              </w:rPrChange>
            </w:rPr>
            <w:delText xml:space="preserve">actually </w:delText>
          </w:r>
        </w:del>
        <w:r w:rsidRPr="00834337">
          <w:rPr>
            <w:rFonts w:ascii="Times New Roman" w:eastAsia="Times New Roman" w:hAnsi="Times New Roman" w:cs="Times New Roman"/>
            <w:b/>
            <w:sz w:val="24"/>
            <w:szCs w:val="24"/>
            <w:rPrChange w:id="3708" w:author="Du-rush Writing Studio" w:date="2019-06-14T06:55:00Z">
              <w:rPr>
                <w:rFonts w:ascii="Courier New" w:eastAsia="Courier New" w:hAnsi="Courier New" w:cs="Courier New"/>
                <w:b/>
                <w:sz w:val="24"/>
                <w:szCs w:val="24"/>
              </w:rPr>
            </w:rPrChange>
          </w:rPr>
          <w:t>your sound itself.</w:t>
        </w:r>
      </w:ins>
    </w:p>
    <w:p w:rsidR="00834337" w:rsidRPr="00834337" w:rsidRDefault="00834337" w:rsidP="00834337">
      <w:pPr>
        <w:pStyle w:val="normal0"/>
        <w:jc w:val="both"/>
        <w:rPr>
          <w:ins w:id="3709" w:author="anupam yadav" w:date="2019-07-05T12:16:00Z"/>
          <w:rFonts w:ascii="Times New Roman" w:eastAsia="Times New Roman" w:hAnsi="Times New Roman" w:cs="Times New Roman"/>
          <w:b/>
          <w:sz w:val="24"/>
          <w:szCs w:val="24"/>
          <w:rPrChange w:id="3710" w:author="Du-rush Writing Studio" w:date="2019-06-14T06:55:00Z">
            <w:rPr>
              <w:ins w:id="3711" w:author="anupam yadav" w:date="2019-07-05T12:16:00Z"/>
              <w:rFonts w:ascii="Courier New" w:eastAsia="Courier New" w:hAnsi="Courier New" w:cs="Courier New"/>
              <w:b/>
              <w:sz w:val="24"/>
              <w:szCs w:val="24"/>
            </w:rPr>
          </w:rPrChange>
        </w:rPr>
        <w:pPrChange w:id="3712" w:author="Divya Raja" w:date="2020-10-13T14:29:00Z">
          <w:pPr>
            <w:pStyle w:val="normal0"/>
            <w:jc w:val="center"/>
          </w:pPr>
        </w:pPrChange>
      </w:pPr>
      <w:ins w:id="3713" w:author="anupam yadav" w:date="2019-07-05T12:16:00Z">
        <w:r w:rsidRPr="00834337">
          <w:rPr>
            <w:rFonts w:ascii="Times New Roman" w:eastAsia="Times New Roman" w:hAnsi="Times New Roman" w:cs="Times New Roman"/>
            <w:b/>
            <w:sz w:val="24"/>
            <w:szCs w:val="24"/>
            <w:rPrChange w:id="3714" w:author="Du-rush Writing Studio" w:date="2019-06-14T06:55:00Z">
              <w:rPr>
                <w:rFonts w:ascii="Courier New" w:eastAsia="Courier New" w:hAnsi="Courier New" w:cs="Courier New"/>
                <w:b/>
                <w:sz w:val="24"/>
                <w:szCs w:val="24"/>
              </w:rPr>
            </w:rPrChange>
          </w:rPr>
          <w:t>JAX</w:t>
        </w:r>
      </w:ins>
    </w:p>
    <w:p w:rsidR="00834337" w:rsidRPr="00834337" w:rsidRDefault="00834337" w:rsidP="00834337">
      <w:pPr>
        <w:pStyle w:val="normal0"/>
        <w:jc w:val="both"/>
        <w:rPr>
          <w:ins w:id="3715" w:author="anupam yadav" w:date="2019-07-05T12:16:00Z"/>
          <w:rFonts w:ascii="Times New Roman" w:eastAsia="Times New Roman" w:hAnsi="Times New Roman" w:cs="Times New Roman"/>
          <w:b/>
          <w:sz w:val="24"/>
          <w:szCs w:val="24"/>
          <w:rPrChange w:id="3716" w:author="Du-rush Writing Studio" w:date="2019-06-14T06:55:00Z">
            <w:rPr>
              <w:ins w:id="3717" w:author="anupam yadav" w:date="2019-07-05T12:16:00Z"/>
              <w:rFonts w:ascii="Courier New" w:eastAsia="Courier New" w:hAnsi="Courier New" w:cs="Courier New"/>
              <w:b/>
              <w:sz w:val="24"/>
              <w:szCs w:val="24"/>
            </w:rPr>
          </w:rPrChange>
        </w:rPr>
        <w:pPrChange w:id="3718" w:author="Divya Raja" w:date="2020-10-13T14:29:00Z">
          <w:pPr>
            <w:pStyle w:val="normal0"/>
            <w:jc w:val="center"/>
          </w:pPr>
        </w:pPrChange>
      </w:pPr>
      <w:ins w:id="3719" w:author="anupam yadav" w:date="2019-07-05T12:16:00Z">
        <w:r w:rsidRPr="00834337">
          <w:rPr>
            <w:rFonts w:ascii="Times New Roman" w:eastAsia="Times New Roman" w:hAnsi="Times New Roman" w:cs="Times New Roman"/>
            <w:b/>
            <w:sz w:val="24"/>
            <w:szCs w:val="24"/>
            <w:rPrChange w:id="3720" w:author="Du-rush Writing Studio" w:date="2019-06-14T06:55:00Z">
              <w:rPr>
                <w:rFonts w:ascii="Courier New" w:eastAsia="Courier New" w:hAnsi="Courier New" w:cs="Courier New"/>
                <w:b/>
                <w:sz w:val="24"/>
                <w:szCs w:val="24"/>
              </w:rPr>
            </w:rPrChange>
          </w:rPr>
          <w:t>Woah...that's</w:t>
        </w:r>
        <w:del w:id="3721" w:author="Aiswarya chandran" w:date="2020-10-17T09:36:00Z">
          <w:r w:rsidRPr="00834337">
            <w:rPr>
              <w:rFonts w:ascii="Times New Roman" w:eastAsia="Times New Roman" w:hAnsi="Times New Roman" w:cs="Times New Roman"/>
              <w:b/>
              <w:sz w:val="24"/>
              <w:szCs w:val="24"/>
              <w:rPrChange w:id="3722" w:author="Du-rush Writing Studio" w:date="2019-06-14T06:55:00Z">
                <w:rPr>
                  <w:rFonts w:ascii="Courier New" w:eastAsia="Courier New" w:hAnsi="Courier New" w:cs="Courier New"/>
                  <w:b/>
                  <w:sz w:val="24"/>
                  <w:szCs w:val="24"/>
                </w:rPr>
              </w:rPrChange>
            </w:rPr>
            <w:delText>’</w:delText>
          </w:r>
        </w:del>
        <w:r w:rsidRPr="00834337">
          <w:rPr>
            <w:rFonts w:ascii="Times New Roman" w:eastAsia="Times New Roman" w:hAnsi="Times New Roman" w:cs="Times New Roman"/>
            <w:b/>
            <w:sz w:val="24"/>
            <w:szCs w:val="24"/>
            <w:rPrChange w:id="3723" w:author="Du-rush Writing Studio" w:date="2019-06-14T06:55:00Z">
              <w:rPr>
                <w:rFonts w:ascii="Courier New" w:eastAsia="Courier New" w:hAnsi="Courier New" w:cs="Courier New"/>
                <w:b/>
                <w:sz w:val="24"/>
                <w:szCs w:val="24"/>
              </w:rPr>
            </w:rPrChange>
          </w:rPr>
          <w:t xml:space="preserve"> wonderful’</w:t>
        </w:r>
      </w:ins>
    </w:p>
    <w:p w:rsidR="00834337" w:rsidRPr="00834337" w:rsidRDefault="00834337" w:rsidP="00834337">
      <w:pPr>
        <w:pStyle w:val="normal0"/>
        <w:jc w:val="both"/>
        <w:rPr>
          <w:ins w:id="3724" w:author="anupam yadav" w:date="2019-07-05T12:16:00Z"/>
          <w:rFonts w:ascii="Times New Roman" w:eastAsia="Times New Roman" w:hAnsi="Times New Roman" w:cs="Times New Roman"/>
          <w:b/>
          <w:sz w:val="24"/>
          <w:szCs w:val="24"/>
          <w:rPrChange w:id="3725" w:author="Du-rush Writing Studio" w:date="2019-06-14T06:55:00Z">
            <w:rPr>
              <w:ins w:id="3726" w:author="anupam yadav" w:date="2019-07-05T12:16:00Z"/>
              <w:rFonts w:ascii="Courier New" w:eastAsia="Courier New" w:hAnsi="Courier New" w:cs="Courier New"/>
              <w:b/>
              <w:sz w:val="24"/>
              <w:szCs w:val="24"/>
            </w:rPr>
          </w:rPrChange>
        </w:rPr>
        <w:pPrChange w:id="3727" w:author="Divya Raja" w:date="2020-10-13T14:29:00Z">
          <w:pPr>
            <w:pStyle w:val="normal0"/>
            <w:jc w:val="center"/>
          </w:pPr>
        </w:pPrChange>
      </w:pPr>
      <w:ins w:id="3728" w:author="anupam yadav" w:date="2019-07-05T12:16:00Z">
        <w:r w:rsidRPr="00834337">
          <w:rPr>
            <w:rFonts w:ascii="Times New Roman" w:eastAsia="Times New Roman" w:hAnsi="Times New Roman" w:cs="Times New Roman"/>
            <w:b/>
            <w:sz w:val="24"/>
            <w:szCs w:val="24"/>
            <w:rPrChange w:id="3729" w:author="Du-rush Writing Studio" w:date="2019-06-14T06:55:00Z">
              <w:rPr>
                <w:rFonts w:ascii="Courier New" w:eastAsia="Courier New" w:hAnsi="Courier New" w:cs="Courier New"/>
                <w:b/>
                <w:sz w:val="24"/>
                <w:szCs w:val="24"/>
              </w:rPr>
            </w:rPrChange>
          </w:rPr>
          <w:t>JANE</w:t>
        </w:r>
      </w:ins>
    </w:p>
    <w:p w:rsidR="00834337" w:rsidRPr="00834337" w:rsidRDefault="00834337" w:rsidP="00834337">
      <w:pPr>
        <w:pStyle w:val="normal0"/>
        <w:jc w:val="both"/>
        <w:rPr>
          <w:ins w:id="3730" w:author="anupam yadav" w:date="2019-07-05T12:16:00Z"/>
          <w:rFonts w:ascii="Times New Roman" w:eastAsia="Times New Roman" w:hAnsi="Times New Roman" w:cs="Times New Roman"/>
          <w:b/>
          <w:sz w:val="24"/>
          <w:szCs w:val="24"/>
          <w:rPrChange w:id="3731" w:author="Du-rush Writing Studio" w:date="2019-06-14T06:55:00Z">
            <w:rPr>
              <w:ins w:id="3732" w:author="anupam yadav" w:date="2019-07-05T12:16:00Z"/>
              <w:rFonts w:ascii="Courier New" w:eastAsia="Courier New" w:hAnsi="Courier New" w:cs="Courier New"/>
              <w:b/>
              <w:sz w:val="24"/>
              <w:szCs w:val="24"/>
            </w:rPr>
          </w:rPrChange>
        </w:rPr>
        <w:pPrChange w:id="3733" w:author="Divya Raja" w:date="2020-10-13T14:29:00Z">
          <w:pPr>
            <w:pStyle w:val="normal0"/>
            <w:jc w:val="center"/>
          </w:pPr>
        </w:pPrChange>
      </w:pPr>
      <w:ins w:id="3734" w:author="anupam yadav" w:date="2019-07-05T12:16:00Z">
        <w:r w:rsidRPr="00834337">
          <w:rPr>
            <w:rFonts w:ascii="Times New Roman" w:eastAsia="Times New Roman" w:hAnsi="Times New Roman" w:cs="Times New Roman"/>
            <w:b/>
            <w:sz w:val="24"/>
            <w:szCs w:val="24"/>
            <w:rPrChange w:id="3735" w:author="Du-rush Writing Studio" w:date="2019-06-14T06:55:00Z">
              <w:rPr>
                <w:rFonts w:ascii="Courier New" w:eastAsia="Courier New" w:hAnsi="Courier New" w:cs="Courier New"/>
                <w:b/>
                <w:sz w:val="24"/>
                <w:szCs w:val="24"/>
              </w:rPr>
            </w:rPrChange>
          </w:rPr>
          <w:t>Yeah, we will go there again.</w:t>
        </w:r>
      </w:ins>
    </w:p>
    <w:p w:rsidR="00834337" w:rsidRPr="00834337" w:rsidRDefault="00834337" w:rsidP="00834337">
      <w:pPr>
        <w:pStyle w:val="normal0"/>
        <w:jc w:val="both"/>
        <w:rPr>
          <w:ins w:id="3736" w:author="anupam yadav" w:date="2019-07-05T12:16:00Z"/>
          <w:rFonts w:ascii="Times New Roman" w:eastAsia="Times New Roman" w:hAnsi="Times New Roman" w:cs="Times New Roman"/>
          <w:b/>
          <w:sz w:val="24"/>
          <w:szCs w:val="24"/>
          <w:rPrChange w:id="3737" w:author="Du-rush Writing Studio" w:date="2019-06-14T06:55:00Z">
            <w:rPr>
              <w:ins w:id="3738" w:author="anupam yadav" w:date="2019-07-05T12:16:00Z"/>
              <w:rFonts w:ascii="Courier New" w:eastAsia="Courier New" w:hAnsi="Courier New" w:cs="Courier New"/>
              <w:b/>
              <w:sz w:val="24"/>
              <w:szCs w:val="24"/>
            </w:rPr>
          </w:rPrChange>
        </w:rPr>
        <w:pPrChange w:id="3739" w:author="Divya Raja" w:date="2020-10-13T14:29:00Z">
          <w:pPr>
            <w:pStyle w:val="normal0"/>
            <w:jc w:val="center"/>
          </w:pPr>
        </w:pPrChange>
      </w:pPr>
    </w:p>
    <w:p w:rsidR="00834337" w:rsidRPr="00834337" w:rsidRDefault="00834337" w:rsidP="00834337">
      <w:pPr>
        <w:pStyle w:val="normal0"/>
        <w:jc w:val="both"/>
        <w:rPr>
          <w:ins w:id="3740" w:author="anupam yadav" w:date="2019-07-05T12:16:00Z"/>
          <w:rFonts w:ascii="Times New Roman" w:eastAsia="Times New Roman" w:hAnsi="Times New Roman" w:cs="Times New Roman"/>
          <w:b/>
          <w:sz w:val="24"/>
          <w:szCs w:val="24"/>
          <w:rPrChange w:id="3741" w:author="Du-rush Writing Studio" w:date="2019-06-14T06:55:00Z">
            <w:rPr>
              <w:ins w:id="3742" w:author="anupam yadav" w:date="2019-07-05T12:16:00Z"/>
              <w:rFonts w:ascii="Courier New" w:eastAsia="Courier New" w:hAnsi="Courier New" w:cs="Courier New"/>
              <w:b/>
              <w:sz w:val="24"/>
              <w:szCs w:val="24"/>
            </w:rPr>
          </w:rPrChange>
        </w:rPr>
        <w:pPrChange w:id="3743" w:author="Divya Raja" w:date="2020-10-13T14:29:00Z">
          <w:pPr>
            <w:pStyle w:val="normal0"/>
            <w:jc w:val="center"/>
          </w:pPr>
        </w:pPrChange>
      </w:pPr>
    </w:p>
    <w:p w:rsidR="00834337" w:rsidRPr="00834337" w:rsidRDefault="00834337" w:rsidP="00834337">
      <w:pPr>
        <w:pStyle w:val="normal0"/>
        <w:jc w:val="both"/>
        <w:rPr>
          <w:ins w:id="3744" w:author="anupam yadav" w:date="2019-07-05T12:16:00Z"/>
          <w:rFonts w:ascii="Times New Roman" w:eastAsia="Times New Roman" w:hAnsi="Times New Roman" w:cs="Times New Roman"/>
          <w:b/>
          <w:sz w:val="24"/>
          <w:szCs w:val="24"/>
          <w:rPrChange w:id="3745" w:author="Du-rush Writing Studio" w:date="2019-06-14T06:55:00Z">
            <w:rPr>
              <w:ins w:id="3746" w:author="anupam yadav" w:date="2019-07-05T12:16:00Z"/>
              <w:rFonts w:ascii="Courier New" w:eastAsia="Courier New" w:hAnsi="Courier New" w:cs="Courier New"/>
              <w:b/>
              <w:sz w:val="24"/>
              <w:szCs w:val="24"/>
            </w:rPr>
          </w:rPrChange>
        </w:rPr>
        <w:pPrChange w:id="3747" w:author="Divya Raja" w:date="2020-10-13T14:29:00Z">
          <w:pPr>
            <w:pStyle w:val="normal0"/>
            <w:jc w:val="center"/>
          </w:pPr>
        </w:pPrChange>
      </w:pPr>
    </w:p>
    <w:p w:rsidR="00834337" w:rsidRPr="00834337" w:rsidRDefault="00834337" w:rsidP="00834337">
      <w:pPr>
        <w:pStyle w:val="normal0"/>
        <w:jc w:val="both"/>
        <w:rPr>
          <w:ins w:id="3748" w:author="anupam yadav" w:date="2019-07-05T12:16:00Z"/>
          <w:rFonts w:ascii="Times New Roman" w:eastAsia="Times New Roman" w:hAnsi="Times New Roman" w:cs="Times New Roman"/>
          <w:b/>
          <w:sz w:val="24"/>
          <w:szCs w:val="24"/>
          <w:rPrChange w:id="3749" w:author="Du-rush Writing Studio" w:date="2019-06-14T06:55:00Z">
            <w:rPr>
              <w:ins w:id="3750" w:author="anupam yadav" w:date="2019-07-05T12:16:00Z"/>
              <w:rFonts w:ascii="Courier New" w:eastAsia="Courier New" w:hAnsi="Courier New" w:cs="Courier New"/>
              <w:b/>
              <w:sz w:val="24"/>
              <w:szCs w:val="24"/>
            </w:rPr>
          </w:rPrChange>
        </w:rPr>
        <w:pPrChange w:id="3751" w:author="Divya Raja" w:date="2020-10-13T14:29:00Z">
          <w:pPr>
            <w:pStyle w:val="normal0"/>
            <w:jc w:val="center"/>
          </w:pPr>
        </w:pPrChange>
      </w:pPr>
      <w:ins w:id="3752" w:author="anupam yadav" w:date="2019-07-05T12:16:00Z">
        <w:r w:rsidRPr="00834337">
          <w:rPr>
            <w:rFonts w:ascii="Times New Roman" w:eastAsia="Times New Roman" w:hAnsi="Times New Roman" w:cs="Times New Roman"/>
            <w:b/>
            <w:sz w:val="24"/>
            <w:szCs w:val="24"/>
            <w:rPrChange w:id="3753"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3754" w:author="anupam yadav" w:date="2019-07-05T12:16:00Z"/>
          <w:rFonts w:ascii="Times New Roman" w:eastAsia="Times New Roman" w:hAnsi="Times New Roman" w:cs="Times New Roman"/>
          <w:b/>
          <w:sz w:val="24"/>
          <w:szCs w:val="24"/>
          <w:rPrChange w:id="3755" w:author="Du-rush Writing Studio" w:date="2019-06-14T06:55:00Z">
            <w:rPr>
              <w:ins w:id="3756" w:author="anupam yadav" w:date="2019-07-05T12:16:00Z"/>
              <w:rFonts w:ascii="Courier New" w:eastAsia="Courier New" w:hAnsi="Courier New" w:cs="Courier New"/>
              <w:b/>
              <w:sz w:val="24"/>
              <w:szCs w:val="24"/>
            </w:rPr>
          </w:rPrChange>
        </w:rPr>
        <w:pPrChange w:id="3757" w:author="Divya Raja" w:date="2020-10-13T14:29:00Z">
          <w:pPr>
            <w:pStyle w:val="normal0"/>
            <w:jc w:val="center"/>
          </w:pPr>
        </w:pPrChange>
      </w:pPr>
      <w:ins w:id="3758" w:author="anupam yadav" w:date="2019-07-05T12:16:00Z">
        <w:r w:rsidRPr="00834337">
          <w:rPr>
            <w:rFonts w:ascii="Times New Roman" w:eastAsia="Times New Roman" w:hAnsi="Times New Roman" w:cs="Times New Roman"/>
            <w:b/>
            <w:sz w:val="24"/>
            <w:szCs w:val="24"/>
            <w:rPrChange w:id="3759" w:author="Du-rush Writing Studio" w:date="2019-06-14T06:55:00Z">
              <w:rPr>
                <w:rFonts w:ascii="Courier New" w:eastAsia="Courier New" w:hAnsi="Courier New" w:cs="Courier New"/>
                <w:b/>
                <w:sz w:val="24"/>
                <w:szCs w:val="24"/>
              </w:rPr>
            </w:rPrChange>
          </w:rPr>
          <w:t xml:space="preserve">        (yawning)</w:t>
        </w:r>
      </w:ins>
    </w:p>
    <w:p w:rsidR="00834337" w:rsidRPr="00834337" w:rsidRDefault="00834337" w:rsidP="00834337">
      <w:pPr>
        <w:pStyle w:val="normal0"/>
        <w:jc w:val="both"/>
        <w:rPr>
          <w:ins w:id="3760" w:author="anupam yadav" w:date="2019-07-05T12:16:00Z"/>
          <w:rFonts w:ascii="Times New Roman" w:eastAsia="Times New Roman" w:hAnsi="Times New Roman" w:cs="Times New Roman"/>
          <w:b/>
          <w:sz w:val="24"/>
          <w:szCs w:val="24"/>
          <w:rPrChange w:id="3761" w:author="Du-rush Writing Studio" w:date="2019-06-14T06:55:00Z">
            <w:rPr>
              <w:ins w:id="3762" w:author="anupam yadav" w:date="2019-07-05T12:16:00Z"/>
              <w:rFonts w:ascii="Courier New" w:eastAsia="Courier New" w:hAnsi="Courier New" w:cs="Courier New"/>
              <w:b/>
              <w:sz w:val="24"/>
              <w:szCs w:val="24"/>
            </w:rPr>
          </w:rPrChange>
        </w:rPr>
        <w:pPrChange w:id="3763" w:author="Divya Raja" w:date="2020-10-13T14:29:00Z">
          <w:pPr>
            <w:pStyle w:val="normal0"/>
            <w:jc w:val="center"/>
          </w:pPr>
        </w:pPrChange>
      </w:pPr>
      <w:ins w:id="3764" w:author="anupam yadav" w:date="2019-07-05T12:16:00Z">
        <w:r w:rsidRPr="00834337">
          <w:rPr>
            <w:rFonts w:ascii="Times New Roman" w:eastAsia="Times New Roman" w:hAnsi="Times New Roman" w:cs="Times New Roman"/>
            <w:b/>
            <w:sz w:val="24"/>
            <w:szCs w:val="24"/>
            <w:rPrChange w:id="3765" w:author="Du-rush Writing Studio" w:date="2019-06-14T06:55:00Z">
              <w:rPr>
                <w:rFonts w:ascii="Courier New" w:eastAsia="Courier New" w:hAnsi="Courier New" w:cs="Courier New"/>
                <w:b/>
                <w:sz w:val="24"/>
                <w:szCs w:val="24"/>
              </w:rPr>
            </w:rPrChange>
          </w:rPr>
          <w:t xml:space="preserve">Well, it is time to sleep in the Pumpkin Mansion! Let's KEEP THE FUN FOR TOMORROW </w:t>
        </w:r>
      </w:ins>
    </w:p>
    <w:p w:rsidR="00834337" w:rsidRPr="00834337" w:rsidRDefault="00834337" w:rsidP="00834337">
      <w:pPr>
        <w:pStyle w:val="normal0"/>
        <w:jc w:val="both"/>
        <w:rPr>
          <w:ins w:id="3766" w:author="anupam yadav" w:date="2019-07-05T12:16:00Z"/>
          <w:rFonts w:ascii="Times New Roman" w:eastAsia="Times New Roman" w:hAnsi="Times New Roman" w:cs="Times New Roman"/>
          <w:b/>
          <w:sz w:val="24"/>
          <w:szCs w:val="24"/>
          <w:rPrChange w:id="3767" w:author="Du-rush Writing Studio" w:date="2019-06-14T06:55:00Z">
            <w:rPr>
              <w:ins w:id="3768" w:author="anupam yadav" w:date="2019-07-05T12:16:00Z"/>
              <w:rFonts w:ascii="Courier New" w:eastAsia="Courier New" w:hAnsi="Courier New" w:cs="Courier New"/>
              <w:b/>
              <w:sz w:val="24"/>
              <w:szCs w:val="24"/>
            </w:rPr>
          </w:rPrChange>
        </w:rPr>
        <w:pPrChange w:id="3769" w:author="Divya Raja" w:date="2020-10-13T14:29:00Z">
          <w:pPr>
            <w:pStyle w:val="normal0"/>
            <w:jc w:val="center"/>
          </w:pPr>
        </w:pPrChange>
      </w:pPr>
    </w:p>
    <w:p w:rsidR="00834337" w:rsidRPr="00834337" w:rsidRDefault="00834337" w:rsidP="00834337">
      <w:pPr>
        <w:pStyle w:val="normal0"/>
        <w:jc w:val="both"/>
        <w:rPr>
          <w:ins w:id="3770" w:author="anupam yadav" w:date="2019-07-05T12:16:00Z"/>
          <w:rFonts w:ascii="Times New Roman" w:eastAsia="Times New Roman" w:hAnsi="Times New Roman" w:cs="Times New Roman"/>
          <w:b/>
          <w:sz w:val="24"/>
          <w:szCs w:val="24"/>
          <w:rPrChange w:id="3771" w:author="Du-rush Writing Studio" w:date="2019-06-14T06:55:00Z">
            <w:rPr>
              <w:ins w:id="3772" w:author="anupam yadav" w:date="2019-07-05T12:16:00Z"/>
              <w:rFonts w:ascii="Courier New" w:eastAsia="Courier New" w:hAnsi="Courier New" w:cs="Courier New"/>
              <w:b/>
              <w:sz w:val="24"/>
              <w:szCs w:val="24"/>
            </w:rPr>
          </w:rPrChange>
        </w:rPr>
        <w:pPrChange w:id="3773" w:author="Divya Raja" w:date="2020-10-13T14:29:00Z">
          <w:pPr>
            <w:pStyle w:val="normal0"/>
            <w:jc w:val="center"/>
          </w:pPr>
        </w:pPrChange>
      </w:pPr>
      <w:ins w:id="3774" w:author="anupam yadav" w:date="2019-07-05T12:16:00Z">
        <w:r w:rsidRPr="00834337">
          <w:rPr>
            <w:rFonts w:ascii="Times New Roman" w:eastAsia="Times New Roman" w:hAnsi="Times New Roman" w:cs="Times New Roman"/>
            <w:b/>
            <w:sz w:val="24"/>
            <w:szCs w:val="24"/>
            <w:rPrChange w:id="3775"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3776" w:author="anupam yadav" w:date="2019-07-05T12:16:00Z"/>
          <w:rFonts w:ascii="Times New Roman" w:eastAsia="Times New Roman" w:hAnsi="Times New Roman" w:cs="Times New Roman"/>
          <w:b/>
          <w:sz w:val="24"/>
          <w:szCs w:val="24"/>
          <w:rPrChange w:id="3777" w:author="Du-rush Writing Studio" w:date="2019-06-14T06:55:00Z">
            <w:rPr>
              <w:ins w:id="3778" w:author="anupam yadav" w:date="2019-07-05T12:16:00Z"/>
              <w:rFonts w:ascii="Courier New" w:eastAsia="Courier New" w:hAnsi="Courier New" w:cs="Courier New"/>
              <w:b/>
              <w:sz w:val="24"/>
              <w:szCs w:val="24"/>
            </w:rPr>
          </w:rPrChange>
        </w:rPr>
        <w:pPrChange w:id="3779" w:author="Divya Raja" w:date="2020-10-13T14:29:00Z">
          <w:pPr>
            <w:pStyle w:val="normal0"/>
            <w:jc w:val="center"/>
          </w:pPr>
        </w:pPrChange>
      </w:pPr>
      <w:ins w:id="3780" w:author="anupam yadav" w:date="2019-07-05T12:16:00Z">
        <w:r w:rsidRPr="00834337">
          <w:rPr>
            <w:rFonts w:ascii="Times New Roman" w:eastAsia="Times New Roman" w:hAnsi="Times New Roman" w:cs="Times New Roman"/>
            <w:b/>
            <w:sz w:val="24"/>
            <w:szCs w:val="24"/>
            <w:rPrChange w:id="3781" w:author="Du-rush Writing Studio" w:date="2019-06-14T06:55:00Z">
              <w:rPr>
                <w:rFonts w:ascii="Courier New" w:eastAsia="Courier New" w:hAnsi="Courier New" w:cs="Courier New"/>
                <w:b/>
                <w:sz w:val="24"/>
                <w:szCs w:val="24"/>
              </w:rPr>
            </w:rPrChange>
          </w:rPr>
          <w:t xml:space="preserve">We can all sleep peacefully now </w:t>
        </w:r>
      </w:ins>
      <w:ins w:id="3782" w:author="Raj iv Sharma" w:date="2020-10-05T11:53:00Z">
        <w:r w:rsidRPr="00834337">
          <w:rPr>
            <w:rFonts w:ascii="Times New Roman" w:eastAsia="Times New Roman" w:hAnsi="Times New Roman" w:cs="Times New Roman"/>
            <w:b/>
            <w:sz w:val="24"/>
            <w:szCs w:val="24"/>
            <w:rPrChange w:id="3783" w:author="Du-rush Writing Studio" w:date="2019-06-14T06:55:00Z">
              <w:rPr>
                <w:rFonts w:ascii="Courier New" w:eastAsia="Courier New" w:hAnsi="Courier New" w:cs="Courier New"/>
                <w:b/>
                <w:sz w:val="24"/>
                <w:szCs w:val="24"/>
              </w:rPr>
            </w:rPrChange>
          </w:rPr>
          <w:t xml:space="preserve">because </w:t>
        </w:r>
      </w:ins>
      <w:ins w:id="3784" w:author="anupam yadav" w:date="2019-07-05T12:16:00Z">
        <w:del w:id="3785" w:author="Raj iv Sharma" w:date="2020-10-05T11:53:00Z">
          <w:r w:rsidRPr="00834337">
            <w:rPr>
              <w:rFonts w:ascii="Times New Roman" w:eastAsia="Times New Roman" w:hAnsi="Times New Roman" w:cs="Times New Roman"/>
              <w:b/>
              <w:sz w:val="24"/>
              <w:szCs w:val="24"/>
              <w:rPrChange w:id="3786" w:author="Du-rush Writing Studio" w:date="2019-06-14T06:55:00Z">
                <w:rPr>
                  <w:rFonts w:ascii="Courier New" w:eastAsia="Courier New" w:hAnsi="Courier New" w:cs="Courier New"/>
                  <w:b/>
                  <w:sz w:val="24"/>
                  <w:szCs w:val="24"/>
                </w:rPr>
              </w:rPrChange>
            </w:rPr>
            <w:delText xml:space="preserve">that </w:delText>
          </w:r>
        </w:del>
        <w:r w:rsidRPr="00834337">
          <w:rPr>
            <w:rFonts w:ascii="Times New Roman" w:eastAsia="Times New Roman" w:hAnsi="Times New Roman" w:cs="Times New Roman"/>
            <w:b/>
            <w:sz w:val="24"/>
            <w:szCs w:val="24"/>
            <w:rPrChange w:id="3787" w:author="Du-rush Writing Studio" w:date="2019-06-14T06:55:00Z">
              <w:rPr>
                <w:rFonts w:ascii="Courier New" w:eastAsia="Courier New" w:hAnsi="Courier New" w:cs="Courier New"/>
                <w:b/>
                <w:sz w:val="24"/>
                <w:szCs w:val="24"/>
              </w:rPr>
            </w:rPrChange>
          </w:rPr>
          <w:t xml:space="preserve">there </w:t>
        </w:r>
      </w:ins>
      <w:ins w:id="3788" w:author="Raj iv Sharma" w:date="2020-10-05T11:53:00Z">
        <w:r w:rsidRPr="00834337">
          <w:rPr>
            <w:rFonts w:ascii="Times New Roman" w:eastAsia="Times New Roman" w:hAnsi="Times New Roman" w:cs="Times New Roman"/>
            <w:b/>
            <w:sz w:val="24"/>
            <w:szCs w:val="24"/>
            <w:rPrChange w:id="3789" w:author="Du-rush Writing Studio" w:date="2019-06-14T06:55:00Z">
              <w:rPr>
                <w:rFonts w:ascii="Courier New" w:eastAsia="Courier New" w:hAnsi="Courier New" w:cs="Courier New"/>
                <w:b/>
                <w:sz w:val="24"/>
                <w:szCs w:val="24"/>
              </w:rPr>
            </w:rPrChange>
          </w:rPr>
          <w:t xml:space="preserve">is </w:t>
        </w:r>
      </w:ins>
      <w:ins w:id="3790" w:author="anupam yadav" w:date="2019-07-05T12:16:00Z">
        <w:del w:id="3791" w:author="Raj iv Sharma" w:date="2020-10-05T11:53:00Z">
          <w:r w:rsidRPr="00834337">
            <w:rPr>
              <w:rFonts w:ascii="Times New Roman" w:eastAsia="Times New Roman" w:hAnsi="Times New Roman" w:cs="Times New Roman"/>
              <w:b/>
              <w:sz w:val="24"/>
              <w:szCs w:val="24"/>
              <w:rPrChange w:id="3792" w:author="Du-rush Writing Studio" w:date="2019-06-14T06:55:00Z">
                <w:rPr>
                  <w:rFonts w:ascii="Courier New" w:eastAsia="Courier New" w:hAnsi="Courier New" w:cs="Courier New"/>
                  <w:b/>
                  <w:sz w:val="24"/>
                  <w:szCs w:val="24"/>
                </w:rPr>
              </w:rPrChange>
            </w:rPr>
            <w:delText xml:space="preserve">are </w:delText>
          </w:r>
        </w:del>
        <w:r w:rsidRPr="00834337">
          <w:rPr>
            <w:rFonts w:ascii="Times New Roman" w:eastAsia="Times New Roman" w:hAnsi="Times New Roman" w:cs="Times New Roman"/>
            <w:b/>
            <w:sz w:val="24"/>
            <w:szCs w:val="24"/>
            <w:rPrChange w:id="3793" w:author="Du-rush Writing Studio" w:date="2019-06-14T06:55:00Z">
              <w:rPr>
                <w:rFonts w:ascii="Courier New" w:eastAsia="Courier New" w:hAnsi="Courier New" w:cs="Courier New"/>
                <w:b/>
                <w:sz w:val="24"/>
                <w:szCs w:val="24"/>
              </w:rPr>
            </w:rPrChange>
          </w:rPr>
          <w:t>no noise</w:t>
        </w:r>
        <w:del w:id="3794" w:author="Raj iv Sharma" w:date="2020-10-05T11:53:00Z">
          <w:r w:rsidRPr="00834337">
            <w:rPr>
              <w:rFonts w:ascii="Times New Roman" w:eastAsia="Times New Roman" w:hAnsi="Times New Roman" w:cs="Times New Roman"/>
              <w:b/>
              <w:sz w:val="24"/>
              <w:szCs w:val="24"/>
              <w:rPrChange w:id="3795" w:author="Du-rush Writing Studio" w:date="2019-06-14T06:55:00Z">
                <w:rPr>
                  <w:rFonts w:ascii="Courier New" w:eastAsia="Courier New" w:hAnsi="Courier New" w:cs="Courier New"/>
                  <w:b/>
                  <w:sz w:val="24"/>
                  <w:szCs w:val="24"/>
                </w:rPr>
              </w:rPrChange>
            </w:rPr>
            <w:delText>s</w:delText>
          </w:r>
        </w:del>
        <w:r w:rsidRPr="00834337">
          <w:rPr>
            <w:rFonts w:ascii="Times New Roman" w:eastAsia="Times New Roman" w:hAnsi="Times New Roman" w:cs="Times New Roman"/>
            <w:b/>
            <w:sz w:val="24"/>
            <w:szCs w:val="24"/>
            <w:rPrChange w:id="3796" w:author="Du-rush Writing Studio" w:date="2019-06-14T06:55:00Z">
              <w:rPr>
                <w:rFonts w:ascii="Courier New" w:eastAsia="Courier New" w:hAnsi="Courier New" w:cs="Courier New"/>
                <w:b/>
                <w:sz w:val="24"/>
                <w:szCs w:val="24"/>
              </w:rPr>
            </w:rPrChange>
          </w:rPr>
          <w:t>!</w:t>
        </w:r>
      </w:ins>
    </w:p>
    <w:p w:rsidR="00834337" w:rsidRPr="00834337" w:rsidRDefault="00834337" w:rsidP="00834337">
      <w:pPr>
        <w:pStyle w:val="normal0"/>
        <w:jc w:val="both"/>
        <w:rPr>
          <w:ins w:id="3797" w:author="anupam yadav" w:date="2019-07-05T12:16:00Z"/>
          <w:rFonts w:ascii="Times New Roman" w:eastAsia="Times New Roman" w:hAnsi="Times New Roman" w:cs="Times New Roman"/>
          <w:b/>
          <w:sz w:val="24"/>
          <w:szCs w:val="24"/>
          <w:rPrChange w:id="3798" w:author="Du-rush Writing Studio" w:date="2019-06-14T06:55:00Z">
            <w:rPr>
              <w:ins w:id="3799" w:author="anupam yadav" w:date="2019-07-05T12:16:00Z"/>
              <w:rFonts w:ascii="Courier New" w:eastAsia="Courier New" w:hAnsi="Courier New" w:cs="Courier New"/>
              <w:b/>
              <w:sz w:val="24"/>
              <w:szCs w:val="24"/>
            </w:rPr>
          </w:rPrChange>
        </w:rPr>
        <w:pPrChange w:id="3800" w:author="Divya Raja" w:date="2020-10-13T14:29:00Z">
          <w:pPr>
            <w:pStyle w:val="normal0"/>
            <w:jc w:val="center"/>
          </w:pPr>
        </w:pPrChange>
      </w:pPr>
    </w:p>
    <w:p w:rsidR="00834337" w:rsidRPr="00834337" w:rsidRDefault="00834337" w:rsidP="00834337">
      <w:pPr>
        <w:pStyle w:val="normal0"/>
        <w:jc w:val="both"/>
        <w:rPr>
          <w:ins w:id="3801" w:author="anupam yadav" w:date="2019-07-05T12:16:00Z"/>
          <w:rFonts w:ascii="Times New Roman" w:eastAsia="Times New Roman" w:hAnsi="Times New Roman" w:cs="Times New Roman"/>
          <w:b/>
          <w:sz w:val="24"/>
          <w:szCs w:val="24"/>
          <w:rPrChange w:id="3802" w:author="Du-rush Writing Studio" w:date="2019-06-14T06:55:00Z">
            <w:rPr>
              <w:ins w:id="3803" w:author="anupam yadav" w:date="2019-07-05T12:16:00Z"/>
              <w:rFonts w:ascii="Courier New" w:eastAsia="Courier New" w:hAnsi="Courier New" w:cs="Courier New"/>
              <w:b/>
              <w:sz w:val="24"/>
              <w:szCs w:val="24"/>
            </w:rPr>
          </w:rPrChange>
        </w:rPr>
        <w:pPrChange w:id="3804" w:author="Divya Raja" w:date="2020-10-13T14:29:00Z">
          <w:pPr>
            <w:pStyle w:val="normal0"/>
            <w:jc w:val="center"/>
          </w:pPr>
        </w:pPrChange>
      </w:pPr>
      <w:ins w:id="3805" w:author="anupam yadav" w:date="2019-07-05T12:16:00Z">
        <w:r w:rsidRPr="00834337">
          <w:rPr>
            <w:rFonts w:ascii="Times New Roman" w:eastAsia="Times New Roman" w:hAnsi="Times New Roman" w:cs="Times New Roman"/>
            <w:b/>
            <w:sz w:val="24"/>
            <w:szCs w:val="24"/>
            <w:rPrChange w:id="3806" w:author="Du-rush Writing Studio" w:date="2019-06-14T06:55:00Z">
              <w:rPr>
                <w:rFonts w:ascii="Courier New" w:eastAsia="Courier New" w:hAnsi="Courier New" w:cs="Courier New"/>
                <w:b/>
                <w:sz w:val="24"/>
                <w:szCs w:val="24"/>
              </w:rPr>
            </w:rPrChange>
          </w:rPr>
          <w:t xml:space="preserve">On cue, the </w:t>
        </w:r>
      </w:ins>
      <w:ins w:id="3807" w:author="Raj iv Sharma" w:date="2020-10-05T11:53:00Z">
        <w:r w:rsidRPr="00834337">
          <w:rPr>
            <w:rFonts w:ascii="Times New Roman" w:eastAsia="Times New Roman" w:hAnsi="Times New Roman" w:cs="Times New Roman"/>
            <w:b/>
            <w:sz w:val="24"/>
            <w:szCs w:val="24"/>
            <w:rPrChange w:id="3808" w:author="Du-rush Writing Studio" w:date="2019-06-14T06:55:00Z">
              <w:rPr>
                <w:rFonts w:ascii="Courier New" w:eastAsia="Courier New" w:hAnsi="Courier New" w:cs="Courier New"/>
                <w:b/>
                <w:sz w:val="24"/>
                <w:szCs w:val="24"/>
              </w:rPr>
            </w:rPrChange>
          </w:rPr>
          <w:t>V</w:t>
        </w:r>
      </w:ins>
      <w:ins w:id="3809" w:author="anupam yadav" w:date="2019-07-05T12:16:00Z">
        <w:del w:id="3810" w:author="Raj iv Sharma" w:date="2020-10-05T11:53:00Z">
          <w:r w:rsidRPr="00834337">
            <w:rPr>
              <w:rFonts w:ascii="Times New Roman" w:eastAsia="Times New Roman" w:hAnsi="Times New Roman" w:cs="Times New Roman"/>
              <w:b/>
              <w:sz w:val="24"/>
              <w:szCs w:val="24"/>
              <w:rPrChange w:id="3811" w:author="Du-rush Writing Studio" w:date="2019-06-14T06:55:00Z">
                <w:rPr>
                  <w:rFonts w:ascii="Courier New" w:eastAsia="Courier New" w:hAnsi="Courier New" w:cs="Courier New"/>
                  <w:b/>
                  <w:sz w:val="24"/>
                  <w:szCs w:val="24"/>
                </w:rPr>
              </w:rPrChange>
            </w:rPr>
            <w:delText>v</w:delText>
          </w:r>
        </w:del>
        <w:r w:rsidRPr="00834337">
          <w:rPr>
            <w:rFonts w:ascii="Times New Roman" w:eastAsia="Times New Roman" w:hAnsi="Times New Roman" w:cs="Times New Roman"/>
            <w:b/>
            <w:sz w:val="24"/>
            <w:szCs w:val="24"/>
            <w:rPrChange w:id="3812" w:author="Du-rush Writing Studio" w:date="2019-06-14T06:55:00Z">
              <w:rPr>
                <w:rFonts w:ascii="Courier New" w:eastAsia="Courier New" w:hAnsi="Courier New" w:cs="Courier New"/>
                <w:b/>
                <w:sz w:val="24"/>
                <w:szCs w:val="24"/>
              </w:rPr>
            </w:rPrChange>
          </w:rPr>
          <w:t xml:space="preserve">enus flytrap lets out a soft snore. And then Jax yawns loudly. </w:t>
        </w:r>
      </w:ins>
    </w:p>
    <w:p w:rsidR="00834337" w:rsidRPr="00834337" w:rsidRDefault="00834337" w:rsidP="00834337">
      <w:pPr>
        <w:pStyle w:val="normal0"/>
        <w:jc w:val="both"/>
        <w:rPr>
          <w:ins w:id="3813" w:author="anupam yadav" w:date="2019-07-05T12:16:00Z"/>
          <w:rFonts w:ascii="Times New Roman" w:eastAsia="Times New Roman" w:hAnsi="Times New Roman" w:cs="Times New Roman"/>
          <w:b/>
          <w:sz w:val="24"/>
          <w:szCs w:val="24"/>
          <w:rPrChange w:id="3814" w:author="Du-rush Writing Studio" w:date="2019-06-14T06:55:00Z">
            <w:rPr>
              <w:ins w:id="3815" w:author="anupam yadav" w:date="2019-07-05T12:16:00Z"/>
              <w:rFonts w:ascii="Courier New" w:eastAsia="Courier New" w:hAnsi="Courier New" w:cs="Courier New"/>
              <w:b/>
              <w:sz w:val="24"/>
              <w:szCs w:val="24"/>
            </w:rPr>
          </w:rPrChange>
        </w:rPr>
        <w:pPrChange w:id="3816" w:author="Divya Raja" w:date="2020-10-13T14:29:00Z">
          <w:pPr>
            <w:pStyle w:val="normal0"/>
            <w:jc w:val="center"/>
          </w:pPr>
        </w:pPrChange>
      </w:pPr>
    </w:p>
    <w:p w:rsidR="00834337" w:rsidRPr="00834337" w:rsidRDefault="00834337" w:rsidP="00834337">
      <w:pPr>
        <w:pStyle w:val="normal0"/>
        <w:jc w:val="both"/>
        <w:rPr>
          <w:ins w:id="3817" w:author="anupam yadav" w:date="2019-07-05T12:16:00Z"/>
          <w:rFonts w:ascii="Times New Roman" w:eastAsia="Times New Roman" w:hAnsi="Times New Roman" w:cs="Times New Roman"/>
          <w:b/>
          <w:sz w:val="24"/>
          <w:szCs w:val="24"/>
          <w:rPrChange w:id="3818" w:author="Du-rush Writing Studio" w:date="2019-06-14T06:55:00Z">
            <w:rPr>
              <w:ins w:id="3819" w:author="anupam yadav" w:date="2019-07-05T12:16:00Z"/>
              <w:rFonts w:ascii="Courier New" w:eastAsia="Courier New" w:hAnsi="Courier New" w:cs="Courier New"/>
              <w:b/>
              <w:sz w:val="24"/>
              <w:szCs w:val="24"/>
            </w:rPr>
          </w:rPrChange>
        </w:rPr>
        <w:pPrChange w:id="3820" w:author="Divya Raja" w:date="2020-10-13T14:29:00Z">
          <w:pPr>
            <w:pStyle w:val="normal0"/>
            <w:jc w:val="center"/>
          </w:pPr>
        </w:pPrChange>
      </w:pPr>
      <w:ins w:id="3821" w:author="anupam yadav" w:date="2019-07-05T12:16:00Z">
        <w:r w:rsidRPr="00834337">
          <w:rPr>
            <w:rFonts w:ascii="Times New Roman" w:eastAsia="Times New Roman" w:hAnsi="Times New Roman" w:cs="Times New Roman"/>
            <w:b/>
            <w:sz w:val="24"/>
            <w:szCs w:val="24"/>
            <w:rPrChange w:id="3822"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3823" w:author="anupam yadav" w:date="2019-07-05T12:16:00Z"/>
          <w:rFonts w:ascii="Times New Roman" w:eastAsia="Times New Roman" w:hAnsi="Times New Roman" w:cs="Times New Roman"/>
          <w:b/>
          <w:sz w:val="24"/>
          <w:szCs w:val="24"/>
          <w:rPrChange w:id="3824" w:author="Du-rush Writing Studio" w:date="2019-06-14T06:55:00Z">
            <w:rPr>
              <w:ins w:id="3825" w:author="anupam yadav" w:date="2019-07-05T12:16:00Z"/>
              <w:rFonts w:ascii="Courier New" w:eastAsia="Courier New" w:hAnsi="Courier New" w:cs="Courier New"/>
              <w:b/>
              <w:sz w:val="24"/>
              <w:szCs w:val="24"/>
            </w:rPr>
          </w:rPrChange>
        </w:rPr>
        <w:pPrChange w:id="3826" w:author="Divya Raja" w:date="2020-10-13T14:29:00Z">
          <w:pPr>
            <w:pStyle w:val="normal0"/>
            <w:jc w:val="center"/>
          </w:pPr>
        </w:pPrChange>
      </w:pPr>
      <w:ins w:id="3827" w:author="anupam yadav" w:date="2019-07-05T12:16:00Z">
        <w:r w:rsidRPr="00834337">
          <w:rPr>
            <w:rFonts w:ascii="Times New Roman" w:eastAsia="Times New Roman" w:hAnsi="Times New Roman" w:cs="Times New Roman"/>
            <w:b/>
            <w:sz w:val="24"/>
            <w:szCs w:val="24"/>
            <w:rPrChange w:id="3828" w:author="Du-rush Writing Studio" w:date="2019-06-14T06:55:00Z">
              <w:rPr>
                <w:rFonts w:ascii="Courier New" w:eastAsia="Courier New" w:hAnsi="Courier New" w:cs="Courier New"/>
                <w:b/>
                <w:sz w:val="24"/>
                <w:szCs w:val="24"/>
              </w:rPr>
            </w:rPrChange>
          </w:rPr>
          <w:t>(sighing)</w:t>
        </w:r>
      </w:ins>
    </w:p>
    <w:p w:rsidR="00834337" w:rsidRPr="00834337" w:rsidRDefault="00834337" w:rsidP="00834337">
      <w:pPr>
        <w:pStyle w:val="normal0"/>
        <w:jc w:val="both"/>
        <w:rPr>
          <w:ins w:id="3829" w:author="anupam yadav" w:date="2019-07-05T12:16:00Z"/>
          <w:rFonts w:ascii="Times New Roman" w:eastAsia="Times New Roman" w:hAnsi="Times New Roman" w:cs="Times New Roman"/>
          <w:b/>
          <w:sz w:val="24"/>
          <w:szCs w:val="24"/>
          <w:rPrChange w:id="3830" w:author="Du-rush Writing Studio" w:date="2019-06-14T06:55:00Z">
            <w:rPr>
              <w:ins w:id="3831" w:author="anupam yadav" w:date="2019-07-05T12:16:00Z"/>
              <w:rFonts w:ascii="Courier New" w:eastAsia="Courier New" w:hAnsi="Courier New" w:cs="Courier New"/>
              <w:b/>
              <w:sz w:val="24"/>
              <w:szCs w:val="24"/>
            </w:rPr>
          </w:rPrChange>
        </w:rPr>
        <w:pPrChange w:id="3832" w:author="Divya Raja" w:date="2020-10-13T14:29:00Z">
          <w:pPr>
            <w:pStyle w:val="normal0"/>
            <w:jc w:val="center"/>
          </w:pPr>
        </w:pPrChange>
      </w:pPr>
      <w:ins w:id="3833" w:author="anupam yadav" w:date="2019-07-05T12:16:00Z">
        <w:r w:rsidRPr="00834337">
          <w:rPr>
            <w:rFonts w:ascii="Times New Roman" w:eastAsia="Times New Roman" w:hAnsi="Times New Roman" w:cs="Times New Roman"/>
            <w:b/>
            <w:sz w:val="24"/>
            <w:szCs w:val="24"/>
            <w:rPrChange w:id="3834" w:author="Du-rush Writing Studio" w:date="2019-06-14T06:55:00Z">
              <w:rPr>
                <w:rFonts w:ascii="Courier New" w:eastAsia="Courier New" w:hAnsi="Courier New" w:cs="Courier New"/>
                <w:b/>
                <w:sz w:val="24"/>
                <w:szCs w:val="24"/>
              </w:rPr>
            </w:rPrChange>
          </w:rPr>
          <w:t>Well, almost none!</w:t>
        </w:r>
      </w:ins>
    </w:p>
    <w:p w:rsidR="00834337" w:rsidRPr="00834337" w:rsidRDefault="00834337" w:rsidP="00834337">
      <w:pPr>
        <w:pStyle w:val="normal0"/>
        <w:jc w:val="both"/>
        <w:rPr>
          <w:ins w:id="3835" w:author="anupam yadav" w:date="2019-07-05T12:16:00Z"/>
          <w:rFonts w:ascii="Times New Roman" w:eastAsia="Times New Roman" w:hAnsi="Times New Roman" w:cs="Times New Roman"/>
          <w:b/>
          <w:sz w:val="24"/>
          <w:szCs w:val="24"/>
          <w:rPrChange w:id="3836" w:author="Du-rush Writing Studio" w:date="2019-06-14T06:55:00Z">
            <w:rPr>
              <w:ins w:id="3837" w:author="anupam yadav" w:date="2019-07-05T12:16:00Z"/>
              <w:rFonts w:ascii="Courier New" w:eastAsia="Courier New" w:hAnsi="Courier New" w:cs="Courier New"/>
              <w:b/>
              <w:sz w:val="24"/>
              <w:szCs w:val="24"/>
            </w:rPr>
          </w:rPrChange>
        </w:rPr>
        <w:pPrChange w:id="3838" w:author="Divya Raja" w:date="2020-10-13T14:29:00Z">
          <w:pPr>
            <w:pStyle w:val="normal0"/>
            <w:jc w:val="center"/>
          </w:pPr>
        </w:pPrChange>
      </w:pPr>
    </w:p>
    <w:p w:rsidR="00834337" w:rsidRPr="00834337" w:rsidRDefault="00834337" w:rsidP="00834337">
      <w:pPr>
        <w:pStyle w:val="normal0"/>
        <w:jc w:val="both"/>
        <w:rPr>
          <w:ins w:id="3839" w:author="anupam yadav" w:date="2019-07-05T12:16:00Z"/>
          <w:rFonts w:ascii="Times New Roman" w:eastAsia="Times New Roman" w:hAnsi="Times New Roman" w:cs="Times New Roman"/>
          <w:b/>
          <w:sz w:val="24"/>
          <w:szCs w:val="24"/>
          <w:rPrChange w:id="3840" w:author="Du-rush Writing Studio" w:date="2019-06-14T06:55:00Z">
            <w:rPr>
              <w:ins w:id="3841" w:author="anupam yadav" w:date="2019-07-05T12:16:00Z"/>
              <w:rFonts w:ascii="Courier New" w:eastAsia="Courier New" w:hAnsi="Courier New" w:cs="Courier New"/>
              <w:b/>
              <w:sz w:val="24"/>
              <w:szCs w:val="24"/>
            </w:rPr>
          </w:rPrChange>
        </w:rPr>
        <w:pPrChange w:id="3842" w:author="Divya Raja" w:date="2020-10-13T14:29:00Z">
          <w:pPr>
            <w:pStyle w:val="normal0"/>
            <w:jc w:val="center"/>
          </w:pPr>
        </w:pPrChange>
      </w:pPr>
      <w:ins w:id="3843" w:author="anupam yadav" w:date="2019-07-05T12:16:00Z">
        <w:r w:rsidRPr="00834337">
          <w:rPr>
            <w:rFonts w:ascii="Times New Roman" w:eastAsia="Times New Roman" w:hAnsi="Times New Roman" w:cs="Times New Roman"/>
            <w:b/>
            <w:sz w:val="24"/>
            <w:szCs w:val="24"/>
            <w:rPrChange w:id="3844" w:author="Du-rush Writing Studio" w:date="2019-06-14T06:55:00Z">
              <w:rPr>
                <w:rFonts w:ascii="Courier New" w:eastAsia="Courier New" w:hAnsi="Courier New" w:cs="Courier New"/>
                <w:b/>
                <w:sz w:val="24"/>
                <w:szCs w:val="24"/>
              </w:rPr>
            </w:rPrChange>
          </w:rPr>
          <w:t xml:space="preserve">                      JAX</w:t>
        </w:r>
      </w:ins>
    </w:p>
    <w:p w:rsidR="00834337" w:rsidRPr="00834337" w:rsidRDefault="00834337" w:rsidP="00834337">
      <w:pPr>
        <w:pStyle w:val="normal0"/>
        <w:jc w:val="both"/>
        <w:rPr>
          <w:ins w:id="3845" w:author="anupam yadav" w:date="2019-07-05T12:16:00Z"/>
          <w:rFonts w:ascii="Times New Roman" w:eastAsia="Times New Roman" w:hAnsi="Times New Roman" w:cs="Times New Roman"/>
          <w:b/>
          <w:sz w:val="24"/>
          <w:szCs w:val="24"/>
          <w:rPrChange w:id="3846" w:author="Du-rush Writing Studio" w:date="2019-06-14T06:55:00Z">
            <w:rPr>
              <w:ins w:id="3847" w:author="anupam yadav" w:date="2019-07-05T12:16:00Z"/>
              <w:rFonts w:ascii="Courier New" w:eastAsia="Courier New" w:hAnsi="Courier New" w:cs="Courier New"/>
              <w:b/>
              <w:sz w:val="24"/>
              <w:szCs w:val="24"/>
            </w:rPr>
          </w:rPrChange>
        </w:rPr>
        <w:pPrChange w:id="3848" w:author="Divya Raja" w:date="2020-10-13T14:29:00Z">
          <w:pPr>
            <w:pStyle w:val="normal0"/>
            <w:jc w:val="center"/>
          </w:pPr>
        </w:pPrChange>
      </w:pPr>
      <w:ins w:id="3849" w:author="anupam yadav" w:date="2019-07-05T12:16:00Z">
        <w:r w:rsidRPr="00834337">
          <w:rPr>
            <w:rFonts w:ascii="Times New Roman" w:eastAsia="Times New Roman" w:hAnsi="Times New Roman" w:cs="Times New Roman"/>
            <w:b/>
            <w:sz w:val="24"/>
            <w:szCs w:val="24"/>
            <w:rPrChange w:id="3850" w:author="Du-rush Writing Studio" w:date="2019-06-14T06:55:00Z">
              <w:rPr>
                <w:rFonts w:ascii="Courier New" w:eastAsia="Courier New" w:hAnsi="Courier New" w:cs="Courier New"/>
                <w:b/>
                <w:sz w:val="24"/>
                <w:szCs w:val="24"/>
              </w:rPr>
            </w:rPrChange>
          </w:rPr>
          <w:t xml:space="preserve">                   (incoherently - mid-yawn)</w:t>
        </w:r>
      </w:ins>
    </w:p>
    <w:p w:rsidR="00834337" w:rsidRPr="00834337" w:rsidRDefault="00834337" w:rsidP="00834337">
      <w:pPr>
        <w:pStyle w:val="normal0"/>
        <w:jc w:val="both"/>
        <w:rPr>
          <w:ins w:id="3851" w:author="anupam yadav" w:date="2019-07-05T12:16:00Z"/>
          <w:rFonts w:ascii="Times New Roman" w:eastAsia="Times New Roman" w:hAnsi="Times New Roman" w:cs="Times New Roman"/>
          <w:b/>
          <w:sz w:val="24"/>
          <w:szCs w:val="24"/>
          <w:rPrChange w:id="3852" w:author="Du-rush Writing Studio" w:date="2019-06-14T06:55:00Z">
            <w:rPr>
              <w:ins w:id="3853" w:author="anupam yadav" w:date="2019-07-05T12:16:00Z"/>
              <w:rFonts w:ascii="Courier New" w:eastAsia="Courier New" w:hAnsi="Courier New" w:cs="Courier New"/>
              <w:b/>
              <w:sz w:val="24"/>
              <w:szCs w:val="24"/>
            </w:rPr>
          </w:rPrChange>
        </w:rPr>
        <w:pPrChange w:id="3854" w:author="Divya Raja" w:date="2020-10-13T14:29:00Z">
          <w:pPr>
            <w:pStyle w:val="normal0"/>
            <w:jc w:val="center"/>
          </w:pPr>
        </w:pPrChange>
      </w:pPr>
      <w:ins w:id="3855" w:author="anupam yadav" w:date="2019-07-05T12:16:00Z">
        <w:r w:rsidRPr="00834337">
          <w:rPr>
            <w:rFonts w:ascii="Times New Roman" w:eastAsia="Times New Roman" w:hAnsi="Times New Roman" w:cs="Times New Roman"/>
            <w:b/>
            <w:sz w:val="24"/>
            <w:szCs w:val="24"/>
            <w:rPrChange w:id="3856" w:author="Du-rush Writing Studio" w:date="2019-06-14T06:55:00Z">
              <w:rPr>
                <w:rFonts w:ascii="Courier New" w:eastAsia="Courier New" w:hAnsi="Courier New" w:cs="Courier New"/>
                <w:b/>
                <w:sz w:val="24"/>
                <w:szCs w:val="24"/>
              </w:rPr>
            </w:rPrChange>
          </w:rPr>
          <w:t>I’m twice redd!</w:t>
        </w:r>
      </w:ins>
    </w:p>
    <w:p w:rsidR="00834337" w:rsidRPr="00834337" w:rsidRDefault="00834337" w:rsidP="00834337">
      <w:pPr>
        <w:pStyle w:val="normal0"/>
        <w:jc w:val="both"/>
        <w:rPr>
          <w:ins w:id="3857" w:author="anupam yadav" w:date="2019-07-05T12:16:00Z"/>
          <w:rFonts w:ascii="Times New Roman" w:eastAsia="Times New Roman" w:hAnsi="Times New Roman" w:cs="Times New Roman"/>
          <w:b/>
          <w:sz w:val="24"/>
          <w:szCs w:val="24"/>
          <w:rPrChange w:id="3858" w:author="Du-rush Writing Studio" w:date="2019-06-14T06:55:00Z">
            <w:rPr>
              <w:ins w:id="3859" w:author="anupam yadav" w:date="2019-07-05T12:16:00Z"/>
              <w:rFonts w:ascii="Courier New" w:eastAsia="Courier New" w:hAnsi="Courier New" w:cs="Courier New"/>
              <w:b/>
              <w:sz w:val="24"/>
              <w:szCs w:val="24"/>
            </w:rPr>
          </w:rPrChange>
        </w:rPr>
        <w:pPrChange w:id="3860" w:author="Divya Raja" w:date="2020-10-13T14:29:00Z">
          <w:pPr>
            <w:pStyle w:val="normal0"/>
            <w:jc w:val="center"/>
          </w:pPr>
        </w:pPrChange>
      </w:pPr>
    </w:p>
    <w:p w:rsidR="00834337" w:rsidRPr="00834337" w:rsidRDefault="00834337" w:rsidP="00834337">
      <w:pPr>
        <w:pStyle w:val="normal0"/>
        <w:jc w:val="both"/>
        <w:rPr>
          <w:ins w:id="3861" w:author="anupam yadav" w:date="2019-07-05T12:16:00Z"/>
          <w:rFonts w:ascii="Times New Roman" w:eastAsia="Times New Roman" w:hAnsi="Times New Roman" w:cs="Times New Roman"/>
          <w:b/>
          <w:sz w:val="24"/>
          <w:szCs w:val="24"/>
          <w:rPrChange w:id="3862" w:author="Du-rush Writing Studio" w:date="2019-06-14T06:55:00Z">
            <w:rPr>
              <w:ins w:id="3863" w:author="anupam yadav" w:date="2019-07-05T12:16:00Z"/>
              <w:rFonts w:ascii="Courier New" w:eastAsia="Courier New" w:hAnsi="Courier New" w:cs="Courier New"/>
              <w:b/>
              <w:sz w:val="24"/>
              <w:szCs w:val="24"/>
            </w:rPr>
          </w:rPrChange>
        </w:rPr>
        <w:pPrChange w:id="3864" w:author="Divya Raja" w:date="2020-10-13T14:29:00Z">
          <w:pPr>
            <w:pStyle w:val="normal0"/>
            <w:jc w:val="center"/>
          </w:pPr>
        </w:pPrChange>
      </w:pPr>
      <w:ins w:id="3865" w:author="anupam yadav" w:date="2019-07-05T12:16:00Z">
        <w:r w:rsidRPr="00834337">
          <w:rPr>
            <w:rFonts w:ascii="Times New Roman" w:eastAsia="Times New Roman" w:hAnsi="Times New Roman" w:cs="Times New Roman"/>
            <w:b/>
            <w:sz w:val="24"/>
            <w:szCs w:val="24"/>
            <w:rPrChange w:id="3866" w:author="Du-rush Writing Studio" w:date="2019-06-14T06:55:00Z">
              <w:rPr>
                <w:rFonts w:ascii="Courier New" w:eastAsia="Courier New" w:hAnsi="Courier New" w:cs="Courier New"/>
                <w:b/>
                <w:sz w:val="24"/>
                <w:szCs w:val="24"/>
              </w:rPr>
            </w:rPrChange>
          </w:rPr>
          <w:t xml:space="preserve">          JANE</w:t>
        </w:r>
      </w:ins>
    </w:p>
    <w:p w:rsidR="00834337" w:rsidRPr="00834337" w:rsidRDefault="00834337" w:rsidP="00834337">
      <w:pPr>
        <w:pStyle w:val="normal0"/>
        <w:jc w:val="both"/>
        <w:rPr>
          <w:ins w:id="3867" w:author="anupam yadav" w:date="2019-07-05T12:16:00Z"/>
          <w:rFonts w:ascii="Times New Roman" w:eastAsia="Times New Roman" w:hAnsi="Times New Roman" w:cs="Times New Roman"/>
          <w:b/>
          <w:sz w:val="24"/>
          <w:szCs w:val="24"/>
          <w:rPrChange w:id="3868" w:author="Du-rush Writing Studio" w:date="2019-06-14T06:55:00Z">
            <w:rPr>
              <w:ins w:id="3869" w:author="anupam yadav" w:date="2019-07-05T12:16:00Z"/>
              <w:rFonts w:ascii="Courier New" w:eastAsia="Courier New" w:hAnsi="Courier New" w:cs="Courier New"/>
              <w:b/>
              <w:sz w:val="24"/>
              <w:szCs w:val="24"/>
            </w:rPr>
          </w:rPrChange>
        </w:rPr>
        <w:pPrChange w:id="3870" w:author="Divya Raja" w:date="2020-10-13T14:29:00Z">
          <w:pPr>
            <w:pStyle w:val="normal0"/>
            <w:jc w:val="center"/>
          </w:pPr>
        </w:pPrChange>
      </w:pPr>
      <w:ins w:id="3871" w:author="anupam yadav" w:date="2019-07-05T12:16:00Z">
        <w:r w:rsidRPr="00834337">
          <w:rPr>
            <w:rFonts w:ascii="Times New Roman" w:eastAsia="Times New Roman" w:hAnsi="Times New Roman" w:cs="Times New Roman"/>
            <w:b/>
            <w:sz w:val="24"/>
            <w:szCs w:val="24"/>
            <w:rPrChange w:id="3872" w:author="Du-rush Writing Studio" w:date="2019-06-14T06:55:00Z">
              <w:rPr>
                <w:rFonts w:ascii="Courier New" w:eastAsia="Courier New" w:hAnsi="Courier New" w:cs="Courier New"/>
                <w:b/>
                <w:sz w:val="24"/>
                <w:szCs w:val="24"/>
              </w:rPr>
            </w:rPrChange>
          </w:rPr>
          <w:t>Me too!</w:t>
        </w:r>
      </w:ins>
    </w:p>
    <w:p w:rsidR="00834337" w:rsidRPr="00834337" w:rsidRDefault="00834337" w:rsidP="00834337">
      <w:pPr>
        <w:pStyle w:val="normal0"/>
        <w:jc w:val="both"/>
        <w:rPr>
          <w:ins w:id="3873" w:author="anupam yadav" w:date="2019-07-05T12:16:00Z"/>
          <w:rFonts w:ascii="Times New Roman" w:eastAsia="Times New Roman" w:hAnsi="Times New Roman" w:cs="Times New Roman"/>
          <w:b/>
          <w:sz w:val="24"/>
          <w:szCs w:val="24"/>
          <w:rPrChange w:id="3874" w:author="Du-rush Writing Studio" w:date="2019-06-14T06:55:00Z">
            <w:rPr>
              <w:ins w:id="3875" w:author="anupam yadav" w:date="2019-07-05T12:16:00Z"/>
              <w:rFonts w:ascii="Courier New" w:eastAsia="Courier New" w:hAnsi="Courier New" w:cs="Courier New"/>
              <w:b/>
              <w:sz w:val="24"/>
              <w:szCs w:val="24"/>
            </w:rPr>
          </w:rPrChange>
        </w:rPr>
        <w:pPrChange w:id="3876" w:author="Divya Raja" w:date="2020-10-13T14:29:00Z">
          <w:pPr>
            <w:pStyle w:val="normal0"/>
            <w:jc w:val="center"/>
          </w:pPr>
        </w:pPrChange>
      </w:pPr>
    </w:p>
    <w:p w:rsidR="00834337" w:rsidRPr="00834337" w:rsidRDefault="00834337" w:rsidP="00834337">
      <w:pPr>
        <w:pStyle w:val="normal0"/>
        <w:jc w:val="both"/>
        <w:rPr>
          <w:ins w:id="3877" w:author="anupam yadav" w:date="2019-07-05T12:16:00Z"/>
          <w:rFonts w:ascii="Times New Roman" w:eastAsia="Times New Roman" w:hAnsi="Times New Roman" w:cs="Times New Roman"/>
          <w:b/>
          <w:sz w:val="24"/>
          <w:szCs w:val="24"/>
          <w:rPrChange w:id="3878" w:author="Du-rush Writing Studio" w:date="2019-06-14T06:55:00Z">
            <w:rPr>
              <w:ins w:id="3879" w:author="anupam yadav" w:date="2019-07-05T12:16:00Z"/>
              <w:rFonts w:ascii="Courier New" w:eastAsia="Courier New" w:hAnsi="Courier New" w:cs="Courier New"/>
              <w:b/>
              <w:sz w:val="24"/>
              <w:szCs w:val="24"/>
            </w:rPr>
          </w:rPrChange>
        </w:rPr>
        <w:pPrChange w:id="3880" w:author="Divya Raja" w:date="2020-10-13T14:29:00Z">
          <w:pPr>
            <w:pStyle w:val="normal0"/>
            <w:jc w:val="center"/>
          </w:pPr>
        </w:pPrChange>
      </w:pPr>
      <w:ins w:id="3881" w:author="anupam yadav" w:date="2019-07-05T12:16:00Z">
        <w:r w:rsidRPr="00834337">
          <w:rPr>
            <w:rFonts w:ascii="Times New Roman" w:eastAsia="Times New Roman" w:hAnsi="Times New Roman" w:cs="Times New Roman"/>
            <w:b/>
            <w:sz w:val="24"/>
            <w:szCs w:val="24"/>
            <w:rPrChange w:id="3882" w:author="Du-rush Writing Studio" w:date="2019-06-14T06:55:00Z">
              <w:rPr>
                <w:rFonts w:ascii="Courier New" w:eastAsia="Courier New" w:hAnsi="Courier New" w:cs="Courier New"/>
                <w:b/>
                <w:sz w:val="24"/>
                <w:szCs w:val="24"/>
              </w:rPr>
            </w:rPrChange>
          </w:rPr>
          <w:t xml:space="preserve">          JINX</w:t>
        </w:r>
      </w:ins>
    </w:p>
    <w:p w:rsidR="00834337" w:rsidRPr="00834337" w:rsidRDefault="00834337" w:rsidP="00834337">
      <w:pPr>
        <w:pStyle w:val="normal0"/>
        <w:jc w:val="both"/>
        <w:rPr>
          <w:ins w:id="3883" w:author="anupam yadav" w:date="2019-07-05T12:16:00Z"/>
          <w:rFonts w:ascii="Times New Roman" w:eastAsia="Times New Roman" w:hAnsi="Times New Roman" w:cs="Times New Roman"/>
          <w:b/>
          <w:sz w:val="24"/>
          <w:szCs w:val="24"/>
          <w:rPrChange w:id="3884" w:author="Du-rush Writing Studio" w:date="2019-06-14T06:55:00Z">
            <w:rPr>
              <w:ins w:id="3885" w:author="anupam yadav" w:date="2019-07-05T12:16:00Z"/>
              <w:rFonts w:ascii="Courier New" w:eastAsia="Courier New" w:hAnsi="Courier New" w:cs="Courier New"/>
              <w:b/>
              <w:sz w:val="24"/>
              <w:szCs w:val="24"/>
            </w:rPr>
          </w:rPrChange>
        </w:rPr>
        <w:pPrChange w:id="3886" w:author="Divya Raja" w:date="2020-10-13T14:29:00Z">
          <w:pPr>
            <w:pStyle w:val="normal0"/>
            <w:jc w:val="center"/>
          </w:pPr>
        </w:pPrChange>
      </w:pPr>
      <w:ins w:id="3887" w:author="anupam yadav" w:date="2019-07-05T12:16:00Z">
        <w:r w:rsidRPr="00834337">
          <w:rPr>
            <w:rFonts w:ascii="Times New Roman" w:eastAsia="Times New Roman" w:hAnsi="Times New Roman" w:cs="Times New Roman"/>
            <w:b/>
            <w:sz w:val="24"/>
            <w:szCs w:val="24"/>
            <w:rPrChange w:id="3888" w:author="Du-rush Writing Studio" w:date="2019-06-14T06:55:00Z">
              <w:rPr>
                <w:rFonts w:ascii="Courier New" w:eastAsia="Courier New" w:hAnsi="Courier New" w:cs="Courier New"/>
                <w:b/>
                <w:sz w:val="24"/>
                <w:szCs w:val="24"/>
              </w:rPr>
            </w:rPrChange>
          </w:rPr>
          <w:t xml:space="preserve">        (playfully)</w:t>
        </w:r>
      </w:ins>
    </w:p>
    <w:p w:rsidR="00834337" w:rsidRPr="00834337" w:rsidRDefault="00834337" w:rsidP="00834337">
      <w:pPr>
        <w:pStyle w:val="normal0"/>
        <w:jc w:val="both"/>
        <w:rPr>
          <w:ins w:id="3889" w:author="anupam yadav" w:date="2019-07-05T12:16:00Z"/>
          <w:rFonts w:ascii="Times New Roman" w:eastAsia="Times New Roman" w:hAnsi="Times New Roman" w:cs="Times New Roman"/>
          <w:b/>
          <w:sz w:val="24"/>
          <w:szCs w:val="24"/>
          <w:rPrChange w:id="3890" w:author="Du-rush Writing Studio" w:date="2019-06-14T06:55:00Z">
            <w:rPr>
              <w:ins w:id="3891" w:author="anupam yadav" w:date="2019-07-05T12:16:00Z"/>
              <w:rFonts w:ascii="Courier New" w:eastAsia="Courier New" w:hAnsi="Courier New" w:cs="Courier New"/>
              <w:b/>
              <w:sz w:val="24"/>
              <w:szCs w:val="24"/>
            </w:rPr>
          </w:rPrChange>
        </w:rPr>
        <w:pPrChange w:id="3892" w:author="Divya Raja" w:date="2020-10-13T14:29:00Z">
          <w:pPr>
            <w:pStyle w:val="normal0"/>
            <w:jc w:val="center"/>
          </w:pPr>
        </w:pPrChange>
      </w:pPr>
      <w:ins w:id="3893" w:author="anupam yadav" w:date="2019-07-05T12:16:00Z">
        <w:r w:rsidRPr="00834337">
          <w:rPr>
            <w:rFonts w:ascii="Times New Roman" w:eastAsia="Times New Roman" w:hAnsi="Times New Roman" w:cs="Times New Roman"/>
            <w:b/>
            <w:sz w:val="24"/>
            <w:szCs w:val="24"/>
            <w:rPrChange w:id="3894" w:author="Du-rush Writing Studio" w:date="2019-06-14T06:55:00Z">
              <w:rPr>
                <w:rFonts w:ascii="Courier New" w:eastAsia="Courier New" w:hAnsi="Courier New" w:cs="Courier New"/>
                <w:b/>
                <w:sz w:val="24"/>
                <w:szCs w:val="24"/>
              </w:rPr>
            </w:rPrChange>
          </w:rPr>
          <w:t xml:space="preserve">Me three! </w:t>
        </w:r>
      </w:ins>
    </w:p>
    <w:p w:rsidR="00834337" w:rsidRPr="00834337" w:rsidRDefault="00834337" w:rsidP="00834337">
      <w:pPr>
        <w:pStyle w:val="normal0"/>
        <w:jc w:val="both"/>
        <w:rPr>
          <w:ins w:id="3895" w:author="anupam yadav" w:date="2019-07-05T12:16:00Z"/>
          <w:rFonts w:ascii="Times New Roman" w:eastAsia="Times New Roman" w:hAnsi="Times New Roman" w:cs="Times New Roman"/>
          <w:b/>
          <w:sz w:val="24"/>
          <w:szCs w:val="24"/>
          <w:rPrChange w:id="3896" w:author="Du-rush Writing Studio" w:date="2019-06-14T06:55:00Z">
            <w:rPr>
              <w:ins w:id="3897" w:author="anupam yadav" w:date="2019-07-05T12:16:00Z"/>
              <w:rFonts w:ascii="Courier New" w:eastAsia="Courier New" w:hAnsi="Courier New" w:cs="Courier New"/>
              <w:b/>
              <w:sz w:val="24"/>
              <w:szCs w:val="24"/>
            </w:rPr>
          </w:rPrChange>
        </w:rPr>
        <w:pPrChange w:id="3898" w:author="Divya Raja" w:date="2020-10-13T14:29:00Z">
          <w:pPr>
            <w:pStyle w:val="normal0"/>
            <w:jc w:val="center"/>
          </w:pPr>
        </w:pPrChange>
      </w:pPr>
    </w:p>
    <w:p w:rsidR="00834337" w:rsidRPr="00834337" w:rsidRDefault="00834337" w:rsidP="00834337">
      <w:pPr>
        <w:pStyle w:val="normal0"/>
        <w:jc w:val="both"/>
        <w:rPr>
          <w:ins w:id="3899" w:author="anupam yadav" w:date="2019-07-05T12:16:00Z"/>
          <w:rFonts w:ascii="Times New Roman" w:eastAsia="Times New Roman" w:hAnsi="Times New Roman" w:cs="Times New Roman"/>
          <w:b/>
          <w:sz w:val="24"/>
          <w:szCs w:val="24"/>
          <w:rPrChange w:id="3900" w:author="Du-rush Writing Studio" w:date="2019-06-14T06:55:00Z">
            <w:rPr>
              <w:ins w:id="3901" w:author="anupam yadav" w:date="2019-07-05T12:16:00Z"/>
              <w:rFonts w:ascii="Courier New" w:eastAsia="Courier New" w:hAnsi="Courier New" w:cs="Courier New"/>
              <w:b/>
              <w:sz w:val="24"/>
              <w:szCs w:val="24"/>
            </w:rPr>
          </w:rPrChange>
        </w:rPr>
        <w:pPrChange w:id="3902" w:author="Divya Raja" w:date="2020-10-13T14:29:00Z">
          <w:pPr>
            <w:pStyle w:val="normal0"/>
            <w:jc w:val="center"/>
          </w:pPr>
        </w:pPrChange>
      </w:pPr>
      <w:ins w:id="3903" w:author="anupam yadav" w:date="2019-07-05T12:16:00Z">
        <w:r w:rsidRPr="00834337">
          <w:rPr>
            <w:rFonts w:ascii="Times New Roman" w:eastAsia="Times New Roman" w:hAnsi="Times New Roman" w:cs="Times New Roman"/>
            <w:b/>
            <w:sz w:val="24"/>
            <w:szCs w:val="24"/>
            <w:rPrChange w:id="3904" w:author="Du-rush Writing Studio" w:date="2019-06-14T06:55:00Z">
              <w:rPr>
                <w:rFonts w:ascii="Courier New" w:eastAsia="Courier New" w:hAnsi="Courier New" w:cs="Courier New"/>
                <w:b/>
                <w:sz w:val="24"/>
                <w:szCs w:val="24"/>
              </w:rPr>
            </w:rPrChange>
          </w:rPr>
          <w:t>IRIS OUT: Frank turns towards the camera as the circle shortens around him</w:t>
        </w:r>
        <w:del w:id="3905" w:author="Raj iv Sharma" w:date="2020-10-05T11:53:00Z">
          <w:r w:rsidRPr="00834337">
            <w:rPr>
              <w:rFonts w:ascii="Times New Roman" w:eastAsia="Times New Roman" w:hAnsi="Times New Roman" w:cs="Times New Roman"/>
              <w:b/>
              <w:sz w:val="24"/>
              <w:szCs w:val="24"/>
              <w:rPrChange w:id="3906" w:author="Du-rush Writing Studio" w:date="2019-06-14T06:55:00Z">
                <w:rPr>
                  <w:rFonts w:ascii="Courier New" w:eastAsia="Courier New" w:hAnsi="Courier New" w:cs="Courier New"/>
                  <w:b/>
                  <w:sz w:val="24"/>
                  <w:szCs w:val="24"/>
                </w:rPr>
              </w:rPrChange>
            </w:rPr>
            <w:delText>.</w:delText>
          </w:r>
        </w:del>
        <w:r w:rsidRPr="00834337">
          <w:rPr>
            <w:rFonts w:ascii="Times New Roman" w:eastAsia="Times New Roman" w:hAnsi="Times New Roman" w:cs="Times New Roman"/>
            <w:b/>
            <w:sz w:val="24"/>
            <w:szCs w:val="24"/>
            <w:rPrChange w:id="3907" w:author="Du-rush Writing Studio" w:date="2019-06-14T06:55:00Z">
              <w:rPr>
                <w:rFonts w:ascii="Courier New" w:eastAsia="Courier New" w:hAnsi="Courier New" w:cs="Courier New"/>
                <w:b/>
                <w:sz w:val="24"/>
                <w:szCs w:val="24"/>
              </w:rPr>
            </w:rPrChange>
          </w:rPr>
          <w:t>and</w:t>
        </w:r>
      </w:ins>
      <w:ins w:id="3908" w:author="Raj iv Sharma" w:date="2020-10-05T11:53:00Z">
        <w:r w:rsidRPr="00834337">
          <w:rPr>
            <w:rFonts w:ascii="Times New Roman" w:eastAsia="Times New Roman" w:hAnsi="Times New Roman" w:cs="Times New Roman"/>
            <w:b/>
            <w:sz w:val="24"/>
            <w:szCs w:val="24"/>
            <w:rPrChange w:id="3909" w:author="Du-rush Writing Studio" w:date="2019-06-14T06:55:00Z">
              <w:rPr>
                <w:rFonts w:ascii="Courier New" w:eastAsia="Courier New" w:hAnsi="Courier New" w:cs="Courier New"/>
                <w:b/>
                <w:sz w:val="24"/>
                <w:szCs w:val="24"/>
              </w:rPr>
            </w:rPrChange>
          </w:rPr>
          <w:t>the</w:t>
        </w:r>
      </w:ins>
      <w:ins w:id="3910" w:author="anupam yadav" w:date="2019-07-05T12:16:00Z">
        <w:r w:rsidRPr="00834337">
          <w:rPr>
            <w:rFonts w:ascii="Times New Roman" w:eastAsia="Times New Roman" w:hAnsi="Times New Roman" w:cs="Times New Roman"/>
            <w:b/>
            <w:sz w:val="24"/>
            <w:szCs w:val="24"/>
            <w:rPrChange w:id="3911" w:author="Du-rush Writing Studio" w:date="2019-06-14T06:55:00Z">
              <w:rPr>
                <w:rFonts w:ascii="Courier New" w:eastAsia="Courier New" w:hAnsi="Courier New" w:cs="Courier New"/>
                <w:b/>
                <w:sz w:val="24"/>
                <w:szCs w:val="24"/>
              </w:rPr>
            </w:rPrChange>
          </w:rPr>
          <w:t xml:space="preserve"> screen outlays outside the mansion into a silent night. </w:t>
        </w:r>
      </w:ins>
    </w:p>
    <w:p w:rsidR="00834337" w:rsidRPr="00834337" w:rsidRDefault="00834337" w:rsidP="00834337">
      <w:pPr>
        <w:pStyle w:val="normal0"/>
        <w:jc w:val="both"/>
        <w:rPr>
          <w:ins w:id="3912" w:author="anupam yadav" w:date="2019-07-05T12:16:00Z"/>
          <w:rFonts w:ascii="Times New Roman" w:eastAsia="Times New Roman" w:hAnsi="Times New Roman" w:cs="Times New Roman"/>
          <w:b/>
          <w:sz w:val="24"/>
          <w:szCs w:val="24"/>
          <w:rPrChange w:id="3913" w:author="Du-rush Writing Studio" w:date="2019-06-14T06:55:00Z">
            <w:rPr>
              <w:ins w:id="3914" w:author="anupam yadav" w:date="2019-07-05T12:16:00Z"/>
              <w:rFonts w:ascii="Courier New" w:eastAsia="Courier New" w:hAnsi="Courier New" w:cs="Courier New"/>
              <w:b/>
              <w:sz w:val="24"/>
              <w:szCs w:val="24"/>
            </w:rPr>
          </w:rPrChange>
        </w:rPr>
        <w:pPrChange w:id="3915" w:author="Divya Raja" w:date="2020-10-13T14:29:00Z">
          <w:pPr>
            <w:pStyle w:val="normal0"/>
            <w:jc w:val="center"/>
          </w:pPr>
        </w:pPrChange>
      </w:pPr>
    </w:p>
    <w:p w:rsidR="00834337" w:rsidRPr="00834337" w:rsidRDefault="00834337" w:rsidP="00834337">
      <w:pPr>
        <w:pStyle w:val="normal0"/>
        <w:jc w:val="both"/>
        <w:rPr>
          <w:ins w:id="3916" w:author="anupam yadav" w:date="2019-07-05T12:16:00Z"/>
          <w:rFonts w:ascii="Times New Roman" w:eastAsia="Times New Roman" w:hAnsi="Times New Roman" w:cs="Times New Roman"/>
          <w:b/>
          <w:sz w:val="24"/>
          <w:szCs w:val="24"/>
          <w:rPrChange w:id="3917" w:author="Du-rush Writing Studio" w:date="2019-06-14T06:55:00Z">
            <w:rPr>
              <w:ins w:id="3918" w:author="anupam yadav" w:date="2019-07-05T12:16:00Z"/>
              <w:rFonts w:ascii="Courier New" w:eastAsia="Courier New" w:hAnsi="Courier New" w:cs="Courier New"/>
              <w:b/>
              <w:sz w:val="24"/>
              <w:szCs w:val="24"/>
            </w:rPr>
          </w:rPrChange>
        </w:rPr>
        <w:pPrChange w:id="3919" w:author="Divya Raja" w:date="2020-10-13T14:29:00Z">
          <w:pPr>
            <w:pStyle w:val="normal0"/>
            <w:jc w:val="center"/>
          </w:pPr>
        </w:pPrChange>
      </w:pPr>
      <w:ins w:id="3920" w:author="anupam yadav" w:date="2019-07-05T12:16:00Z">
        <w:r w:rsidRPr="00834337">
          <w:rPr>
            <w:rFonts w:ascii="Times New Roman" w:eastAsia="Times New Roman" w:hAnsi="Times New Roman" w:cs="Times New Roman"/>
            <w:b/>
            <w:sz w:val="24"/>
            <w:szCs w:val="24"/>
            <w:rPrChange w:id="3921" w:author="Du-rush Writing Studio" w:date="2019-06-14T06:55:00Z">
              <w:rPr>
                <w:rFonts w:ascii="Courier New" w:eastAsia="Courier New" w:hAnsi="Courier New" w:cs="Courier New"/>
                <w:b/>
                <w:sz w:val="24"/>
                <w:szCs w:val="24"/>
              </w:rPr>
            </w:rPrChange>
          </w:rPr>
          <w:lastRenderedPageBreak/>
          <w:t xml:space="preserve">  FRANK</w:t>
        </w:r>
      </w:ins>
    </w:p>
    <w:p w:rsidR="00834337" w:rsidRPr="00834337" w:rsidRDefault="00834337" w:rsidP="00834337">
      <w:pPr>
        <w:pStyle w:val="normal0"/>
        <w:jc w:val="both"/>
        <w:rPr>
          <w:ins w:id="3922" w:author="anupam yadav" w:date="2019-07-05T12:16:00Z"/>
          <w:rFonts w:ascii="Times New Roman" w:eastAsia="Times New Roman" w:hAnsi="Times New Roman" w:cs="Times New Roman"/>
          <w:b/>
          <w:sz w:val="24"/>
          <w:szCs w:val="24"/>
          <w:rPrChange w:id="3923" w:author="Du-rush Writing Studio" w:date="2019-06-14T06:55:00Z">
            <w:rPr>
              <w:ins w:id="3924" w:author="anupam yadav" w:date="2019-07-05T12:16:00Z"/>
              <w:rFonts w:ascii="Courier New" w:eastAsia="Courier New" w:hAnsi="Courier New" w:cs="Courier New"/>
              <w:b/>
              <w:sz w:val="24"/>
              <w:szCs w:val="24"/>
            </w:rPr>
          </w:rPrChange>
        </w:rPr>
        <w:pPrChange w:id="3925" w:author="Divya Raja" w:date="2020-10-13T14:29:00Z">
          <w:pPr>
            <w:pStyle w:val="normal0"/>
            <w:jc w:val="center"/>
          </w:pPr>
        </w:pPrChange>
      </w:pPr>
      <w:ins w:id="3926" w:author="anupam yadav" w:date="2019-07-05T12:16:00Z">
        <w:r w:rsidRPr="00834337">
          <w:rPr>
            <w:rFonts w:ascii="Times New Roman" w:eastAsia="Times New Roman" w:hAnsi="Times New Roman" w:cs="Times New Roman"/>
            <w:b/>
            <w:sz w:val="24"/>
            <w:szCs w:val="24"/>
            <w:rPrChange w:id="3927" w:author="Du-rush Writing Studio" w:date="2019-06-14T06:55:00Z">
              <w:rPr>
                <w:rFonts w:ascii="Courier New" w:eastAsia="Courier New" w:hAnsi="Courier New" w:cs="Courier New"/>
                <w:b/>
                <w:sz w:val="24"/>
                <w:szCs w:val="24"/>
              </w:rPr>
            </w:rPrChange>
          </w:rPr>
          <w:t xml:space="preserve">        (chuckles and shrugs)</w:t>
        </w:r>
      </w:ins>
    </w:p>
    <w:p w:rsidR="00834337" w:rsidRPr="00834337" w:rsidRDefault="00834337" w:rsidP="00834337">
      <w:pPr>
        <w:pStyle w:val="normal0"/>
        <w:jc w:val="both"/>
        <w:rPr>
          <w:ins w:id="3928" w:author="anupam yadav" w:date="2019-07-05T12:16:00Z"/>
          <w:rFonts w:ascii="Times New Roman" w:eastAsia="Times New Roman" w:hAnsi="Times New Roman" w:cs="Times New Roman"/>
          <w:b/>
          <w:sz w:val="24"/>
          <w:szCs w:val="24"/>
          <w:rPrChange w:id="3929" w:author="Du-rush Writing Studio" w:date="2019-06-14T06:55:00Z">
            <w:rPr>
              <w:ins w:id="3930" w:author="anupam yadav" w:date="2019-07-05T12:16:00Z"/>
              <w:rFonts w:ascii="Courier New" w:eastAsia="Courier New" w:hAnsi="Courier New" w:cs="Courier New"/>
              <w:b/>
              <w:sz w:val="24"/>
              <w:szCs w:val="24"/>
            </w:rPr>
          </w:rPrChange>
        </w:rPr>
        <w:pPrChange w:id="3931" w:author="Divya Raja" w:date="2020-10-13T14:29:00Z">
          <w:pPr>
            <w:pStyle w:val="normal0"/>
            <w:jc w:val="center"/>
          </w:pPr>
        </w:pPrChange>
      </w:pPr>
      <w:ins w:id="3932" w:author="anupam yadav" w:date="2019-07-05T12:16:00Z">
        <w:r w:rsidRPr="00834337">
          <w:rPr>
            <w:rFonts w:ascii="Times New Roman" w:eastAsia="Times New Roman" w:hAnsi="Times New Roman" w:cs="Times New Roman"/>
            <w:b/>
            <w:sz w:val="24"/>
            <w:szCs w:val="24"/>
            <w:rPrChange w:id="3933" w:author="Du-rush Writing Studio" w:date="2019-06-14T06:55:00Z">
              <w:rPr>
                <w:rFonts w:ascii="Courier New" w:eastAsia="Courier New" w:hAnsi="Courier New" w:cs="Courier New"/>
                <w:b/>
                <w:sz w:val="24"/>
                <w:szCs w:val="24"/>
              </w:rPr>
            </w:rPrChange>
          </w:rPr>
          <w:t>Haha! Me four! Bye bye, and good night!</w:t>
        </w:r>
      </w:ins>
    </w:p>
    <w:p w:rsidR="00834337" w:rsidRPr="00834337" w:rsidRDefault="00834337" w:rsidP="00834337">
      <w:pPr>
        <w:pStyle w:val="normal0"/>
        <w:jc w:val="both"/>
        <w:rPr>
          <w:ins w:id="3934" w:author="anupam yadav" w:date="2019-07-05T12:16:00Z"/>
          <w:rFonts w:ascii="Times New Roman" w:eastAsia="Times New Roman" w:hAnsi="Times New Roman" w:cs="Times New Roman"/>
          <w:b/>
          <w:sz w:val="24"/>
          <w:szCs w:val="24"/>
          <w:rPrChange w:id="3935" w:author="Du-rush Writing Studio" w:date="2019-06-14T06:55:00Z">
            <w:rPr>
              <w:ins w:id="3936" w:author="anupam yadav" w:date="2019-07-05T12:16:00Z"/>
              <w:rFonts w:ascii="Courier New" w:eastAsia="Courier New" w:hAnsi="Courier New" w:cs="Courier New"/>
              <w:b/>
              <w:sz w:val="24"/>
              <w:szCs w:val="24"/>
            </w:rPr>
          </w:rPrChange>
        </w:rPr>
        <w:pPrChange w:id="3937" w:author="Divya Raja" w:date="2020-10-13T14:29:00Z">
          <w:pPr>
            <w:pStyle w:val="normal0"/>
            <w:jc w:val="center"/>
          </w:pPr>
        </w:pPrChange>
      </w:pPr>
    </w:p>
    <w:p w:rsidR="00834337" w:rsidRPr="00834337" w:rsidRDefault="00834337" w:rsidP="00834337">
      <w:pPr>
        <w:pStyle w:val="normal0"/>
        <w:jc w:val="both"/>
        <w:rPr>
          <w:ins w:id="3938" w:author="anupam yadav" w:date="2019-07-05T12:16:00Z"/>
          <w:rFonts w:ascii="Times New Roman" w:eastAsia="Times New Roman" w:hAnsi="Times New Roman" w:cs="Times New Roman"/>
          <w:b/>
          <w:sz w:val="24"/>
          <w:szCs w:val="24"/>
          <w:rPrChange w:id="3939" w:author="Du-rush Writing Studio" w:date="2019-06-14T06:55:00Z">
            <w:rPr>
              <w:ins w:id="3940" w:author="anupam yadav" w:date="2019-07-05T12:16:00Z"/>
              <w:rFonts w:ascii="Courier New" w:eastAsia="Courier New" w:hAnsi="Courier New" w:cs="Courier New"/>
              <w:b/>
              <w:sz w:val="24"/>
              <w:szCs w:val="24"/>
            </w:rPr>
          </w:rPrChange>
        </w:rPr>
        <w:pPrChange w:id="3941" w:author="Divya Raja" w:date="2020-10-13T14:29:00Z">
          <w:pPr>
            <w:pStyle w:val="normal0"/>
            <w:jc w:val="center"/>
          </w:pPr>
        </w:pPrChange>
      </w:pPr>
      <w:ins w:id="3942" w:author="anupam yadav" w:date="2019-07-05T12:16:00Z">
        <w:r w:rsidRPr="00834337">
          <w:rPr>
            <w:rFonts w:ascii="Times New Roman" w:eastAsia="Times New Roman" w:hAnsi="Times New Roman" w:cs="Times New Roman"/>
            <w:b/>
            <w:sz w:val="24"/>
            <w:szCs w:val="24"/>
            <w:rPrChange w:id="3943" w:author="Du-rush Writing Studio" w:date="2019-06-14T06:55:00Z">
              <w:rPr>
                <w:rFonts w:ascii="Courier New" w:eastAsia="Courier New" w:hAnsi="Courier New" w:cs="Courier New"/>
                <w:b/>
                <w:sz w:val="24"/>
                <w:szCs w:val="24"/>
              </w:rPr>
            </w:rPrChange>
          </w:rPr>
          <w:t>FADE OUT:</w:t>
        </w:r>
      </w:ins>
    </w:p>
    <w:p w:rsidR="00834337" w:rsidRPr="00834337" w:rsidRDefault="00834337" w:rsidP="00834337">
      <w:pPr>
        <w:pStyle w:val="normal0"/>
        <w:jc w:val="both"/>
        <w:rPr>
          <w:ins w:id="3944" w:author="anupam yadav" w:date="2019-07-05T12:16:00Z"/>
          <w:rFonts w:ascii="Times New Roman" w:eastAsia="Times New Roman" w:hAnsi="Times New Roman" w:cs="Times New Roman"/>
          <w:b/>
          <w:sz w:val="24"/>
          <w:szCs w:val="24"/>
          <w:rPrChange w:id="3945" w:author="Du-rush Writing Studio" w:date="2019-06-14T06:55:00Z">
            <w:rPr>
              <w:ins w:id="3946" w:author="anupam yadav" w:date="2019-07-05T12:16:00Z"/>
              <w:rFonts w:ascii="Courier New" w:eastAsia="Courier New" w:hAnsi="Courier New" w:cs="Courier New"/>
              <w:b/>
              <w:sz w:val="24"/>
              <w:szCs w:val="24"/>
            </w:rPr>
          </w:rPrChange>
        </w:rPr>
        <w:pPrChange w:id="3947" w:author="Divya Raja" w:date="2020-10-13T14:29:00Z">
          <w:pPr>
            <w:pStyle w:val="normal0"/>
            <w:jc w:val="center"/>
          </w:pPr>
        </w:pPrChange>
      </w:pPr>
    </w:p>
    <w:p w:rsidR="00834337" w:rsidRPr="00834337" w:rsidRDefault="00834337" w:rsidP="00834337">
      <w:pPr>
        <w:pStyle w:val="normal0"/>
        <w:jc w:val="both"/>
        <w:rPr>
          <w:del w:id="3948" w:author="anupam yadav" w:date="2019-07-05T12:16:00Z"/>
          <w:rFonts w:ascii="Times New Roman" w:eastAsia="Times New Roman" w:hAnsi="Times New Roman" w:cs="Times New Roman"/>
          <w:b/>
          <w:sz w:val="24"/>
          <w:szCs w:val="24"/>
          <w:rPrChange w:id="3949" w:author="Du-rush Writing Studio" w:date="2019-06-14T06:55:00Z">
            <w:rPr>
              <w:del w:id="3950" w:author="anupam yadav" w:date="2019-07-05T12:16:00Z"/>
              <w:rFonts w:ascii="Courier New" w:eastAsia="Courier New" w:hAnsi="Courier New" w:cs="Courier New"/>
              <w:b/>
              <w:sz w:val="24"/>
              <w:szCs w:val="24"/>
            </w:rPr>
          </w:rPrChange>
        </w:rPr>
        <w:pPrChange w:id="3951" w:author="Divya Raja" w:date="2020-10-13T14:29:00Z">
          <w:pPr>
            <w:pStyle w:val="normal0"/>
          </w:pPr>
        </w:pPrChange>
      </w:pPr>
      <w:del w:id="3952" w:author="anupam yadav" w:date="2019-07-05T12:16:00Z">
        <w:r w:rsidRPr="00834337">
          <w:rPr>
            <w:rFonts w:ascii="Times New Roman" w:eastAsia="Times New Roman" w:hAnsi="Times New Roman" w:cs="Times New Roman"/>
            <w:b/>
            <w:sz w:val="24"/>
            <w:szCs w:val="24"/>
            <w:rPrChange w:id="3953" w:author="Du-rush Writing Studio" w:date="2019-06-14T06:55:00Z">
              <w:rPr>
                <w:rFonts w:ascii="Courier New" w:eastAsia="Courier New" w:hAnsi="Courier New" w:cs="Courier New"/>
                <w:b/>
                <w:sz w:val="24"/>
                <w:szCs w:val="24"/>
              </w:rPr>
            </w:rPrChange>
          </w:rPr>
          <w:delText>Title: The Loudest Plant</w:delText>
        </w:r>
      </w:del>
    </w:p>
    <w:p w:rsidR="00834337" w:rsidRPr="00834337" w:rsidRDefault="00834337" w:rsidP="00834337">
      <w:pPr>
        <w:pStyle w:val="normal0"/>
        <w:jc w:val="both"/>
        <w:rPr>
          <w:del w:id="3954" w:author="anupam yadav" w:date="2019-07-05T12:16:00Z"/>
          <w:rFonts w:ascii="Times New Roman" w:eastAsia="Times New Roman" w:hAnsi="Times New Roman" w:cs="Times New Roman"/>
          <w:b/>
          <w:sz w:val="24"/>
          <w:szCs w:val="24"/>
          <w:rPrChange w:id="3955" w:author="Du-rush Writing Studio" w:date="2019-06-14T06:55:00Z">
            <w:rPr>
              <w:del w:id="3956" w:author="anupam yadav" w:date="2019-07-05T12:16:00Z"/>
              <w:rFonts w:ascii="Courier New" w:eastAsia="Courier New" w:hAnsi="Courier New" w:cs="Courier New"/>
              <w:b/>
              <w:sz w:val="24"/>
              <w:szCs w:val="24"/>
            </w:rPr>
          </w:rPrChange>
        </w:rPr>
        <w:pPrChange w:id="3957" w:author="Divya Raja" w:date="2020-10-13T14:29:00Z">
          <w:pPr>
            <w:pStyle w:val="normal0"/>
          </w:pPr>
        </w:pPrChange>
      </w:pPr>
      <w:del w:id="3958" w:author="anupam yadav" w:date="2019-07-05T12:16:00Z">
        <w:r w:rsidRPr="00834337">
          <w:rPr>
            <w:rFonts w:ascii="Times New Roman" w:eastAsia="Times New Roman" w:hAnsi="Times New Roman" w:cs="Times New Roman"/>
            <w:b/>
            <w:sz w:val="24"/>
            <w:szCs w:val="24"/>
            <w:rPrChange w:id="3959" w:author="Du-rush Writing Studio" w:date="2019-06-14T06:55:00Z">
              <w:rPr>
                <w:rFonts w:ascii="Courier New" w:eastAsia="Courier New" w:hAnsi="Courier New" w:cs="Courier New"/>
                <w:b/>
                <w:sz w:val="24"/>
                <w:szCs w:val="24"/>
              </w:rPr>
            </w:rPrChange>
          </w:rPr>
          <w:delText>Takeaways:</w:delText>
        </w:r>
      </w:del>
    </w:p>
    <w:p w:rsidR="00834337" w:rsidRPr="00834337" w:rsidRDefault="00834337" w:rsidP="00834337">
      <w:pPr>
        <w:pStyle w:val="normal0"/>
        <w:jc w:val="both"/>
        <w:rPr>
          <w:del w:id="3960" w:author="anupam yadav" w:date="2019-07-05T12:16:00Z"/>
          <w:rFonts w:ascii="Times New Roman" w:eastAsia="Times New Roman" w:hAnsi="Times New Roman" w:cs="Times New Roman"/>
          <w:sz w:val="24"/>
          <w:szCs w:val="24"/>
          <w:rPrChange w:id="3961" w:author="Du-rush Writing Studio" w:date="2019-06-14T06:55:00Z">
            <w:rPr>
              <w:del w:id="3962" w:author="anupam yadav" w:date="2019-07-05T12:16:00Z"/>
              <w:sz w:val="24"/>
              <w:szCs w:val="24"/>
            </w:rPr>
          </w:rPrChange>
        </w:rPr>
        <w:pPrChange w:id="3963" w:author="Divya Raja" w:date="2020-10-13T14:29:00Z">
          <w:pPr>
            <w:pStyle w:val="normal0"/>
          </w:pPr>
        </w:pPrChange>
      </w:pPr>
    </w:p>
    <w:tbl>
      <w:tblPr>
        <w:tblStyle w:val="a"/>
        <w:tblW w:w="9900" w:type="dxa"/>
        <w:tblInd w:w="-60" w:type="dxa"/>
        <w:tblBorders>
          <w:top w:val="nil"/>
          <w:left w:val="nil"/>
          <w:bottom w:val="nil"/>
          <w:right w:val="nil"/>
          <w:insideH w:val="nil"/>
          <w:insideV w:val="nil"/>
        </w:tblBorders>
        <w:tblLayout w:type="fixed"/>
        <w:tblLook w:val="0600"/>
      </w:tblPr>
      <w:tblGrid>
        <w:gridCol w:w="9900"/>
      </w:tblGrid>
      <w:tr w:rsidR="00834337">
        <w:trPr>
          <w:trHeight w:val="300"/>
          <w:del w:id="3964" w:author="anupam yadav" w:date="2019-07-05T12:16:00Z"/>
        </w:trPr>
        <w:tc>
          <w:tcPr>
            <w:tcW w:w="990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834337" w:rsidRPr="00834337" w:rsidRDefault="00834337" w:rsidP="00834337">
            <w:pPr>
              <w:pStyle w:val="normal0"/>
              <w:jc w:val="both"/>
              <w:rPr>
                <w:del w:id="3965" w:author="anupam yadav" w:date="2019-07-05T12:16:00Z"/>
                <w:rFonts w:ascii="Times New Roman" w:eastAsia="Times New Roman" w:hAnsi="Times New Roman" w:cs="Times New Roman"/>
                <w:sz w:val="24"/>
                <w:szCs w:val="24"/>
                <w:rPrChange w:id="3966" w:author="Du-rush Writing Studio" w:date="2019-06-14T06:55:00Z">
                  <w:rPr>
                    <w:del w:id="3967" w:author="anupam yadav" w:date="2019-07-05T12:16:00Z"/>
                    <w:rFonts w:ascii="Courier New" w:eastAsia="Courier New" w:hAnsi="Courier New" w:cs="Courier New"/>
                    <w:sz w:val="24"/>
                    <w:szCs w:val="24"/>
                  </w:rPr>
                </w:rPrChange>
              </w:rPr>
              <w:pPrChange w:id="3968" w:author="Divya Raja" w:date="2020-10-13T14:29:00Z">
                <w:pPr>
                  <w:pStyle w:val="normal0"/>
                </w:pPr>
              </w:pPrChange>
            </w:pPr>
            <w:del w:id="3969" w:author="anupam yadav" w:date="2019-07-05T12:16:00Z">
              <w:r w:rsidRPr="00834337">
                <w:rPr>
                  <w:rFonts w:ascii="Times New Roman" w:eastAsia="Times New Roman" w:hAnsi="Times New Roman" w:cs="Times New Roman"/>
                  <w:sz w:val="24"/>
                  <w:szCs w:val="24"/>
                  <w:rPrChange w:id="3970" w:author="Du-rush Writing Studio" w:date="2019-06-14T06:55:00Z">
                    <w:rPr>
                      <w:rFonts w:ascii="Courier New" w:eastAsia="Courier New" w:hAnsi="Courier New" w:cs="Courier New"/>
                      <w:sz w:val="24"/>
                      <w:szCs w:val="24"/>
                    </w:rPr>
                  </w:rPrChange>
                </w:rPr>
                <w:delText>Understand that sound is energy that travels in invisible waves</w:delText>
              </w:r>
            </w:del>
          </w:p>
        </w:tc>
      </w:tr>
      <w:tr w:rsidR="00834337">
        <w:trPr>
          <w:trHeight w:val="300"/>
          <w:del w:id="3971" w:author="anupam yadav" w:date="2019-07-05T12:16:00Z"/>
        </w:trPr>
        <w:tc>
          <w:tcPr>
            <w:tcW w:w="990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834337" w:rsidRPr="00834337" w:rsidRDefault="00834337" w:rsidP="00834337">
            <w:pPr>
              <w:pStyle w:val="normal0"/>
              <w:jc w:val="both"/>
              <w:rPr>
                <w:del w:id="3972" w:author="anupam yadav" w:date="2019-07-05T12:16:00Z"/>
                <w:rFonts w:ascii="Times New Roman" w:eastAsia="Times New Roman" w:hAnsi="Times New Roman" w:cs="Times New Roman"/>
                <w:sz w:val="24"/>
                <w:szCs w:val="24"/>
                <w:rPrChange w:id="3973" w:author="Du-rush Writing Studio" w:date="2019-06-14T06:55:00Z">
                  <w:rPr>
                    <w:del w:id="3974" w:author="anupam yadav" w:date="2019-07-05T12:16:00Z"/>
                    <w:rFonts w:ascii="Courier New" w:eastAsia="Courier New" w:hAnsi="Courier New" w:cs="Courier New"/>
                    <w:sz w:val="24"/>
                    <w:szCs w:val="24"/>
                  </w:rPr>
                </w:rPrChange>
              </w:rPr>
              <w:pPrChange w:id="3975" w:author="Divya Raja" w:date="2020-10-13T14:29:00Z">
                <w:pPr>
                  <w:pStyle w:val="normal0"/>
                </w:pPr>
              </w:pPrChange>
            </w:pPr>
            <w:del w:id="3976" w:author="anupam yadav" w:date="2019-07-05T12:16:00Z">
              <w:r w:rsidRPr="00834337">
                <w:rPr>
                  <w:rFonts w:ascii="Times New Roman" w:eastAsia="Times New Roman" w:hAnsi="Times New Roman" w:cs="Times New Roman"/>
                  <w:sz w:val="24"/>
                  <w:szCs w:val="24"/>
                  <w:rPrChange w:id="3977" w:author="Du-rush Writing Studio" w:date="2019-06-14T06:55:00Z">
                    <w:rPr>
                      <w:rFonts w:ascii="Courier New" w:eastAsia="Courier New" w:hAnsi="Courier New" w:cs="Courier New"/>
                      <w:sz w:val="24"/>
                      <w:szCs w:val="24"/>
                    </w:rPr>
                  </w:rPrChange>
                </w:rPr>
                <w:delText>Differentiate between sound and noise</w:delText>
              </w:r>
            </w:del>
          </w:p>
        </w:tc>
      </w:tr>
    </w:tbl>
    <w:p w:rsidR="00834337" w:rsidRPr="00834337" w:rsidRDefault="00834337" w:rsidP="00834337">
      <w:pPr>
        <w:pStyle w:val="normal0"/>
        <w:jc w:val="both"/>
        <w:rPr>
          <w:del w:id="3978" w:author="anupam yadav" w:date="2019-07-05T12:16:00Z"/>
          <w:rFonts w:ascii="Times New Roman" w:eastAsia="Times New Roman" w:hAnsi="Times New Roman" w:cs="Times New Roman"/>
          <w:sz w:val="24"/>
          <w:szCs w:val="24"/>
          <w:rPrChange w:id="3979" w:author="Du-rush Writing Studio" w:date="2019-06-14T06:55:00Z">
            <w:rPr>
              <w:del w:id="3980" w:author="anupam yadav" w:date="2019-07-05T12:16:00Z"/>
              <w:sz w:val="24"/>
              <w:szCs w:val="24"/>
            </w:rPr>
          </w:rPrChange>
        </w:rPr>
        <w:pPrChange w:id="3981" w:author="Divya Raja" w:date="2020-10-13T14:29:00Z">
          <w:pPr>
            <w:pStyle w:val="normal0"/>
          </w:pPr>
        </w:pPrChange>
      </w:pPr>
    </w:p>
    <w:tbl>
      <w:tblPr>
        <w:tblStyle w:val="a0"/>
        <w:tblW w:w="9915" w:type="dxa"/>
        <w:tblInd w:w="-60" w:type="dxa"/>
        <w:tblBorders>
          <w:top w:val="nil"/>
          <w:left w:val="nil"/>
          <w:bottom w:val="nil"/>
          <w:right w:val="nil"/>
          <w:insideH w:val="nil"/>
          <w:insideV w:val="nil"/>
        </w:tblBorders>
        <w:tblLayout w:type="fixed"/>
        <w:tblLook w:val="0600"/>
      </w:tblPr>
      <w:tblGrid>
        <w:gridCol w:w="2310"/>
        <w:gridCol w:w="3135"/>
        <w:gridCol w:w="4470"/>
      </w:tblGrid>
      <w:tr w:rsidR="00834337">
        <w:trPr>
          <w:trHeight w:val="500"/>
          <w:del w:id="3982" w:author="anupam yadav" w:date="2019-07-05T12:16:00Z"/>
        </w:trPr>
        <w:tc>
          <w:tcPr>
            <w:tcW w:w="23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34337" w:rsidRPr="00834337" w:rsidRDefault="00834337" w:rsidP="00834337">
            <w:pPr>
              <w:pStyle w:val="normal0"/>
              <w:widowControl w:val="0"/>
              <w:jc w:val="both"/>
              <w:rPr>
                <w:del w:id="3983" w:author="anupam yadav" w:date="2019-07-05T12:16:00Z"/>
                <w:rFonts w:ascii="Times New Roman" w:eastAsia="Times New Roman" w:hAnsi="Times New Roman" w:cs="Times New Roman"/>
                <w:sz w:val="24"/>
                <w:szCs w:val="24"/>
                <w:rPrChange w:id="3984" w:author="Du-rush Writing Studio" w:date="2019-06-14T06:55:00Z">
                  <w:rPr>
                    <w:del w:id="3985" w:author="anupam yadav" w:date="2019-07-05T12:16:00Z"/>
                    <w:sz w:val="24"/>
                    <w:szCs w:val="24"/>
                  </w:rPr>
                </w:rPrChange>
              </w:rPr>
              <w:pPrChange w:id="3986" w:author="Divya Raja" w:date="2020-10-13T14:29:00Z">
                <w:pPr>
                  <w:pStyle w:val="normal0"/>
                  <w:widowControl w:val="0"/>
                </w:pPr>
              </w:pPrChange>
            </w:pPr>
            <w:del w:id="3987" w:author="anupam yadav" w:date="2019-07-05T12:16:00Z">
              <w:r w:rsidRPr="00834337">
                <w:rPr>
                  <w:rFonts w:ascii="Times New Roman" w:eastAsia="Times New Roman" w:hAnsi="Times New Roman" w:cs="Times New Roman"/>
                  <w:b/>
                  <w:sz w:val="24"/>
                  <w:szCs w:val="24"/>
                  <w:rPrChange w:id="3988" w:author="Du-rush Writing Studio" w:date="2019-06-14T06:55:00Z">
                    <w:rPr>
                      <w:b/>
                      <w:sz w:val="24"/>
                      <w:szCs w:val="24"/>
                    </w:rPr>
                  </w:rPrChange>
                </w:rPr>
                <w:delText>Environment</w:delText>
              </w:r>
            </w:del>
          </w:p>
        </w:tc>
        <w:tc>
          <w:tcPr>
            <w:tcW w:w="7605" w:type="dxa"/>
            <w:gridSpan w:val="2"/>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834337" w:rsidRPr="00834337" w:rsidRDefault="00834337" w:rsidP="00834337">
            <w:pPr>
              <w:pStyle w:val="normal0"/>
              <w:widowControl w:val="0"/>
              <w:jc w:val="both"/>
              <w:rPr>
                <w:del w:id="3989" w:author="anupam yadav" w:date="2019-07-05T12:16:00Z"/>
                <w:rFonts w:ascii="Times New Roman" w:eastAsia="Times New Roman" w:hAnsi="Times New Roman" w:cs="Times New Roman"/>
                <w:sz w:val="24"/>
                <w:szCs w:val="24"/>
                <w:rPrChange w:id="3990" w:author="Du-rush Writing Studio" w:date="2019-06-14T06:55:00Z">
                  <w:rPr>
                    <w:del w:id="3991" w:author="anupam yadav" w:date="2019-07-05T12:16:00Z"/>
                    <w:sz w:val="24"/>
                    <w:szCs w:val="24"/>
                  </w:rPr>
                </w:rPrChange>
              </w:rPr>
              <w:pPrChange w:id="3992" w:author="Divya Raja" w:date="2020-10-13T14:29:00Z">
                <w:pPr>
                  <w:pStyle w:val="normal0"/>
                  <w:widowControl w:val="0"/>
                </w:pPr>
              </w:pPrChange>
            </w:pPr>
            <w:del w:id="3993" w:author="anupam yadav" w:date="2019-07-05T12:16:00Z">
              <w:r w:rsidRPr="00834337">
                <w:rPr>
                  <w:rFonts w:ascii="Times New Roman" w:eastAsia="Times New Roman" w:hAnsi="Times New Roman" w:cs="Times New Roman"/>
                  <w:sz w:val="24"/>
                  <w:szCs w:val="24"/>
                  <w:rPrChange w:id="3994" w:author="Du-rush Writing Studio" w:date="2019-06-14T06:55:00Z">
                    <w:rPr>
                      <w:sz w:val="24"/>
                      <w:szCs w:val="24"/>
                    </w:rPr>
                  </w:rPrChange>
                </w:rPr>
                <w:delText>SPOOKY WORLD</w:delText>
              </w:r>
            </w:del>
          </w:p>
          <w:p w:rsidR="00834337" w:rsidRPr="00834337" w:rsidRDefault="00834337" w:rsidP="00834337">
            <w:pPr>
              <w:pStyle w:val="normal0"/>
              <w:widowControl w:val="0"/>
              <w:jc w:val="both"/>
              <w:rPr>
                <w:del w:id="3995" w:author="anupam yadav" w:date="2019-07-05T12:16:00Z"/>
                <w:rFonts w:ascii="Times New Roman" w:eastAsia="Times New Roman" w:hAnsi="Times New Roman" w:cs="Times New Roman"/>
                <w:sz w:val="24"/>
                <w:szCs w:val="24"/>
                <w:rPrChange w:id="3996" w:author="Du-rush Writing Studio" w:date="2019-06-14T06:55:00Z">
                  <w:rPr>
                    <w:del w:id="3997" w:author="anupam yadav" w:date="2019-07-05T12:16:00Z"/>
                    <w:sz w:val="24"/>
                    <w:szCs w:val="24"/>
                  </w:rPr>
                </w:rPrChange>
              </w:rPr>
              <w:pPrChange w:id="3998" w:author="Divya Raja" w:date="2020-10-13T14:29:00Z">
                <w:pPr>
                  <w:pStyle w:val="normal0"/>
                  <w:widowControl w:val="0"/>
                </w:pPr>
              </w:pPrChange>
            </w:pPr>
            <w:del w:id="3999" w:author="anupam yadav" w:date="2019-07-05T12:16:00Z">
              <w:r w:rsidRPr="00834337">
                <w:rPr>
                  <w:rFonts w:ascii="Times New Roman" w:eastAsia="Times New Roman" w:hAnsi="Times New Roman" w:cs="Times New Roman"/>
                  <w:sz w:val="24"/>
                  <w:szCs w:val="24"/>
                  <w:rPrChange w:id="4000" w:author="Du-rush Writing Studio" w:date="2019-06-14T06:55:00Z">
                    <w:rPr>
                      <w:sz w:val="24"/>
                      <w:szCs w:val="24"/>
                    </w:rPr>
                  </w:rPrChange>
                </w:rPr>
                <w:delText>INT. Pumpkin Mansion - TV Room, Living Room, Hallway, Attic</w:delText>
              </w:r>
            </w:del>
          </w:p>
          <w:p w:rsidR="00834337" w:rsidRPr="00834337" w:rsidRDefault="00834337" w:rsidP="00834337">
            <w:pPr>
              <w:pStyle w:val="normal0"/>
              <w:widowControl w:val="0"/>
              <w:jc w:val="both"/>
              <w:rPr>
                <w:del w:id="4001" w:author="anupam yadav" w:date="2019-07-05T12:16:00Z"/>
                <w:rFonts w:ascii="Times New Roman" w:eastAsia="Times New Roman" w:hAnsi="Times New Roman" w:cs="Times New Roman"/>
                <w:sz w:val="24"/>
                <w:szCs w:val="24"/>
                <w:rPrChange w:id="4002" w:author="Du-rush Writing Studio" w:date="2019-06-14T06:55:00Z">
                  <w:rPr>
                    <w:del w:id="4003" w:author="anupam yadav" w:date="2019-07-05T12:16:00Z"/>
                    <w:sz w:val="24"/>
                    <w:szCs w:val="24"/>
                  </w:rPr>
                </w:rPrChange>
              </w:rPr>
              <w:pPrChange w:id="4004" w:author="Divya Raja" w:date="2020-10-13T14:29:00Z">
                <w:pPr>
                  <w:pStyle w:val="normal0"/>
                  <w:widowControl w:val="0"/>
                </w:pPr>
              </w:pPrChange>
            </w:pPr>
            <w:del w:id="4005" w:author="anupam yadav" w:date="2019-07-05T12:16:00Z">
              <w:r w:rsidRPr="00834337">
                <w:rPr>
                  <w:rFonts w:ascii="Times New Roman" w:eastAsia="Times New Roman" w:hAnsi="Times New Roman" w:cs="Times New Roman"/>
                  <w:sz w:val="24"/>
                  <w:szCs w:val="24"/>
                  <w:rPrChange w:id="4006" w:author="Du-rush Writing Studio" w:date="2019-06-14T06:55:00Z">
                    <w:rPr>
                      <w:sz w:val="24"/>
                      <w:szCs w:val="24"/>
                    </w:rPr>
                  </w:rPrChange>
                </w:rPr>
                <w:delText>Forest, Auditorium</w:delText>
              </w:r>
            </w:del>
          </w:p>
        </w:tc>
      </w:tr>
      <w:tr w:rsidR="00834337">
        <w:trPr>
          <w:trHeight w:val="320"/>
          <w:del w:id="4007" w:author="anupam yadav" w:date="2019-07-05T12:16:00Z"/>
        </w:trPr>
        <w:tc>
          <w:tcPr>
            <w:tcW w:w="23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834337" w:rsidRPr="00834337" w:rsidRDefault="00834337" w:rsidP="00834337">
            <w:pPr>
              <w:pStyle w:val="normal0"/>
              <w:widowControl w:val="0"/>
              <w:jc w:val="both"/>
              <w:rPr>
                <w:del w:id="4008" w:author="anupam yadav" w:date="2019-07-05T12:16:00Z"/>
                <w:rFonts w:ascii="Times New Roman" w:eastAsia="Times New Roman" w:hAnsi="Times New Roman" w:cs="Times New Roman"/>
                <w:sz w:val="24"/>
                <w:szCs w:val="24"/>
                <w:rPrChange w:id="4009" w:author="Du-rush Writing Studio" w:date="2019-06-14T06:55:00Z">
                  <w:rPr>
                    <w:del w:id="4010" w:author="anupam yadav" w:date="2019-07-05T12:16:00Z"/>
                    <w:sz w:val="24"/>
                    <w:szCs w:val="24"/>
                  </w:rPr>
                </w:rPrChange>
              </w:rPr>
              <w:pPrChange w:id="4011" w:author="Divya Raja" w:date="2020-10-13T14:29:00Z">
                <w:pPr>
                  <w:pStyle w:val="normal0"/>
                  <w:widowControl w:val="0"/>
                </w:pPr>
              </w:pPrChange>
            </w:pPr>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34337" w:rsidRPr="00834337" w:rsidRDefault="00834337" w:rsidP="00834337">
            <w:pPr>
              <w:pStyle w:val="normal0"/>
              <w:widowControl w:val="0"/>
              <w:jc w:val="both"/>
              <w:rPr>
                <w:del w:id="4012" w:author="anupam yadav" w:date="2019-07-05T12:16:00Z"/>
                <w:rFonts w:ascii="Times New Roman" w:eastAsia="Times New Roman" w:hAnsi="Times New Roman" w:cs="Times New Roman"/>
                <w:sz w:val="24"/>
                <w:szCs w:val="24"/>
                <w:rPrChange w:id="4013" w:author="Du-rush Writing Studio" w:date="2019-06-14T06:55:00Z">
                  <w:rPr>
                    <w:del w:id="4014" w:author="anupam yadav" w:date="2019-07-05T12:16:00Z"/>
                    <w:sz w:val="24"/>
                    <w:szCs w:val="24"/>
                  </w:rPr>
                </w:rPrChange>
              </w:rPr>
              <w:pPrChange w:id="4015" w:author="Divya Raja" w:date="2020-10-13T14:29:00Z">
                <w:pPr>
                  <w:pStyle w:val="normal0"/>
                  <w:widowControl w:val="0"/>
                </w:pPr>
              </w:pPrChange>
            </w:pPr>
            <w:del w:id="4016" w:author="anupam yadav" w:date="2019-07-05T12:16:00Z">
              <w:r w:rsidRPr="00834337">
                <w:rPr>
                  <w:rFonts w:ascii="Times New Roman" w:eastAsia="Times New Roman" w:hAnsi="Times New Roman" w:cs="Times New Roman"/>
                  <w:b/>
                  <w:sz w:val="24"/>
                  <w:szCs w:val="24"/>
                  <w:rPrChange w:id="4017" w:author="Du-rush Writing Studio" w:date="2019-06-14T06:55:00Z">
                    <w:rPr>
                      <w:b/>
                      <w:sz w:val="24"/>
                      <w:szCs w:val="24"/>
                    </w:rPr>
                  </w:rPrChange>
                </w:rPr>
                <w:delText>Name</w:delText>
              </w:r>
            </w:del>
          </w:p>
        </w:tc>
        <w:tc>
          <w:tcPr>
            <w:tcW w:w="4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34337" w:rsidRPr="00834337" w:rsidRDefault="00834337" w:rsidP="00834337">
            <w:pPr>
              <w:pStyle w:val="normal0"/>
              <w:widowControl w:val="0"/>
              <w:jc w:val="both"/>
              <w:rPr>
                <w:del w:id="4018" w:author="anupam yadav" w:date="2019-07-05T12:16:00Z"/>
                <w:rFonts w:ascii="Times New Roman" w:eastAsia="Times New Roman" w:hAnsi="Times New Roman" w:cs="Times New Roman"/>
                <w:sz w:val="24"/>
                <w:szCs w:val="24"/>
                <w:rPrChange w:id="4019" w:author="Du-rush Writing Studio" w:date="2019-06-14T06:55:00Z">
                  <w:rPr>
                    <w:del w:id="4020" w:author="anupam yadav" w:date="2019-07-05T12:16:00Z"/>
                    <w:sz w:val="24"/>
                    <w:szCs w:val="24"/>
                  </w:rPr>
                </w:rPrChange>
              </w:rPr>
              <w:pPrChange w:id="4021" w:author="Divya Raja" w:date="2020-10-13T14:29:00Z">
                <w:pPr>
                  <w:pStyle w:val="normal0"/>
                  <w:widowControl w:val="0"/>
                </w:pPr>
              </w:pPrChange>
            </w:pPr>
            <w:del w:id="4022" w:author="anupam yadav" w:date="2019-07-05T12:16:00Z">
              <w:r w:rsidRPr="00834337">
                <w:rPr>
                  <w:rFonts w:ascii="Times New Roman" w:eastAsia="Times New Roman" w:hAnsi="Times New Roman" w:cs="Times New Roman"/>
                  <w:b/>
                  <w:sz w:val="24"/>
                  <w:szCs w:val="24"/>
                  <w:rPrChange w:id="4023" w:author="Du-rush Writing Studio" w:date="2019-06-14T06:55:00Z">
                    <w:rPr>
                      <w:b/>
                      <w:sz w:val="24"/>
                      <w:szCs w:val="24"/>
                    </w:rPr>
                  </w:rPrChange>
                </w:rPr>
                <w:delText>Description</w:delText>
              </w:r>
            </w:del>
          </w:p>
        </w:tc>
      </w:tr>
      <w:tr w:rsidR="00834337">
        <w:trPr>
          <w:trHeight w:val="320"/>
          <w:del w:id="4024" w:author="anupam yadav" w:date="2019-07-05T12:16:00Z"/>
        </w:trPr>
        <w:tc>
          <w:tcPr>
            <w:tcW w:w="23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834337" w:rsidRPr="00834337" w:rsidRDefault="00834337" w:rsidP="00834337">
            <w:pPr>
              <w:pStyle w:val="normal0"/>
              <w:widowControl w:val="0"/>
              <w:jc w:val="both"/>
              <w:rPr>
                <w:del w:id="4025" w:author="anupam yadav" w:date="2019-07-05T12:16:00Z"/>
                <w:rFonts w:ascii="Times New Roman" w:eastAsia="Times New Roman" w:hAnsi="Times New Roman" w:cs="Times New Roman"/>
                <w:sz w:val="24"/>
                <w:szCs w:val="24"/>
                <w:rPrChange w:id="4026" w:author="Du-rush Writing Studio" w:date="2019-06-14T06:55:00Z">
                  <w:rPr>
                    <w:del w:id="4027" w:author="anupam yadav" w:date="2019-07-05T12:16:00Z"/>
                    <w:sz w:val="24"/>
                    <w:szCs w:val="24"/>
                  </w:rPr>
                </w:rPrChange>
              </w:rPr>
              <w:pPrChange w:id="4028" w:author="Divya Raja" w:date="2020-10-13T14:29:00Z">
                <w:pPr>
                  <w:pStyle w:val="normal0"/>
                  <w:widowControl w:val="0"/>
                </w:pPr>
              </w:pPrChange>
            </w:pPr>
            <w:del w:id="4029" w:author="anupam yadav" w:date="2019-07-05T12:16:00Z">
              <w:r w:rsidRPr="00834337">
                <w:rPr>
                  <w:rFonts w:ascii="Times New Roman" w:eastAsia="Times New Roman" w:hAnsi="Times New Roman" w:cs="Times New Roman"/>
                  <w:b/>
                  <w:sz w:val="24"/>
                  <w:szCs w:val="24"/>
                  <w:rPrChange w:id="4030" w:author="Du-rush Writing Studio" w:date="2019-06-14T06:55:00Z">
                    <w:rPr>
                      <w:b/>
                      <w:sz w:val="24"/>
                      <w:szCs w:val="24"/>
                    </w:rPr>
                  </w:rPrChange>
                </w:rPr>
                <w:delText>Primary Characters</w:delText>
              </w:r>
            </w:del>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34337" w:rsidRPr="00834337" w:rsidRDefault="00834337" w:rsidP="00834337">
            <w:pPr>
              <w:pStyle w:val="normal0"/>
              <w:widowControl w:val="0"/>
              <w:jc w:val="both"/>
              <w:rPr>
                <w:del w:id="4031" w:author="anupam yadav" w:date="2019-07-05T12:16:00Z"/>
                <w:rFonts w:ascii="Times New Roman" w:eastAsia="Times New Roman" w:hAnsi="Times New Roman" w:cs="Times New Roman"/>
                <w:sz w:val="24"/>
                <w:szCs w:val="24"/>
                <w:rPrChange w:id="4032" w:author="Du-rush Writing Studio" w:date="2019-06-14T06:55:00Z">
                  <w:rPr>
                    <w:del w:id="4033" w:author="anupam yadav" w:date="2019-07-05T12:16:00Z"/>
                    <w:sz w:val="24"/>
                    <w:szCs w:val="24"/>
                  </w:rPr>
                </w:rPrChange>
              </w:rPr>
              <w:pPrChange w:id="4034" w:author="Divya Raja" w:date="2020-10-13T14:29:00Z">
                <w:pPr>
                  <w:pStyle w:val="normal0"/>
                  <w:widowControl w:val="0"/>
                </w:pPr>
              </w:pPrChange>
            </w:pPr>
            <w:del w:id="4035" w:author="anupam yadav" w:date="2019-07-05T12:16:00Z">
              <w:r w:rsidRPr="00834337">
                <w:rPr>
                  <w:rFonts w:ascii="Times New Roman" w:eastAsia="Times New Roman" w:hAnsi="Times New Roman" w:cs="Times New Roman"/>
                  <w:sz w:val="24"/>
                  <w:szCs w:val="24"/>
                  <w:rPrChange w:id="4036" w:author="Du-rush Writing Studio" w:date="2019-06-14T06:55:00Z">
                    <w:rPr>
                      <w:sz w:val="24"/>
                      <w:szCs w:val="24"/>
                    </w:rPr>
                  </w:rPrChange>
                </w:rPr>
                <w:delText>Jane, Jax</w:delText>
              </w:r>
            </w:del>
          </w:p>
        </w:tc>
        <w:tc>
          <w:tcPr>
            <w:tcW w:w="4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34337" w:rsidRPr="00834337" w:rsidRDefault="00834337" w:rsidP="00834337">
            <w:pPr>
              <w:pStyle w:val="normal0"/>
              <w:widowControl w:val="0"/>
              <w:jc w:val="both"/>
              <w:rPr>
                <w:del w:id="4037" w:author="anupam yadav" w:date="2019-07-05T12:16:00Z"/>
                <w:rFonts w:ascii="Times New Roman" w:eastAsia="Times New Roman" w:hAnsi="Times New Roman" w:cs="Times New Roman"/>
                <w:sz w:val="24"/>
                <w:szCs w:val="24"/>
                <w:rPrChange w:id="4038" w:author="Du-rush Writing Studio" w:date="2019-06-14T06:55:00Z">
                  <w:rPr>
                    <w:del w:id="4039" w:author="anupam yadav" w:date="2019-07-05T12:16:00Z"/>
                    <w:sz w:val="24"/>
                    <w:szCs w:val="24"/>
                  </w:rPr>
                </w:rPrChange>
              </w:rPr>
              <w:pPrChange w:id="4040" w:author="Divya Raja" w:date="2020-10-13T14:29:00Z">
                <w:pPr>
                  <w:pStyle w:val="normal0"/>
                  <w:widowControl w:val="0"/>
                </w:pPr>
              </w:pPrChange>
            </w:pPr>
          </w:p>
        </w:tc>
      </w:tr>
      <w:tr w:rsidR="00834337">
        <w:trPr>
          <w:trHeight w:val="320"/>
          <w:del w:id="4041" w:author="anupam yadav" w:date="2019-07-05T12:16:00Z"/>
        </w:trPr>
        <w:tc>
          <w:tcPr>
            <w:tcW w:w="23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834337" w:rsidRPr="00834337" w:rsidRDefault="00834337" w:rsidP="00834337">
            <w:pPr>
              <w:pStyle w:val="normal0"/>
              <w:widowControl w:val="0"/>
              <w:jc w:val="both"/>
              <w:rPr>
                <w:del w:id="4042" w:author="anupam yadav" w:date="2019-07-05T12:16:00Z"/>
                <w:rFonts w:ascii="Times New Roman" w:eastAsia="Times New Roman" w:hAnsi="Times New Roman" w:cs="Times New Roman"/>
                <w:sz w:val="24"/>
                <w:szCs w:val="24"/>
                <w:rPrChange w:id="4043" w:author="Du-rush Writing Studio" w:date="2019-06-14T06:55:00Z">
                  <w:rPr>
                    <w:del w:id="4044" w:author="anupam yadav" w:date="2019-07-05T12:16:00Z"/>
                    <w:sz w:val="24"/>
                    <w:szCs w:val="24"/>
                  </w:rPr>
                </w:rPrChange>
              </w:rPr>
              <w:pPrChange w:id="4045" w:author="Divya Raja" w:date="2020-10-13T14:29:00Z">
                <w:pPr>
                  <w:pStyle w:val="normal0"/>
                  <w:widowControl w:val="0"/>
                </w:pPr>
              </w:pPrChange>
            </w:pPr>
            <w:del w:id="4046" w:author="anupam yadav" w:date="2019-07-05T12:16:00Z">
              <w:r w:rsidRPr="00834337">
                <w:rPr>
                  <w:rFonts w:ascii="Times New Roman" w:eastAsia="Times New Roman" w:hAnsi="Times New Roman" w:cs="Times New Roman"/>
                  <w:b/>
                  <w:sz w:val="24"/>
                  <w:szCs w:val="24"/>
                  <w:rPrChange w:id="4047" w:author="Du-rush Writing Studio" w:date="2019-06-14T06:55:00Z">
                    <w:rPr>
                      <w:b/>
                      <w:sz w:val="24"/>
                      <w:szCs w:val="24"/>
                    </w:rPr>
                  </w:rPrChange>
                </w:rPr>
                <w:delText>Secondary Characters</w:delText>
              </w:r>
            </w:del>
          </w:p>
        </w:tc>
        <w:tc>
          <w:tcPr>
            <w:tcW w:w="31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34337" w:rsidRPr="00834337" w:rsidRDefault="00834337" w:rsidP="00834337">
            <w:pPr>
              <w:pStyle w:val="normal0"/>
              <w:widowControl w:val="0"/>
              <w:jc w:val="both"/>
              <w:rPr>
                <w:del w:id="4048" w:author="anupam yadav" w:date="2019-07-05T12:16:00Z"/>
                <w:rFonts w:ascii="Times New Roman" w:eastAsia="Times New Roman" w:hAnsi="Times New Roman" w:cs="Times New Roman"/>
                <w:sz w:val="24"/>
                <w:szCs w:val="24"/>
                <w:rPrChange w:id="4049" w:author="Du-rush Writing Studio" w:date="2019-06-14T06:55:00Z">
                  <w:rPr>
                    <w:del w:id="4050" w:author="anupam yadav" w:date="2019-07-05T12:16:00Z"/>
                    <w:sz w:val="24"/>
                    <w:szCs w:val="24"/>
                  </w:rPr>
                </w:rPrChange>
              </w:rPr>
              <w:pPrChange w:id="4051" w:author="Divya Raja" w:date="2020-10-13T14:29:00Z">
                <w:pPr>
                  <w:pStyle w:val="normal0"/>
                  <w:widowControl w:val="0"/>
                </w:pPr>
              </w:pPrChange>
            </w:pPr>
            <w:del w:id="4052" w:author="anupam yadav" w:date="2019-07-05T12:16:00Z">
              <w:r w:rsidRPr="00834337">
                <w:rPr>
                  <w:rFonts w:ascii="Times New Roman" w:eastAsia="Times New Roman" w:hAnsi="Times New Roman" w:cs="Times New Roman"/>
                  <w:sz w:val="24"/>
                  <w:szCs w:val="24"/>
                  <w:rPrChange w:id="4053" w:author="Du-rush Writing Studio" w:date="2019-06-14T06:55:00Z">
                    <w:rPr>
                      <w:sz w:val="24"/>
                      <w:szCs w:val="24"/>
                    </w:rPr>
                  </w:rPrChange>
                </w:rPr>
                <w:delText>Jinx, Cricket</w:delText>
              </w:r>
            </w:del>
          </w:p>
        </w:tc>
        <w:tc>
          <w:tcPr>
            <w:tcW w:w="4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34337" w:rsidRPr="00834337" w:rsidRDefault="00834337" w:rsidP="00834337">
            <w:pPr>
              <w:pStyle w:val="normal0"/>
              <w:widowControl w:val="0"/>
              <w:jc w:val="both"/>
              <w:rPr>
                <w:del w:id="4054" w:author="anupam yadav" w:date="2019-07-05T12:16:00Z"/>
                <w:rFonts w:ascii="Times New Roman" w:eastAsia="Times New Roman" w:hAnsi="Times New Roman" w:cs="Times New Roman"/>
                <w:sz w:val="24"/>
                <w:szCs w:val="24"/>
                <w:rPrChange w:id="4055" w:author="Du-rush Writing Studio" w:date="2019-06-14T06:55:00Z">
                  <w:rPr>
                    <w:del w:id="4056" w:author="anupam yadav" w:date="2019-07-05T12:16:00Z"/>
                    <w:sz w:val="24"/>
                    <w:szCs w:val="24"/>
                  </w:rPr>
                </w:rPrChange>
              </w:rPr>
              <w:pPrChange w:id="4057" w:author="Divya Raja" w:date="2020-10-13T14:29:00Z">
                <w:pPr>
                  <w:pStyle w:val="normal0"/>
                  <w:widowControl w:val="0"/>
                </w:pPr>
              </w:pPrChange>
            </w:pPr>
          </w:p>
        </w:tc>
      </w:tr>
    </w:tbl>
    <w:p w:rsidR="00834337" w:rsidRPr="00834337" w:rsidRDefault="00834337" w:rsidP="00834337">
      <w:pPr>
        <w:pStyle w:val="normal0"/>
        <w:jc w:val="both"/>
        <w:rPr>
          <w:del w:id="4058" w:author="anupam yadav" w:date="2019-07-05T12:16:00Z"/>
          <w:rFonts w:ascii="Times New Roman" w:eastAsia="Times New Roman" w:hAnsi="Times New Roman" w:cs="Times New Roman"/>
          <w:sz w:val="24"/>
          <w:szCs w:val="24"/>
          <w:rPrChange w:id="4059" w:author="Du-rush Writing Studio" w:date="2019-06-14T06:55:00Z">
            <w:rPr>
              <w:del w:id="4060" w:author="anupam yadav" w:date="2019-07-05T12:16:00Z"/>
              <w:sz w:val="24"/>
              <w:szCs w:val="24"/>
            </w:rPr>
          </w:rPrChange>
        </w:rPr>
        <w:pPrChange w:id="4061" w:author="Divya Raja" w:date="2020-10-13T14:29:00Z">
          <w:pPr>
            <w:pStyle w:val="normal0"/>
          </w:pPr>
        </w:pPrChange>
      </w:pPr>
    </w:p>
    <w:p w:rsidR="00834337" w:rsidRPr="00834337" w:rsidRDefault="00834337" w:rsidP="00834337">
      <w:pPr>
        <w:pStyle w:val="normal0"/>
        <w:jc w:val="both"/>
        <w:rPr>
          <w:del w:id="4062" w:author="anupam yadav" w:date="2019-07-05T12:16:00Z"/>
          <w:rFonts w:ascii="Times New Roman" w:eastAsia="Times New Roman" w:hAnsi="Times New Roman" w:cs="Times New Roman"/>
          <w:sz w:val="24"/>
          <w:szCs w:val="24"/>
          <w:rPrChange w:id="4063" w:author="Du-rush Writing Studio" w:date="2019-06-14T06:55:00Z">
            <w:rPr>
              <w:del w:id="4064" w:author="anupam yadav" w:date="2019-07-05T12:16:00Z"/>
              <w:rFonts w:ascii="Courier New" w:eastAsia="Courier New" w:hAnsi="Courier New" w:cs="Courier New"/>
              <w:sz w:val="24"/>
              <w:szCs w:val="24"/>
            </w:rPr>
          </w:rPrChange>
        </w:rPr>
        <w:pPrChange w:id="4065" w:author="Divya Raja" w:date="2020-10-13T14:29:00Z">
          <w:pPr>
            <w:pStyle w:val="normal0"/>
          </w:pPr>
        </w:pPrChange>
      </w:pPr>
    </w:p>
    <w:p w:rsidR="00834337" w:rsidRPr="00834337" w:rsidRDefault="00834337" w:rsidP="00834337">
      <w:pPr>
        <w:pStyle w:val="normal0"/>
        <w:jc w:val="both"/>
        <w:rPr>
          <w:del w:id="4066" w:author="anupam yadav" w:date="2019-07-05T12:16:00Z"/>
          <w:rFonts w:ascii="Times New Roman" w:eastAsia="Times New Roman" w:hAnsi="Times New Roman" w:cs="Times New Roman"/>
          <w:sz w:val="24"/>
          <w:szCs w:val="24"/>
          <w:rPrChange w:id="4067" w:author="Du-rush Writing Studio" w:date="2019-06-14T06:55:00Z">
            <w:rPr>
              <w:del w:id="4068" w:author="anupam yadav" w:date="2019-07-05T12:16:00Z"/>
              <w:rFonts w:ascii="Courier New" w:eastAsia="Courier New" w:hAnsi="Courier New" w:cs="Courier New"/>
              <w:sz w:val="24"/>
              <w:szCs w:val="24"/>
            </w:rPr>
          </w:rPrChange>
        </w:rPr>
        <w:pPrChange w:id="4069" w:author="Divya Raja" w:date="2020-10-13T14:29:00Z">
          <w:pPr>
            <w:pStyle w:val="normal0"/>
          </w:pPr>
        </w:pPrChange>
      </w:pPr>
    </w:p>
    <w:p w:rsidR="00834337" w:rsidRPr="00834337" w:rsidRDefault="00834337" w:rsidP="00834337">
      <w:pPr>
        <w:pStyle w:val="normal0"/>
        <w:jc w:val="both"/>
        <w:rPr>
          <w:del w:id="4070" w:author="anupam yadav" w:date="2019-07-05T12:16:00Z"/>
          <w:rFonts w:ascii="Times New Roman" w:eastAsia="Times New Roman" w:hAnsi="Times New Roman" w:cs="Times New Roman"/>
          <w:sz w:val="24"/>
          <w:szCs w:val="24"/>
          <w:rPrChange w:id="4071" w:author="Du-rush Writing Studio" w:date="2019-06-14T06:55:00Z">
            <w:rPr>
              <w:del w:id="4072" w:author="anupam yadav" w:date="2019-07-05T12:16:00Z"/>
              <w:rFonts w:ascii="Courier New" w:eastAsia="Courier New" w:hAnsi="Courier New" w:cs="Courier New"/>
              <w:sz w:val="24"/>
              <w:szCs w:val="24"/>
            </w:rPr>
          </w:rPrChange>
        </w:rPr>
        <w:pPrChange w:id="4073" w:author="Divya Raja" w:date="2020-10-13T14:29:00Z">
          <w:pPr>
            <w:pStyle w:val="normal0"/>
          </w:pPr>
        </w:pPrChange>
      </w:pPr>
    </w:p>
    <w:p w:rsidR="00834337" w:rsidRPr="00834337" w:rsidRDefault="00834337" w:rsidP="00834337">
      <w:pPr>
        <w:pStyle w:val="normal0"/>
        <w:jc w:val="both"/>
        <w:rPr>
          <w:del w:id="4074" w:author="anupam yadav" w:date="2019-07-05T12:16:00Z"/>
          <w:rFonts w:ascii="Times New Roman" w:eastAsia="Times New Roman" w:hAnsi="Times New Roman" w:cs="Times New Roman"/>
          <w:sz w:val="24"/>
          <w:szCs w:val="24"/>
          <w:rPrChange w:id="4075" w:author="Du-rush Writing Studio" w:date="2019-06-14T06:55:00Z">
            <w:rPr>
              <w:del w:id="4076" w:author="anupam yadav" w:date="2019-07-05T12:16:00Z"/>
              <w:rFonts w:ascii="Courier New" w:eastAsia="Courier New" w:hAnsi="Courier New" w:cs="Courier New"/>
              <w:sz w:val="24"/>
              <w:szCs w:val="24"/>
            </w:rPr>
          </w:rPrChange>
        </w:rPr>
        <w:pPrChange w:id="4077" w:author="Divya Raja" w:date="2020-10-13T14:29:00Z">
          <w:pPr>
            <w:pStyle w:val="normal0"/>
          </w:pPr>
        </w:pPrChange>
      </w:pPr>
    </w:p>
    <w:p w:rsidR="00834337" w:rsidRPr="00834337" w:rsidRDefault="00834337" w:rsidP="00834337">
      <w:pPr>
        <w:pStyle w:val="normal0"/>
        <w:jc w:val="both"/>
        <w:rPr>
          <w:del w:id="4078" w:author="anupam yadav" w:date="2019-07-05T12:16:00Z"/>
          <w:rFonts w:ascii="Times New Roman" w:eastAsia="Times New Roman" w:hAnsi="Times New Roman" w:cs="Times New Roman"/>
          <w:b/>
          <w:sz w:val="24"/>
          <w:szCs w:val="24"/>
          <w:rPrChange w:id="4079" w:author="Du-rush Writing Studio" w:date="2019-06-14T06:55:00Z">
            <w:rPr>
              <w:del w:id="4080" w:author="anupam yadav" w:date="2019-07-05T12:16:00Z"/>
              <w:rFonts w:ascii="Courier New" w:eastAsia="Courier New" w:hAnsi="Courier New" w:cs="Courier New"/>
              <w:b/>
              <w:sz w:val="24"/>
              <w:szCs w:val="24"/>
            </w:rPr>
          </w:rPrChange>
        </w:rPr>
        <w:pPrChange w:id="4081" w:author="Divya Raja" w:date="2020-10-13T14:29:00Z">
          <w:pPr>
            <w:pStyle w:val="normal0"/>
          </w:pPr>
        </w:pPrChange>
      </w:pPr>
      <w:del w:id="4082" w:author="anupam yadav" w:date="2019-07-05T12:16:00Z">
        <w:r w:rsidRPr="00834337">
          <w:rPr>
            <w:rFonts w:ascii="Times New Roman" w:eastAsia="Times New Roman" w:hAnsi="Times New Roman" w:cs="Times New Roman"/>
            <w:b/>
            <w:sz w:val="24"/>
            <w:szCs w:val="24"/>
            <w:rPrChange w:id="4083" w:author="Du-rush Writing Studio" w:date="2019-06-14T06:55:00Z">
              <w:rPr>
                <w:rFonts w:ascii="Courier New" w:eastAsia="Courier New" w:hAnsi="Courier New" w:cs="Courier New"/>
                <w:b/>
                <w:sz w:val="24"/>
                <w:szCs w:val="24"/>
              </w:rPr>
            </w:rPrChange>
          </w:rPr>
          <w:delText>PROPS REQUIRED: Drums.</w:delText>
        </w:r>
      </w:del>
    </w:p>
    <w:p w:rsidR="00834337" w:rsidRPr="00834337" w:rsidRDefault="00834337" w:rsidP="00834337">
      <w:pPr>
        <w:pStyle w:val="normal0"/>
        <w:jc w:val="both"/>
        <w:rPr>
          <w:del w:id="4084" w:author="anupam yadav" w:date="2019-07-05T12:16:00Z"/>
          <w:rFonts w:ascii="Times New Roman" w:eastAsia="Times New Roman" w:hAnsi="Times New Roman" w:cs="Times New Roman"/>
          <w:sz w:val="24"/>
          <w:szCs w:val="24"/>
          <w:rPrChange w:id="4085" w:author="Du-rush Writing Studio" w:date="2019-06-14T06:55:00Z">
            <w:rPr>
              <w:del w:id="4086" w:author="anupam yadav" w:date="2019-07-05T12:16:00Z"/>
              <w:rFonts w:ascii="Courier New" w:eastAsia="Courier New" w:hAnsi="Courier New" w:cs="Courier New"/>
              <w:sz w:val="24"/>
              <w:szCs w:val="24"/>
            </w:rPr>
          </w:rPrChange>
        </w:rPr>
        <w:pPrChange w:id="4087" w:author="Divya Raja" w:date="2020-10-13T14:29:00Z">
          <w:pPr>
            <w:pStyle w:val="normal0"/>
          </w:pPr>
        </w:pPrChange>
      </w:pPr>
    </w:p>
    <w:p w:rsidR="00834337" w:rsidRPr="00834337" w:rsidRDefault="00834337" w:rsidP="00834337">
      <w:pPr>
        <w:pStyle w:val="normal0"/>
        <w:jc w:val="both"/>
        <w:rPr>
          <w:del w:id="4088" w:author="anupam yadav" w:date="2019-07-05T12:16:00Z"/>
          <w:rFonts w:ascii="Times New Roman" w:eastAsia="Times New Roman" w:hAnsi="Times New Roman" w:cs="Times New Roman"/>
          <w:sz w:val="24"/>
          <w:szCs w:val="24"/>
          <w:rPrChange w:id="4089" w:author="Du-rush Writing Studio" w:date="2019-06-14T06:55:00Z">
            <w:rPr>
              <w:del w:id="4090" w:author="anupam yadav" w:date="2019-07-05T12:16:00Z"/>
              <w:rFonts w:ascii="Courier New" w:eastAsia="Courier New" w:hAnsi="Courier New" w:cs="Courier New"/>
              <w:sz w:val="24"/>
              <w:szCs w:val="24"/>
            </w:rPr>
          </w:rPrChange>
        </w:rPr>
        <w:pPrChange w:id="4091" w:author="Divya Raja" w:date="2020-10-13T14:29:00Z">
          <w:pPr>
            <w:pStyle w:val="normal0"/>
          </w:pPr>
        </w:pPrChange>
      </w:pPr>
    </w:p>
    <w:p w:rsidR="00834337" w:rsidRPr="00834337" w:rsidRDefault="00834337" w:rsidP="00834337">
      <w:pPr>
        <w:pStyle w:val="normal0"/>
        <w:jc w:val="both"/>
        <w:rPr>
          <w:del w:id="4092" w:author="anupam yadav" w:date="2019-07-05T12:16:00Z"/>
          <w:rFonts w:ascii="Times New Roman" w:eastAsia="Times New Roman" w:hAnsi="Times New Roman" w:cs="Times New Roman"/>
          <w:sz w:val="24"/>
          <w:szCs w:val="24"/>
          <w:rPrChange w:id="4093" w:author="Du-rush Writing Studio" w:date="2019-06-14T06:55:00Z">
            <w:rPr>
              <w:del w:id="4094" w:author="anupam yadav" w:date="2019-07-05T12:16:00Z"/>
              <w:rFonts w:ascii="Courier New" w:eastAsia="Courier New" w:hAnsi="Courier New" w:cs="Courier New"/>
              <w:sz w:val="24"/>
              <w:szCs w:val="24"/>
            </w:rPr>
          </w:rPrChange>
        </w:rPr>
        <w:pPrChange w:id="4095" w:author="Divya Raja" w:date="2020-10-13T14:29:00Z">
          <w:pPr>
            <w:pStyle w:val="normal0"/>
          </w:pPr>
        </w:pPrChange>
      </w:pPr>
    </w:p>
    <w:p w:rsidR="00834337" w:rsidRPr="00834337" w:rsidRDefault="00834337" w:rsidP="00834337">
      <w:pPr>
        <w:pStyle w:val="normal0"/>
        <w:jc w:val="both"/>
        <w:rPr>
          <w:del w:id="4096" w:author="anupam yadav" w:date="2019-07-05T12:16:00Z"/>
          <w:rFonts w:ascii="Times New Roman" w:eastAsia="Times New Roman" w:hAnsi="Times New Roman" w:cs="Times New Roman"/>
          <w:sz w:val="24"/>
          <w:szCs w:val="24"/>
          <w:rPrChange w:id="4097" w:author="Du-rush Writing Studio" w:date="2019-06-14T06:55:00Z">
            <w:rPr>
              <w:del w:id="4098" w:author="anupam yadav" w:date="2019-07-05T12:16:00Z"/>
              <w:rFonts w:ascii="Courier New" w:eastAsia="Courier New" w:hAnsi="Courier New" w:cs="Courier New"/>
              <w:sz w:val="24"/>
              <w:szCs w:val="24"/>
            </w:rPr>
          </w:rPrChange>
        </w:rPr>
        <w:pPrChange w:id="4099" w:author="Divya Raja" w:date="2020-10-13T14:29:00Z">
          <w:pPr>
            <w:pStyle w:val="normal0"/>
          </w:pPr>
        </w:pPrChange>
      </w:pPr>
    </w:p>
    <w:p w:rsidR="00834337" w:rsidRPr="00834337" w:rsidRDefault="00834337" w:rsidP="00834337">
      <w:pPr>
        <w:pStyle w:val="normal0"/>
        <w:jc w:val="both"/>
        <w:rPr>
          <w:del w:id="4100" w:author="anupam yadav" w:date="2019-07-05T12:16:00Z"/>
          <w:rFonts w:ascii="Times New Roman" w:eastAsia="Times New Roman" w:hAnsi="Times New Roman" w:cs="Times New Roman"/>
          <w:sz w:val="24"/>
          <w:szCs w:val="24"/>
          <w:rPrChange w:id="4101" w:author="Du-rush Writing Studio" w:date="2019-06-14T06:55:00Z">
            <w:rPr>
              <w:del w:id="4102" w:author="anupam yadav" w:date="2019-07-05T12:16:00Z"/>
              <w:rFonts w:ascii="Courier New" w:eastAsia="Courier New" w:hAnsi="Courier New" w:cs="Courier New"/>
              <w:sz w:val="24"/>
              <w:szCs w:val="24"/>
            </w:rPr>
          </w:rPrChange>
        </w:rPr>
        <w:pPrChange w:id="4103" w:author="Divya Raja" w:date="2020-10-13T14:29:00Z">
          <w:pPr>
            <w:pStyle w:val="normal0"/>
          </w:pPr>
        </w:pPrChange>
      </w:pPr>
    </w:p>
    <w:p w:rsidR="00834337" w:rsidRPr="00834337" w:rsidRDefault="00834337" w:rsidP="00834337">
      <w:pPr>
        <w:pStyle w:val="normal0"/>
        <w:jc w:val="both"/>
        <w:rPr>
          <w:del w:id="4104" w:author="anupam yadav" w:date="2019-07-05T12:16:00Z"/>
          <w:rFonts w:ascii="Times New Roman" w:eastAsia="Times New Roman" w:hAnsi="Times New Roman" w:cs="Times New Roman"/>
          <w:sz w:val="24"/>
          <w:szCs w:val="24"/>
          <w:rPrChange w:id="4105" w:author="Du-rush Writing Studio" w:date="2019-06-14T06:55:00Z">
            <w:rPr>
              <w:del w:id="4106" w:author="anupam yadav" w:date="2019-07-05T12:16:00Z"/>
              <w:rFonts w:ascii="Courier New" w:eastAsia="Courier New" w:hAnsi="Courier New" w:cs="Courier New"/>
              <w:sz w:val="24"/>
              <w:szCs w:val="24"/>
            </w:rPr>
          </w:rPrChange>
        </w:rPr>
        <w:pPrChange w:id="4107" w:author="Divya Raja" w:date="2020-10-13T14:29:00Z">
          <w:pPr>
            <w:pStyle w:val="normal0"/>
          </w:pPr>
        </w:pPrChange>
      </w:pPr>
    </w:p>
    <w:p w:rsidR="00834337" w:rsidRPr="00834337" w:rsidRDefault="00834337" w:rsidP="00834337">
      <w:pPr>
        <w:pStyle w:val="normal0"/>
        <w:jc w:val="both"/>
        <w:rPr>
          <w:del w:id="4108" w:author="anupam yadav" w:date="2019-07-05T12:16:00Z"/>
          <w:rFonts w:ascii="Times New Roman" w:eastAsia="Times New Roman" w:hAnsi="Times New Roman" w:cs="Times New Roman"/>
          <w:sz w:val="24"/>
          <w:szCs w:val="24"/>
          <w:rPrChange w:id="4109" w:author="Du-rush Writing Studio" w:date="2019-06-14T06:55:00Z">
            <w:rPr>
              <w:del w:id="4110" w:author="anupam yadav" w:date="2019-07-05T12:16:00Z"/>
              <w:rFonts w:ascii="Courier New" w:eastAsia="Courier New" w:hAnsi="Courier New" w:cs="Courier New"/>
              <w:sz w:val="24"/>
              <w:szCs w:val="24"/>
            </w:rPr>
          </w:rPrChange>
        </w:rPr>
        <w:pPrChange w:id="4111" w:author="Divya Raja" w:date="2020-10-13T14:29:00Z">
          <w:pPr>
            <w:pStyle w:val="normal0"/>
          </w:pPr>
        </w:pPrChange>
      </w:pPr>
    </w:p>
    <w:p w:rsidR="00834337" w:rsidRPr="00834337" w:rsidRDefault="00834337" w:rsidP="00834337">
      <w:pPr>
        <w:pStyle w:val="normal0"/>
        <w:jc w:val="both"/>
        <w:rPr>
          <w:del w:id="4112" w:author="anupam yadav" w:date="2019-07-05T12:16:00Z"/>
          <w:rFonts w:ascii="Times New Roman" w:eastAsia="Times New Roman" w:hAnsi="Times New Roman" w:cs="Times New Roman"/>
          <w:sz w:val="24"/>
          <w:szCs w:val="24"/>
          <w:rPrChange w:id="4113" w:author="Du-rush Writing Studio" w:date="2019-06-14T06:55:00Z">
            <w:rPr>
              <w:del w:id="4114" w:author="anupam yadav" w:date="2019-07-05T12:16:00Z"/>
              <w:rFonts w:ascii="Courier New" w:eastAsia="Courier New" w:hAnsi="Courier New" w:cs="Courier New"/>
              <w:sz w:val="24"/>
              <w:szCs w:val="24"/>
            </w:rPr>
          </w:rPrChange>
        </w:rPr>
        <w:pPrChange w:id="4115" w:author="Divya Raja" w:date="2020-10-13T14:29:00Z">
          <w:pPr>
            <w:pStyle w:val="normal0"/>
          </w:pPr>
        </w:pPrChange>
      </w:pPr>
    </w:p>
    <w:p w:rsidR="00834337" w:rsidRPr="00834337" w:rsidRDefault="00834337" w:rsidP="00834337">
      <w:pPr>
        <w:pStyle w:val="normal0"/>
        <w:jc w:val="both"/>
        <w:rPr>
          <w:del w:id="4116" w:author="anupam yadav" w:date="2019-07-05T12:16:00Z"/>
          <w:rFonts w:ascii="Times New Roman" w:eastAsia="Times New Roman" w:hAnsi="Times New Roman" w:cs="Times New Roman"/>
          <w:sz w:val="24"/>
          <w:szCs w:val="24"/>
          <w:rPrChange w:id="4117" w:author="Du-rush Writing Studio" w:date="2019-06-14T06:55:00Z">
            <w:rPr>
              <w:del w:id="4118" w:author="anupam yadav" w:date="2019-07-05T12:16:00Z"/>
              <w:rFonts w:ascii="Courier New" w:eastAsia="Courier New" w:hAnsi="Courier New" w:cs="Courier New"/>
              <w:sz w:val="24"/>
              <w:szCs w:val="24"/>
            </w:rPr>
          </w:rPrChange>
        </w:rPr>
        <w:pPrChange w:id="4119" w:author="Divya Raja" w:date="2020-10-13T14:29:00Z">
          <w:pPr>
            <w:pStyle w:val="normal0"/>
          </w:pPr>
        </w:pPrChange>
      </w:pPr>
    </w:p>
    <w:p w:rsidR="00834337" w:rsidRPr="00834337" w:rsidRDefault="00834337" w:rsidP="00834337">
      <w:pPr>
        <w:pStyle w:val="normal0"/>
        <w:jc w:val="both"/>
        <w:rPr>
          <w:del w:id="4120" w:author="anupam yadav" w:date="2019-07-05T12:16:00Z"/>
          <w:rFonts w:ascii="Times New Roman" w:eastAsia="Times New Roman" w:hAnsi="Times New Roman" w:cs="Times New Roman"/>
          <w:sz w:val="24"/>
          <w:szCs w:val="24"/>
          <w:rPrChange w:id="4121" w:author="Du-rush Writing Studio" w:date="2019-06-14T06:55:00Z">
            <w:rPr>
              <w:del w:id="4122" w:author="anupam yadav" w:date="2019-07-05T12:16:00Z"/>
              <w:rFonts w:ascii="Courier New" w:eastAsia="Courier New" w:hAnsi="Courier New" w:cs="Courier New"/>
              <w:sz w:val="24"/>
              <w:szCs w:val="24"/>
            </w:rPr>
          </w:rPrChange>
        </w:rPr>
        <w:pPrChange w:id="4123" w:author="Divya Raja" w:date="2020-10-13T14:29:00Z">
          <w:pPr>
            <w:pStyle w:val="normal0"/>
          </w:pPr>
        </w:pPrChange>
      </w:pPr>
    </w:p>
    <w:p w:rsidR="00834337" w:rsidRPr="00834337" w:rsidRDefault="00834337" w:rsidP="00834337">
      <w:pPr>
        <w:pStyle w:val="normal0"/>
        <w:jc w:val="both"/>
        <w:rPr>
          <w:del w:id="4124" w:author="anupam yadav" w:date="2019-07-05T12:16:00Z"/>
          <w:rFonts w:ascii="Times New Roman" w:eastAsia="Times New Roman" w:hAnsi="Times New Roman" w:cs="Times New Roman"/>
          <w:sz w:val="24"/>
          <w:szCs w:val="24"/>
          <w:rPrChange w:id="4125" w:author="Du-rush Writing Studio" w:date="2019-06-14T06:55:00Z">
            <w:rPr>
              <w:del w:id="4126" w:author="anupam yadav" w:date="2019-07-05T12:16:00Z"/>
              <w:rFonts w:ascii="Courier New" w:eastAsia="Courier New" w:hAnsi="Courier New" w:cs="Courier New"/>
              <w:sz w:val="24"/>
              <w:szCs w:val="24"/>
            </w:rPr>
          </w:rPrChange>
        </w:rPr>
        <w:pPrChange w:id="4127" w:author="Divya Raja" w:date="2020-10-13T14:29:00Z">
          <w:pPr>
            <w:pStyle w:val="normal0"/>
          </w:pPr>
        </w:pPrChange>
      </w:pPr>
    </w:p>
    <w:p w:rsidR="00834337" w:rsidRPr="00834337" w:rsidRDefault="00834337" w:rsidP="00834337">
      <w:pPr>
        <w:pStyle w:val="normal0"/>
        <w:jc w:val="both"/>
        <w:rPr>
          <w:del w:id="4128" w:author="anupam yadav" w:date="2019-07-05T12:16:00Z"/>
          <w:rFonts w:ascii="Times New Roman" w:eastAsia="Times New Roman" w:hAnsi="Times New Roman" w:cs="Times New Roman"/>
          <w:sz w:val="24"/>
          <w:szCs w:val="24"/>
          <w:rPrChange w:id="4129" w:author="Du-rush Writing Studio" w:date="2019-06-14T06:55:00Z">
            <w:rPr>
              <w:del w:id="4130" w:author="anupam yadav" w:date="2019-07-05T12:16:00Z"/>
              <w:rFonts w:ascii="Courier New" w:eastAsia="Courier New" w:hAnsi="Courier New" w:cs="Courier New"/>
              <w:sz w:val="24"/>
              <w:szCs w:val="24"/>
            </w:rPr>
          </w:rPrChange>
        </w:rPr>
        <w:pPrChange w:id="4131" w:author="Divya Raja" w:date="2020-10-13T14:29:00Z">
          <w:pPr>
            <w:pStyle w:val="normal0"/>
          </w:pPr>
        </w:pPrChange>
      </w:pPr>
    </w:p>
    <w:p w:rsidR="00834337" w:rsidRPr="00834337" w:rsidRDefault="00834337" w:rsidP="00834337">
      <w:pPr>
        <w:pStyle w:val="normal0"/>
        <w:jc w:val="both"/>
        <w:rPr>
          <w:del w:id="4132" w:author="anupam yadav" w:date="2019-07-05T12:16:00Z"/>
          <w:rFonts w:ascii="Times New Roman" w:eastAsia="Times New Roman" w:hAnsi="Times New Roman" w:cs="Times New Roman"/>
          <w:sz w:val="24"/>
          <w:szCs w:val="24"/>
          <w:rPrChange w:id="4133" w:author="Du-rush Writing Studio" w:date="2019-06-14T06:55:00Z">
            <w:rPr>
              <w:del w:id="4134" w:author="anupam yadav" w:date="2019-07-05T12:16:00Z"/>
              <w:rFonts w:ascii="Courier New" w:eastAsia="Courier New" w:hAnsi="Courier New" w:cs="Courier New"/>
              <w:sz w:val="24"/>
              <w:szCs w:val="24"/>
            </w:rPr>
          </w:rPrChange>
        </w:rPr>
        <w:pPrChange w:id="4135" w:author="Divya Raja" w:date="2020-10-13T14:29:00Z">
          <w:pPr>
            <w:pStyle w:val="normal0"/>
          </w:pPr>
        </w:pPrChange>
      </w:pPr>
    </w:p>
    <w:p w:rsidR="00834337" w:rsidRPr="00834337" w:rsidRDefault="00C57ACC" w:rsidP="00834337">
      <w:pPr>
        <w:pStyle w:val="normal0"/>
        <w:jc w:val="both"/>
        <w:rPr>
          <w:del w:id="4136" w:author="anupam yadav" w:date="2019-07-05T12:16:00Z"/>
          <w:rFonts w:ascii="Times New Roman" w:eastAsia="Times New Roman" w:hAnsi="Times New Roman" w:cs="Times New Roman"/>
          <w:sz w:val="24"/>
          <w:szCs w:val="24"/>
          <w:rPrChange w:id="4137" w:author="Du-rush Writing Studio" w:date="2019-06-14T06:55:00Z">
            <w:rPr>
              <w:del w:id="4138" w:author="anupam yadav" w:date="2019-07-05T12:16:00Z"/>
              <w:rFonts w:ascii="Courier New" w:eastAsia="Courier New" w:hAnsi="Courier New" w:cs="Courier New"/>
              <w:sz w:val="24"/>
              <w:szCs w:val="24"/>
            </w:rPr>
          </w:rPrChange>
        </w:rPr>
        <w:pPrChange w:id="4139" w:author="Divya Raja" w:date="2020-10-13T14:29:00Z">
          <w:pPr>
            <w:pStyle w:val="normal0"/>
          </w:pPr>
        </w:pPrChange>
      </w:pPr>
      <w:del w:id="4140" w:author="anupam yadav" w:date="2019-07-05T12:16:00Z">
        <w:r>
          <w:br w:type="page"/>
        </w:r>
      </w:del>
    </w:p>
    <w:p w:rsidR="00834337" w:rsidRPr="00834337" w:rsidRDefault="00834337" w:rsidP="00834337">
      <w:pPr>
        <w:pStyle w:val="normal0"/>
        <w:jc w:val="both"/>
        <w:rPr>
          <w:del w:id="4141" w:author="anupam yadav" w:date="2019-07-05T12:16:00Z"/>
          <w:rFonts w:ascii="Times New Roman" w:eastAsia="Times New Roman" w:hAnsi="Times New Roman" w:cs="Times New Roman"/>
          <w:b/>
          <w:rPrChange w:id="4142" w:author="Du-rush Writing Studio" w:date="2019-06-14T06:55:00Z">
            <w:rPr>
              <w:del w:id="4143" w:author="anupam yadav" w:date="2019-07-05T12:16:00Z"/>
              <w:b/>
            </w:rPr>
          </w:rPrChange>
        </w:rPr>
        <w:pPrChange w:id="4144" w:author="Divya Raja" w:date="2020-10-13T14:29:00Z">
          <w:pPr>
            <w:pStyle w:val="normal0"/>
            <w:jc w:val="center"/>
          </w:pPr>
        </w:pPrChange>
      </w:pPr>
      <w:del w:id="4145" w:author="anupam yadav" w:date="2019-07-05T12:16:00Z">
        <w:r w:rsidRPr="00834337">
          <w:rPr>
            <w:rFonts w:ascii="Times New Roman" w:eastAsia="Times New Roman" w:hAnsi="Times New Roman" w:cs="Times New Roman"/>
            <w:b/>
            <w:rPrChange w:id="4146" w:author="Du-rush Writing Studio" w:date="2019-06-14T06:55:00Z">
              <w:rPr>
                <w:b/>
              </w:rPr>
            </w:rPrChange>
          </w:rPr>
          <w:lastRenderedPageBreak/>
          <w:delText>Pedagogy Sheet</w:delText>
        </w:r>
      </w:del>
    </w:p>
    <w:p w:rsidR="00834337" w:rsidRPr="00834337" w:rsidRDefault="00834337" w:rsidP="00834337">
      <w:pPr>
        <w:pStyle w:val="normal0"/>
        <w:jc w:val="both"/>
        <w:rPr>
          <w:del w:id="4147" w:author="anupam yadav" w:date="2019-07-05T12:16:00Z"/>
          <w:rFonts w:ascii="Times New Roman" w:eastAsia="Times New Roman" w:hAnsi="Times New Roman" w:cs="Times New Roman"/>
          <w:b/>
          <w:rPrChange w:id="4148" w:author="Du-rush Writing Studio" w:date="2019-06-14T06:55:00Z">
            <w:rPr>
              <w:del w:id="4149" w:author="anupam yadav" w:date="2019-07-05T12:16:00Z"/>
              <w:b/>
            </w:rPr>
          </w:rPrChange>
        </w:rPr>
        <w:pPrChange w:id="4150" w:author="Divya Raja" w:date="2020-10-13T14:29:00Z">
          <w:pPr>
            <w:pStyle w:val="normal0"/>
          </w:pPr>
        </w:pPrChange>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6735"/>
      </w:tblGrid>
      <w:tr w:rsidR="00834337">
        <w:trPr>
          <w:del w:id="4151" w:author="anupam yadav" w:date="2019-07-05T12:16:00Z"/>
        </w:trPr>
        <w:tc>
          <w:tcPr>
            <w:tcW w:w="2625" w:type="dxa"/>
            <w:shd w:val="clear" w:color="auto" w:fill="CCCCCC"/>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152" w:author="anupam yadav" w:date="2019-07-05T12:16:00Z"/>
                <w:rFonts w:ascii="Times New Roman" w:eastAsia="Times New Roman" w:hAnsi="Times New Roman" w:cs="Times New Roman"/>
                <w:b/>
                <w:rPrChange w:id="4153" w:author="Du-rush Writing Studio" w:date="2019-06-14T06:55:00Z">
                  <w:rPr>
                    <w:del w:id="4154" w:author="anupam yadav" w:date="2019-07-05T12:16:00Z"/>
                    <w:b/>
                  </w:rPr>
                </w:rPrChange>
              </w:rPr>
              <w:pPrChange w:id="4155" w:author="Divya Raja" w:date="2020-10-13T14:29:00Z">
                <w:pPr>
                  <w:pStyle w:val="normal0"/>
                  <w:widowControl w:val="0"/>
                  <w:spacing w:line="240" w:lineRule="auto"/>
                </w:pPr>
              </w:pPrChange>
            </w:pPr>
            <w:del w:id="4156" w:author="anupam yadav" w:date="2019-07-05T12:16:00Z">
              <w:r w:rsidRPr="00834337">
                <w:rPr>
                  <w:rFonts w:ascii="Times New Roman" w:eastAsia="Times New Roman" w:hAnsi="Times New Roman" w:cs="Times New Roman"/>
                  <w:b/>
                  <w:rPrChange w:id="4157" w:author="Du-rush Writing Studio" w:date="2019-06-14T06:55:00Z">
                    <w:rPr>
                      <w:b/>
                    </w:rPr>
                  </w:rPrChange>
                </w:rPr>
                <w:delText>Primary Takeaways</w:delText>
              </w:r>
            </w:del>
          </w:p>
        </w:tc>
        <w:tc>
          <w:tcPr>
            <w:tcW w:w="6735" w:type="dxa"/>
            <w:shd w:val="clear" w:color="auto" w:fill="auto"/>
            <w:tcMar>
              <w:top w:w="100" w:type="dxa"/>
              <w:left w:w="100" w:type="dxa"/>
              <w:bottom w:w="100" w:type="dxa"/>
              <w:right w:w="100" w:type="dxa"/>
            </w:tcMar>
          </w:tcPr>
          <w:p w:rsidR="00834337" w:rsidRDefault="00834337" w:rsidP="00834337">
            <w:pPr>
              <w:pStyle w:val="normal0"/>
              <w:widowControl w:val="0"/>
              <w:numPr>
                <w:ilvl w:val="0"/>
                <w:numId w:val="4"/>
              </w:numPr>
              <w:spacing w:line="240" w:lineRule="auto"/>
              <w:jc w:val="both"/>
              <w:rPr>
                <w:ins w:id="4158" w:author="somya budhori" w:date="2019-07-07T15:48:00Z"/>
                <w:del w:id="4159" w:author="anupam yadav" w:date="2019-07-05T12:16:00Z"/>
                <w:rFonts w:ascii="Times New Roman" w:eastAsia="Times New Roman" w:hAnsi="Times New Roman" w:cs="Times New Roman"/>
                <w:sz w:val="24"/>
                <w:szCs w:val="24"/>
                <w:highlight w:val="white"/>
              </w:rPr>
              <w:pPrChange w:id="4160" w:author="Divya Raja" w:date="2020-10-13T14:29:00Z">
                <w:pPr>
                  <w:pStyle w:val="normal0"/>
                  <w:widowControl w:val="0"/>
                  <w:numPr>
                    <w:numId w:val="4"/>
                  </w:numPr>
                  <w:spacing w:line="240" w:lineRule="auto"/>
                  <w:ind w:left="720" w:hanging="360"/>
                </w:pPr>
              </w:pPrChange>
            </w:pPr>
            <w:del w:id="4161" w:author="anupam yadav" w:date="2019-07-05T12:16:00Z">
              <w:r w:rsidRPr="00834337">
                <w:rPr>
                  <w:rFonts w:ascii="Times New Roman" w:eastAsia="Times New Roman" w:hAnsi="Times New Roman" w:cs="Times New Roman"/>
                  <w:sz w:val="23"/>
                  <w:szCs w:val="23"/>
                  <w:highlight w:val="white"/>
                  <w:rPrChange w:id="4162" w:author="Du-rush Writing Studio" w:date="2019-06-14T06:55:00Z">
                    <w:rPr>
                      <w:sz w:val="23"/>
                      <w:szCs w:val="23"/>
                      <w:highlight w:val="white"/>
                    </w:rPr>
                  </w:rPrChange>
                </w:rPr>
                <w:delText xml:space="preserve">Understand that sound is energy that travels in </w:delText>
              </w:r>
            </w:del>
            <w:ins w:id="4163" w:author="somya budhori" w:date="2019-07-07T15:46:00Z">
              <w:del w:id="4164" w:author="anupam yadav" w:date="2019-07-05T12:16:00Z">
                <w:r w:rsidRPr="00834337">
                  <w:rPr>
                    <w:rFonts w:ascii="Times New Roman" w:eastAsia="Times New Roman" w:hAnsi="Times New Roman" w:cs="Times New Roman"/>
                    <w:sz w:val="23"/>
                    <w:szCs w:val="23"/>
                    <w:highlight w:val="white"/>
                    <w:rPrChange w:id="4165" w:author="Du-rush Writing Studio" w:date="2019-06-14T06:55:00Z">
                      <w:rPr>
                        <w:sz w:val="23"/>
                        <w:szCs w:val="23"/>
                        <w:highlight w:val="white"/>
                      </w:rPr>
                    </w:rPrChange>
                  </w:rPr>
                  <w:delText xml:space="preserve">the form of  </w:delText>
                </w:r>
              </w:del>
            </w:ins>
            <w:del w:id="4166" w:author="anupam yadav" w:date="2019-07-05T12:16:00Z">
              <w:r w:rsidRPr="00834337">
                <w:rPr>
                  <w:rFonts w:ascii="Times New Roman" w:eastAsia="Times New Roman" w:hAnsi="Times New Roman" w:cs="Times New Roman"/>
                  <w:sz w:val="23"/>
                  <w:szCs w:val="23"/>
                  <w:highlight w:val="white"/>
                  <w:rPrChange w:id="4167" w:author="Du-rush Writing Studio" w:date="2019-06-14T06:55:00Z">
                    <w:rPr>
                      <w:sz w:val="23"/>
                      <w:szCs w:val="23"/>
                      <w:highlight w:val="white"/>
                    </w:rPr>
                  </w:rPrChange>
                </w:rPr>
                <w:delText>invisible waves</w:delText>
              </w:r>
            </w:del>
            <w:ins w:id="4168" w:author="Vrushali sawant" w:date="2019-06-19T12:48:00Z">
              <w:del w:id="4169" w:author="anupam yadav" w:date="2019-07-05T12:16:00Z">
                <w:r w:rsidRPr="00834337">
                  <w:rPr>
                    <w:rFonts w:ascii="Times New Roman" w:eastAsia="Times New Roman" w:hAnsi="Times New Roman" w:cs="Times New Roman"/>
                    <w:sz w:val="23"/>
                    <w:szCs w:val="23"/>
                    <w:highlight w:val="white"/>
                    <w:rPrChange w:id="4170" w:author="Du-rush Writing Studio" w:date="2019-06-14T06:55:00Z">
                      <w:rPr>
                        <w:sz w:val="23"/>
                        <w:szCs w:val="23"/>
                        <w:highlight w:val="white"/>
                      </w:rPr>
                    </w:rPrChange>
                  </w:rPr>
                  <w:delText>.</w:delText>
                </w:r>
              </w:del>
            </w:ins>
          </w:p>
          <w:p w:rsidR="00834337" w:rsidRDefault="00834337">
            <w:pPr>
              <w:pStyle w:val="normal0"/>
              <w:widowControl w:val="0"/>
              <w:numPr>
                <w:ilvl w:val="0"/>
                <w:numId w:val="4"/>
              </w:numPr>
              <w:spacing w:line="240" w:lineRule="auto"/>
              <w:rPr>
                <w:ins w:id="4171" w:author="Vrushali sawant" w:date="2019-06-19T12:48:00Z"/>
                <w:del w:id="4172" w:author="anupam yadav" w:date="2019-07-05T12:16:00Z"/>
                <w:rFonts w:ascii="Times New Roman" w:eastAsia="Times New Roman" w:hAnsi="Times New Roman" w:cs="Times New Roman"/>
                <w:sz w:val="24"/>
                <w:szCs w:val="24"/>
                <w:highlight w:val="white"/>
              </w:rPr>
            </w:pPr>
            <w:ins w:id="4173" w:author="somya budhori" w:date="2019-07-07T15:48:00Z">
              <w:del w:id="4174" w:author="anupam yadav" w:date="2019-07-05T12:16:00Z">
                <w:r w:rsidRPr="00834337">
                  <w:rPr>
                    <w:rFonts w:ascii="Times New Roman" w:eastAsia="Times New Roman" w:hAnsi="Times New Roman" w:cs="Times New Roman"/>
                    <w:sz w:val="23"/>
                    <w:szCs w:val="23"/>
                    <w:highlight w:val="white"/>
                    <w:rPrChange w:id="4175" w:author="Du-rush Writing Studio" w:date="2019-06-14T06:55:00Z">
                      <w:rPr>
                        <w:sz w:val="23"/>
                        <w:szCs w:val="23"/>
                        <w:highlight w:val="white"/>
                      </w:rPr>
                    </w:rPrChange>
                  </w:rPr>
                  <w:delText>Sound waves require medium to travel.</w:delText>
                </w:r>
              </w:del>
            </w:ins>
          </w:p>
          <w:p w:rsidR="00834337" w:rsidRDefault="00834337" w:rsidP="00834337">
            <w:pPr>
              <w:pStyle w:val="normal0"/>
              <w:widowControl w:val="0"/>
              <w:numPr>
                <w:ilvl w:val="0"/>
                <w:numId w:val="4"/>
              </w:numPr>
              <w:spacing w:line="240" w:lineRule="auto"/>
              <w:jc w:val="both"/>
              <w:rPr>
                <w:ins w:id="4176" w:author="somya budhori" w:date="2019-07-07T15:48:00Z"/>
                <w:del w:id="4177" w:author="anupam yadav" w:date="2019-07-05T12:16:00Z"/>
                <w:rFonts w:ascii="Times New Roman" w:eastAsia="Times New Roman" w:hAnsi="Times New Roman" w:cs="Times New Roman"/>
                <w:sz w:val="24"/>
                <w:szCs w:val="24"/>
                <w:highlight w:val="white"/>
              </w:rPr>
              <w:pPrChange w:id="4178" w:author="Divya Raja" w:date="2020-10-13T14:29:00Z">
                <w:pPr>
                  <w:pStyle w:val="normal0"/>
                  <w:widowControl w:val="0"/>
                  <w:numPr>
                    <w:numId w:val="4"/>
                  </w:numPr>
                  <w:spacing w:line="240" w:lineRule="auto"/>
                  <w:ind w:left="720" w:hanging="360"/>
                </w:pPr>
              </w:pPrChange>
            </w:pPr>
            <w:ins w:id="4179" w:author="Vrushali sawant" w:date="2019-06-19T12:48:00Z">
              <w:del w:id="4180" w:author="anupam yadav" w:date="2019-07-05T12:16:00Z">
                <w:r w:rsidRPr="00834337">
                  <w:rPr>
                    <w:rFonts w:ascii="Times New Roman" w:eastAsia="Times New Roman" w:hAnsi="Times New Roman" w:cs="Times New Roman"/>
                    <w:sz w:val="23"/>
                    <w:szCs w:val="23"/>
                    <w:highlight w:val="white"/>
                    <w:rPrChange w:id="4181" w:author="Du-rush Writing Studio" w:date="2019-06-14T06:55:00Z">
                      <w:rPr>
                        <w:sz w:val="23"/>
                        <w:szCs w:val="23"/>
                        <w:highlight w:val="white"/>
                      </w:rPr>
                    </w:rPrChange>
                  </w:rPr>
                  <w:delText>Differentiate between sound and noise</w:delText>
                </w:r>
              </w:del>
            </w:ins>
          </w:p>
          <w:p w:rsidR="00834337" w:rsidRPr="00834337" w:rsidRDefault="00834337" w:rsidP="00834337">
            <w:pPr>
              <w:pStyle w:val="normal0"/>
              <w:widowControl w:val="0"/>
              <w:spacing w:line="240" w:lineRule="auto"/>
              <w:ind w:left="720"/>
              <w:rPr>
                <w:ins w:id="4182" w:author="Vrushali sawant" w:date="2019-06-19T12:48:00Z"/>
                <w:del w:id="4183" w:author="anupam yadav" w:date="2019-07-05T12:16:00Z"/>
                <w:color w:val="000000"/>
                <w:rPrChange w:id="4184" w:author="somya budhori" w:date="2019-07-07T15:48:00Z">
                  <w:rPr>
                    <w:ins w:id="4185" w:author="Vrushali sawant" w:date="2019-06-19T12:48:00Z"/>
                    <w:del w:id="4186" w:author="anupam yadav" w:date="2019-07-05T12:16:00Z"/>
                    <w:rFonts w:ascii="Times New Roman" w:eastAsia="Times New Roman" w:hAnsi="Times New Roman" w:cs="Times New Roman"/>
                    <w:sz w:val="24"/>
                    <w:szCs w:val="24"/>
                    <w:highlight w:val="white"/>
                  </w:rPr>
                </w:rPrChange>
              </w:rPr>
              <w:pPrChange w:id="4187" w:author="somya budhori" w:date="2019-07-07T15:48:00Z">
                <w:pPr>
                  <w:pStyle w:val="normal0"/>
                  <w:widowControl w:val="0"/>
                  <w:numPr>
                    <w:numId w:val="4"/>
                  </w:numPr>
                  <w:spacing w:line="240" w:lineRule="auto"/>
                  <w:ind w:left="720" w:hanging="360"/>
                </w:pPr>
              </w:pPrChange>
            </w:pPr>
          </w:p>
          <w:p w:rsidR="00834337" w:rsidRPr="00834337" w:rsidRDefault="00834337" w:rsidP="00834337">
            <w:pPr>
              <w:pStyle w:val="normal0"/>
              <w:widowControl w:val="0"/>
              <w:spacing w:line="240" w:lineRule="auto"/>
              <w:rPr>
                <w:del w:id="4188" w:author="anupam yadav" w:date="2019-07-05T12:16:00Z"/>
                <w:color w:val="000000"/>
                <w:rPrChange w:id="4189" w:author="Vrushali sawant" w:date="2019-06-19T12:48:00Z">
                  <w:rPr>
                    <w:del w:id="4190" w:author="anupam yadav" w:date="2019-07-05T12:16:00Z"/>
                    <w:sz w:val="23"/>
                    <w:szCs w:val="23"/>
                    <w:highlight w:val="white"/>
                  </w:rPr>
                </w:rPrChange>
              </w:rPr>
              <w:pPrChange w:id="4191" w:author="Vrushali sawant" w:date="2019-06-19T12:48:00Z">
                <w:pPr>
                  <w:pStyle w:val="normal0"/>
                  <w:widowControl w:val="0"/>
                  <w:numPr>
                    <w:numId w:val="4"/>
                  </w:numPr>
                  <w:spacing w:line="240" w:lineRule="auto"/>
                  <w:ind w:left="720" w:hanging="360"/>
                </w:pPr>
              </w:pPrChange>
            </w:pPr>
          </w:p>
          <w:p w:rsidR="00834337" w:rsidRPr="00834337" w:rsidRDefault="00834337" w:rsidP="00834337">
            <w:pPr>
              <w:pStyle w:val="normal0"/>
              <w:widowControl w:val="0"/>
              <w:spacing w:line="240" w:lineRule="auto"/>
              <w:jc w:val="both"/>
              <w:rPr>
                <w:del w:id="4192" w:author="anupam yadav" w:date="2019-07-05T12:16:00Z"/>
                <w:rFonts w:ascii="Times New Roman" w:eastAsia="Times New Roman" w:hAnsi="Times New Roman" w:cs="Times New Roman"/>
                <w:sz w:val="23"/>
                <w:szCs w:val="23"/>
                <w:highlight w:val="white"/>
                <w:rPrChange w:id="4193" w:author="Du-rush Writing Studio" w:date="2019-06-14T06:55:00Z">
                  <w:rPr>
                    <w:del w:id="4194" w:author="anupam yadav" w:date="2019-07-05T12:16:00Z"/>
                    <w:sz w:val="23"/>
                    <w:szCs w:val="23"/>
                    <w:highlight w:val="white"/>
                  </w:rPr>
                </w:rPrChange>
              </w:rPr>
              <w:pPrChange w:id="4195" w:author="Divya Raja" w:date="2020-10-13T14:29:00Z">
                <w:pPr>
                  <w:pStyle w:val="normal0"/>
                  <w:widowControl w:val="0"/>
                  <w:spacing w:line="240" w:lineRule="auto"/>
                </w:pPr>
              </w:pPrChange>
            </w:pPr>
          </w:p>
          <w:p w:rsidR="00834337" w:rsidRPr="00834337" w:rsidRDefault="00834337" w:rsidP="00834337">
            <w:pPr>
              <w:pStyle w:val="normal0"/>
              <w:widowControl w:val="0"/>
              <w:spacing w:line="240" w:lineRule="auto"/>
              <w:jc w:val="both"/>
              <w:rPr>
                <w:del w:id="4196" w:author="anupam yadav" w:date="2019-07-05T12:16:00Z"/>
                <w:rFonts w:ascii="Times New Roman" w:eastAsia="Times New Roman" w:hAnsi="Times New Roman" w:cs="Times New Roman"/>
                <w:sz w:val="23"/>
                <w:szCs w:val="23"/>
                <w:highlight w:val="white"/>
                <w:rPrChange w:id="4197" w:author="Du-rush Writing Studio" w:date="2019-06-14T06:55:00Z">
                  <w:rPr>
                    <w:del w:id="4198" w:author="anupam yadav" w:date="2019-07-05T12:16:00Z"/>
                    <w:sz w:val="23"/>
                    <w:szCs w:val="23"/>
                    <w:highlight w:val="white"/>
                  </w:rPr>
                </w:rPrChange>
              </w:rPr>
              <w:pPrChange w:id="4199" w:author="Divya Raja" w:date="2020-10-13T14:29:00Z">
                <w:pPr>
                  <w:pStyle w:val="normal0"/>
                  <w:widowControl w:val="0"/>
                  <w:spacing w:line="240" w:lineRule="auto"/>
                </w:pPr>
              </w:pPrChange>
            </w:pPr>
          </w:p>
          <w:p w:rsidR="00834337" w:rsidRPr="00834337" w:rsidRDefault="00834337">
            <w:pPr>
              <w:pStyle w:val="normal0"/>
              <w:widowControl w:val="0"/>
              <w:numPr>
                <w:ilvl w:val="0"/>
                <w:numId w:val="4"/>
              </w:numPr>
              <w:spacing w:line="240" w:lineRule="auto"/>
              <w:rPr>
                <w:del w:id="4200" w:author="anupam yadav" w:date="2019-07-05T12:16:00Z"/>
                <w:sz w:val="24"/>
                <w:szCs w:val="24"/>
                <w:highlight w:val="white"/>
                <w:rPrChange w:id="4201" w:author="Du-rush Writing Studio" w:date="2019-06-14T06:55:00Z">
                  <w:rPr>
                    <w:del w:id="4202" w:author="anupam yadav" w:date="2019-07-05T12:16:00Z"/>
                    <w:sz w:val="23"/>
                    <w:szCs w:val="23"/>
                    <w:highlight w:val="white"/>
                  </w:rPr>
                </w:rPrChange>
              </w:rPr>
            </w:pPr>
            <w:del w:id="4203" w:author="anupam yadav" w:date="2019-07-05T12:16:00Z">
              <w:r w:rsidRPr="00834337">
                <w:rPr>
                  <w:rFonts w:ascii="Times New Roman" w:eastAsia="Times New Roman" w:hAnsi="Times New Roman" w:cs="Times New Roman"/>
                  <w:sz w:val="23"/>
                  <w:szCs w:val="23"/>
                  <w:highlight w:val="white"/>
                  <w:rPrChange w:id="4204" w:author="Du-rush Writing Studio" w:date="2019-06-14T06:55:00Z">
                    <w:rPr>
                      <w:sz w:val="23"/>
                      <w:szCs w:val="23"/>
                      <w:highlight w:val="white"/>
                    </w:rPr>
                  </w:rPrChange>
                </w:rPr>
                <w:delText>Differentiate between sound and noise</w:delText>
              </w:r>
            </w:del>
          </w:p>
        </w:tc>
      </w:tr>
      <w:tr w:rsidR="00834337">
        <w:trPr>
          <w:del w:id="4205" w:author="anupam yadav" w:date="2019-07-05T12:16:00Z"/>
        </w:trPr>
        <w:tc>
          <w:tcPr>
            <w:tcW w:w="2625" w:type="dxa"/>
            <w:shd w:val="clear" w:color="auto" w:fill="CCCCCC"/>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206" w:author="anupam yadav" w:date="2019-07-05T12:16:00Z"/>
                <w:rFonts w:ascii="Times New Roman" w:eastAsia="Times New Roman" w:hAnsi="Times New Roman" w:cs="Times New Roman"/>
                <w:b/>
                <w:rPrChange w:id="4207" w:author="Du-rush Writing Studio" w:date="2019-06-14T06:55:00Z">
                  <w:rPr>
                    <w:del w:id="4208" w:author="anupam yadav" w:date="2019-07-05T12:16:00Z"/>
                    <w:b/>
                  </w:rPr>
                </w:rPrChange>
              </w:rPr>
              <w:pPrChange w:id="4209" w:author="Divya Raja" w:date="2020-10-13T14:29:00Z">
                <w:pPr>
                  <w:pStyle w:val="normal0"/>
                  <w:widowControl w:val="0"/>
                  <w:spacing w:line="240" w:lineRule="auto"/>
                </w:pPr>
              </w:pPrChange>
            </w:pPr>
            <w:del w:id="4210" w:author="anupam yadav" w:date="2019-07-05T12:16:00Z">
              <w:r w:rsidRPr="00834337">
                <w:rPr>
                  <w:rFonts w:ascii="Times New Roman" w:eastAsia="Times New Roman" w:hAnsi="Times New Roman" w:cs="Times New Roman"/>
                  <w:b/>
                  <w:rPrChange w:id="4211" w:author="Du-rush Writing Studio" w:date="2019-06-14T06:55:00Z">
                    <w:rPr>
                      <w:b/>
                    </w:rPr>
                  </w:rPrChange>
                </w:rPr>
                <w:delText>Target Vocabulary</w:delText>
              </w:r>
            </w:del>
          </w:p>
        </w:tc>
        <w:tc>
          <w:tcPr>
            <w:tcW w:w="6735" w:type="dxa"/>
            <w:shd w:val="clear" w:color="auto" w:fill="auto"/>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212" w:author="anupam yadav" w:date="2019-07-05T12:16:00Z"/>
                <w:rFonts w:ascii="Times New Roman" w:eastAsia="Times New Roman" w:hAnsi="Times New Roman" w:cs="Times New Roman"/>
                <w:rPrChange w:id="4213" w:author="Du-rush Writing Studio" w:date="2019-06-14T06:55:00Z">
                  <w:rPr>
                    <w:del w:id="4214" w:author="anupam yadav" w:date="2019-07-05T12:16:00Z"/>
                  </w:rPr>
                </w:rPrChange>
              </w:rPr>
              <w:pPrChange w:id="4215" w:author="Divya Raja" w:date="2020-10-13T14:29:00Z">
                <w:pPr>
                  <w:pStyle w:val="normal0"/>
                  <w:widowControl w:val="0"/>
                  <w:spacing w:line="240" w:lineRule="auto"/>
                </w:pPr>
              </w:pPrChange>
            </w:pPr>
            <w:del w:id="4216" w:author="anupam yadav" w:date="2019-07-05T12:16:00Z">
              <w:r w:rsidRPr="00834337">
                <w:rPr>
                  <w:rFonts w:ascii="Times New Roman" w:eastAsia="Times New Roman" w:hAnsi="Times New Roman" w:cs="Times New Roman"/>
                  <w:color w:val="222222"/>
                  <w:highlight w:val="white"/>
                  <w:rPrChange w:id="4217" w:author="Du-rush Writing Studio" w:date="2019-06-14T06:55:00Z">
                    <w:rPr>
                      <w:color w:val="222222"/>
                      <w:highlight w:val="white"/>
                    </w:rPr>
                  </w:rPrChange>
                </w:rPr>
                <w:delText>Sound, vibration, echo, volume sound energy, sound waves.</w:delText>
              </w:r>
            </w:del>
          </w:p>
        </w:tc>
      </w:tr>
      <w:tr w:rsidR="00834337">
        <w:trPr>
          <w:del w:id="4218" w:author="anupam yadav" w:date="2019-07-05T12:16:00Z"/>
        </w:trPr>
        <w:tc>
          <w:tcPr>
            <w:tcW w:w="2625" w:type="dxa"/>
            <w:shd w:val="clear" w:color="auto" w:fill="CCCCCC"/>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219" w:author="anupam yadav" w:date="2019-07-05T12:16:00Z"/>
                <w:rFonts w:ascii="Times New Roman" w:eastAsia="Times New Roman" w:hAnsi="Times New Roman" w:cs="Times New Roman"/>
                <w:b/>
                <w:rPrChange w:id="4220" w:author="Du-rush Writing Studio" w:date="2019-06-14T06:55:00Z">
                  <w:rPr>
                    <w:del w:id="4221" w:author="anupam yadav" w:date="2019-07-05T12:16:00Z"/>
                    <w:b/>
                  </w:rPr>
                </w:rPrChange>
              </w:rPr>
              <w:pPrChange w:id="4222" w:author="Divya Raja" w:date="2020-10-13T14:29:00Z">
                <w:pPr>
                  <w:pStyle w:val="normal0"/>
                  <w:widowControl w:val="0"/>
                  <w:spacing w:line="240" w:lineRule="auto"/>
                </w:pPr>
              </w:pPrChange>
            </w:pPr>
            <w:del w:id="4223" w:author="anupam yadav" w:date="2019-07-05T12:16:00Z">
              <w:r w:rsidRPr="00834337">
                <w:rPr>
                  <w:rFonts w:ascii="Times New Roman" w:eastAsia="Times New Roman" w:hAnsi="Times New Roman" w:cs="Times New Roman"/>
                  <w:b/>
                  <w:rPrChange w:id="4224" w:author="Du-rush Writing Studio" w:date="2019-06-14T06:55:00Z">
                    <w:rPr>
                      <w:b/>
                    </w:rPr>
                  </w:rPrChange>
                </w:rPr>
                <w:delText>Suggested Manipulative</w:delText>
              </w:r>
            </w:del>
          </w:p>
        </w:tc>
        <w:tc>
          <w:tcPr>
            <w:tcW w:w="6735" w:type="dxa"/>
            <w:shd w:val="clear" w:color="auto" w:fill="auto"/>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225" w:author="anupam yadav" w:date="2019-07-05T12:16:00Z"/>
                <w:rFonts w:ascii="Times New Roman" w:eastAsia="Times New Roman" w:hAnsi="Times New Roman" w:cs="Times New Roman"/>
                <w:highlight w:val="white"/>
                <w:rPrChange w:id="4226" w:author="Du-rush Writing Studio" w:date="2019-06-14T06:55:00Z">
                  <w:rPr>
                    <w:del w:id="4227" w:author="anupam yadav" w:date="2019-07-05T12:16:00Z"/>
                    <w:highlight w:val="white"/>
                  </w:rPr>
                </w:rPrChange>
              </w:rPr>
              <w:pPrChange w:id="4228" w:author="Divya Raja" w:date="2020-10-13T14:29:00Z">
                <w:pPr>
                  <w:pStyle w:val="normal0"/>
                  <w:widowControl w:val="0"/>
                  <w:spacing w:line="240" w:lineRule="auto"/>
                </w:pPr>
              </w:pPrChange>
            </w:pPr>
            <w:del w:id="4229" w:author="anupam yadav" w:date="2019-07-05T12:16:00Z">
              <w:r w:rsidRPr="00834337">
                <w:rPr>
                  <w:rFonts w:ascii="Times New Roman" w:eastAsia="Times New Roman" w:hAnsi="Times New Roman" w:cs="Times New Roman"/>
                  <w:highlight w:val="white"/>
                  <w:rPrChange w:id="4230" w:author="Du-rush Writing Studio" w:date="2019-06-14T06:55:00Z">
                    <w:rPr>
                      <w:highlight w:val="white"/>
                    </w:rPr>
                  </w:rPrChange>
                </w:rPr>
                <w:delText>Musical instruments, sounds of animals and birds, sound produced by elements of nature like leaves of a tree, river, ocean.</w:delText>
              </w:r>
            </w:del>
          </w:p>
        </w:tc>
      </w:tr>
      <w:tr w:rsidR="00834337">
        <w:trPr>
          <w:del w:id="4231" w:author="anupam yadav" w:date="2019-07-05T12:16:00Z"/>
        </w:trPr>
        <w:tc>
          <w:tcPr>
            <w:tcW w:w="2625" w:type="dxa"/>
            <w:shd w:val="clear" w:color="auto" w:fill="CCCCCC"/>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232" w:author="anupam yadav" w:date="2019-07-05T12:16:00Z"/>
                <w:rFonts w:ascii="Times New Roman" w:eastAsia="Times New Roman" w:hAnsi="Times New Roman" w:cs="Times New Roman"/>
                <w:b/>
                <w:rPrChange w:id="4233" w:author="Du-rush Writing Studio" w:date="2019-06-14T06:55:00Z">
                  <w:rPr>
                    <w:del w:id="4234" w:author="anupam yadav" w:date="2019-07-05T12:16:00Z"/>
                    <w:b/>
                  </w:rPr>
                </w:rPrChange>
              </w:rPr>
              <w:pPrChange w:id="4235" w:author="Divya Raja" w:date="2020-10-13T14:29:00Z">
                <w:pPr>
                  <w:pStyle w:val="normal0"/>
                  <w:widowControl w:val="0"/>
                  <w:spacing w:line="240" w:lineRule="auto"/>
                </w:pPr>
              </w:pPrChange>
            </w:pPr>
            <w:del w:id="4236" w:author="anupam yadav" w:date="2019-07-05T12:16:00Z">
              <w:r w:rsidRPr="00834337">
                <w:rPr>
                  <w:rFonts w:ascii="Times New Roman" w:eastAsia="Times New Roman" w:hAnsi="Times New Roman" w:cs="Times New Roman"/>
                  <w:b/>
                  <w:rPrChange w:id="4237" w:author="Du-rush Writing Studio" w:date="2019-06-14T06:55:00Z">
                    <w:rPr>
                      <w:b/>
                    </w:rPr>
                  </w:rPrChange>
                </w:rPr>
                <w:delText>Core Ideas</w:delText>
              </w:r>
            </w:del>
          </w:p>
        </w:tc>
        <w:tc>
          <w:tcPr>
            <w:tcW w:w="6735" w:type="dxa"/>
            <w:shd w:val="clear" w:color="auto" w:fill="auto"/>
            <w:tcMar>
              <w:top w:w="100" w:type="dxa"/>
              <w:left w:w="100" w:type="dxa"/>
              <w:bottom w:w="100" w:type="dxa"/>
              <w:right w:w="100" w:type="dxa"/>
            </w:tcMar>
          </w:tcPr>
          <w:p w:rsidR="00834337" w:rsidRPr="00834337" w:rsidRDefault="00834337">
            <w:pPr>
              <w:pStyle w:val="normal0"/>
              <w:widowControl w:val="0"/>
              <w:numPr>
                <w:ilvl w:val="0"/>
                <w:numId w:val="5"/>
              </w:numPr>
              <w:spacing w:line="240" w:lineRule="auto"/>
              <w:rPr>
                <w:del w:id="4238" w:author="anupam yadav" w:date="2019-07-05T12:16:00Z"/>
                <w:sz w:val="24"/>
                <w:szCs w:val="24"/>
                <w:highlight w:val="white"/>
                <w:rPrChange w:id="4239" w:author="Du-rush Writing Studio" w:date="2019-06-14T06:55:00Z">
                  <w:rPr>
                    <w:del w:id="4240" w:author="anupam yadav" w:date="2019-07-05T12:16:00Z"/>
                    <w:highlight w:val="white"/>
                  </w:rPr>
                </w:rPrChange>
              </w:rPr>
            </w:pPr>
            <w:del w:id="4241" w:author="anupam yadav" w:date="2019-07-05T12:16:00Z">
              <w:r w:rsidRPr="00834337">
                <w:rPr>
                  <w:rFonts w:ascii="Times New Roman" w:eastAsia="Times New Roman" w:hAnsi="Times New Roman" w:cs="Times New Roman"/>
                  <w:highlight w:val="white"/>
                  <w:rPrChange w:id="4242" w:author="Du-rush Writing Studio" w:date="2019-06-14T06:55:00Z">
                    <w:rPr>
                      <w:highlight w:val="white"/>
                    </w:rPr>
                  </w:rPrChange>
                </w:rPr>
                <w:delText>Get a general idea of different types of sounds present around us.</w:delText>
              </w:r>
            </w:del>
          </w:p>
          <w:p w:rsidR="00834337" w:rsidRDefault="00834337" w:rsidP="00834337">
            <w:pPr>
              <w:pStyle w:val="normal0"/>
              <w:widowControl w:val="0"/>
              <w:numPr>
                <w:ilvl w:val="0"/>
                <w:numId w:val="5"/>
              </w:numPr>
              <w:spacing w:line="240" w:lineRule="auto"/>
              <w:jc w:val="both"/>
              <w:rPr>
                <w:ins w:id="4243" w:author="Vrushali sawant" w:date="2019-06-19T12:54:00Z"/>
                <w:del w:id="4244" w:author="anupam yadav" w:date="2019-07-05T12:16:00Z"/>
                <w:rFonts w:ascii="Times New Roman" w:eastAsia="Times New Roman" w:hAnsi="Times New Roman" w:cs="Times New Roman"/>
                <w:sz w:val="24"/>
                <w:szCs w:val="24"/>
                <w:highlight w:val="white"/>
              </w:rPr>
              <w:pPrChange w:id="4245" w:author="Divya Raja" w:date="2020-10-13T14:29:00Z">
                <w:pPr>
                  <w:pStyle w:val="normal0"/>
                  <w:widowControl w:val="0"/>
                  <w:numPr>
                    <w:numId w:val="5"/>
                  </w:numPr>
                  <w:spacing w:line="240" w:lineRule="auto"/>
                  <w:ind w:left="720" w:hanging="360"/>
                </w:pPr>
              </w:pPrChange>
            </w:pPr>
            <w:del w:id="4246" w:author="anupam yadav" w:date="2019-07-05T12:16:00Z">
              <w:r w:rsidRPr="00834337">
                <w:rPr>
                  <w:rFonts w:ascii="Times New Roman" w:eastAsia="Times New Roman" w:hAnsi="Times New Roman" w:cs="Times New Roman"/>
                  <w:highlight w:val="white"/>
                  <w:rPrChange w:id="4247" w:author="Du-rush Writing Studio" w:date="2019-06-14T06:55:00Z">
                    <w:rPr>
                      <w:highlight w:val="white"/>
                    </w:rPr>
                  </w:rPrChange>
                </w:rPr>
                <w:delText>Understand that sound is energy that travels in invisible waves and the role of air particles. Explain the absence of air particles in space and so no sound can be heard.</w:delText>
              </w:r>
            </w:del>
          </w:p>
          <w:p w:rsidR="00834337" w:rsidRPr="00834337" w:rsidRDefault="00834337">
            <w:pPr>
              <w:pStyle w:val="normal0"/>
              <w:widowControl w:val="0"/>
              <w:numPr>
                <w:ilvl w:val="0"/>
                <w:numId w:val="5"/>
              </w:numPr>
              <w:spacing w:line="240" w:lineRule="auto"/>
              <w:rPr>
                <w:del w:id="4248" w:author="anupam yadav" w:date="2019-07-05T12:16:00Z"/>
                <w:rFonts w:ascii="Times New Roman" w:eastAsia="Times New Roman" w:hAnsi="Times New Roman" w:cs="Times New Roman"/>
                <w:sz w:val="24"/>
                <w:szCs w:val="24"/>
                <w:highlight w:val="white"/>
                <w:rPrChange w:id="4249" w:author="Vrushali sawant" w:date="2019-06-19T12:54:00Z">
                  <w:rPr>
                    <w:del w:id="4250" w:author="anupam yadav" w:date="2019-07-05T12:16:00Z"/>
                    <w:highlight w:val="white"/>
                  </w:rPr>
                </w:rPrChange>
              </w:rPr>
            </w:pPr>
            <w:ins w:id="4251" w:author="Vrushali sawant" w:date="2019-06-19T12:54:00Z">
              <w:del w:id="4252" w:author="anupam yadav" w:date="2019-07-05T12:16:00Z">
                <w:r w:rsidRPr="00834337">
                  <w:rPr>
                    <w:rFonts w:ascii="Times New Roman" w:eastAsia="Times New Roman" w:hAnsi="Times New Roman" w:cs="Times New Roman"/>
                    <w:highlight w:val="white"/>
                    <w:rPrChange w:id="4253" w:author="Du-rush Writing Studio" w:date="2019-06-14T06:55:00Z">
                      <w:rPr>
                        <w:highlight w:val="white"/>
                      </w:rPr>
                    </w:rPrChange>
                  </w:rPr>
                  <w:delText>Explain what is vaccum and why we cannot talk  in space?</w:delText>
                </w:r>
              </w:del>
            </w:ins>
          </w:p>
          <w:p w:rsidR="00834337" w:rsidRPr="00834337" w:rsidRDefault="00834337">
            <w:pPr>
              <w:pStyle w:val="normal0"/>
              <w:widowControl w:val="0"/>
              <w:numPr>
                <w:ilvl w:val="0"/>
                <w:numId w:val="5"/>
              </w:numPr>
              <w:spacing w:line="240" w:lineRule="auto"/>
              <w:rPr>
                <w:del w:id="4254" w:author="anupam yadav" w:date="2019-07-05T12:16:00Z"/>
                <w:sz w:val="24"/>
                <w:szCs w:val="24"/>
                <w:highlight w:val="white"/>
                <w:rPrChange w:id="4255" w:author="Du-rush Writing Studio" w:date="2019-06-14T06:55:00Z">
                  <w:rPr>
                    <w:del w:id="4256" w:author="anupam yadav" w:date="2019-07-05T12:16:00Z"/>
                    <w:highlight w:val="white"/>
                  </w:rPr>
                </w:rPrChange>
              </w:rPr>
            </w:pPr>
            <w:del w:id="4257" w:author="anupam yadav" w:date="2019-07-05T12:16:00Z">
              <w:r w:rsidRPr="00834337">
                <w:rPr>
                  <w:rFonts w:ascii="Times New Roman" w:eastAsia="Times New Roman" w:hAnsi="Times New Roman" w:cs="Times New Roman"/>
                  <w:highlight w:val="white"/>
                  <w:rPrChange w:id="4258" w:author="Du-rush Writing Studio" w:date="2019-06-14T06:55:00Z">
                    <w:rPr>
                      <w:highlight w:val="white"/>
                    </w:rPr>
                  </w:rPrChange>
                </w:rPr>
                <w:delText>Try to identify the distance from where the sound could be coming: far or near.</w:delText>
              </w:r>
            </w:del>
          </w:p>
          <w:p w:rsidR="00834337" w:rsidRPr="00834337" w:rsidRDefault="00834337">
            <w:pPr>
              <w:pStyle w:val="normal0"/>
              <w:widowControl w:val="0"/>
              <w:numPr>
                <w:ilvl w:val="0"/>
                <w:numId w:val="5"/>
              </w:numPr>
              <w:spacing w:line="240" w:lineRule="auto"/>
              <w:rPr>
                <w:del w:id="4259" w:author="anupam yadav" w:date="2019-07-05T12:16:00Z"/>
                <w:sz w:val="24"/>
                <w:szCs w:val="24"/>
                <w:highlight w:val="white"/>
                <w:rPrChange w:id="4260" w:author="Du-rush Writing Studio" w:date="2019-06-14T06:55:00Z">
                  <w:rPr>
                    <w:del w:id="4261" w:author="anupam yadav" w:date="2019-07-05T12:16:00Z"/>
                    <w:highlight w:val="white"/>
                  </w:rPr>
                </w:rPrChange>
              </w:rPr>
            </w:pPr>
            <w:del w:id="4262" w:author="anupam yadav" w:date="2019-07-05T12:16:00Z">
              <w:r w:rsidRPr="00834337">
                <w:rPr>
                  <w:rFonts w:ascii="Times New Roman" w:eastAsia="Times New Roman" w:hAnsi="Times New Roman" w:cs="Times New Roman"/>
                  <w:highlight w:val="white"/>
                  <w:rPrChange w:id="4263" w:author="Du-rush Writing Studio" w:date="2019-06-14T06:55:00Z">
                    <w:rPr>
                      <w:highlight w:val="white"/>
                    </w:rPr>
                  </w:rPrChange>
                </w:rPr>
                <w:delText>Difference in the intensity of sound traveling from a distance and sound traveling from nearby.</w:delText>
              </w:r>
            </w:del>
          </w:p>
        </w:tc>
      </w:tr>
      <w:tr w:rsidR="00834337">
        <w:trPr>
          <w:del w:id="4264" w:author="anupam yadav" w:date="2019-07-05T12:16:00Z"/>
        </w:trPr>
        <w:tc>
          <w:tcPr>
            <w:tcW w:w="2625" w:type="dxa"/>
            <w:shd w:val="clear" w:color="auto" w:fill="CCCCCC"/>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265" w:author="anupam yadav" w:date="2019-07-05T12:16:00Z"/>
                <w:rFonts w:ascii="Times New Roman" w:eastAsia="Times New Roman" w:hAnsi="Times New Roman" w:cs="Times New Roman"/>
                <w:b/>
                <w:rPrChange w:id="4266" w:author="Du-rush Writing Studio" w:date="2019-06-14T06:55:00Z">
                  <w:rPr>
                    <w:del w:id="4267" w:author="anupam yadav" w:date="2019-07-05T12:16:00Z"/>
                    <w:b/>
                  </w:rPr>
                </w:rPrChange>
              </w:rPr>
              <w:pPrChange w:id="4268" w:author="Divya Raja" w:date="2020-10-13T14:29:00Z">
                <w:pPr>
                  <w:pStyle w:val="normal0"/>
                  <w:widowControl w:val="0"/>
                  <w:spacing w:line="240" w:lineRule="auto"/>
                </w:pPr>
              </w:pPrChange>
            </w:pPr>
            <w:del w:id="4269" w:author="anupam yadav" w:date="2019-07-05T12:16:00Z">
              <w:r w:rsidRPr="00834337">
                <w:rPr>
                  <w:rFonts w:ascii="Times New Roman" w:eastAsia="Times New Roman" w:hAnsi="Times New Roman" w:cs="Times New Roman"/>
                  <w:b/>
                  <w:rPrChange w:id="4270" w:author="Du-rush Writing Studio" w:date="2019-06-14T06:55:00Z">
                    <w:rPr>
                      <w:b/>
                    </w:rPr>
                  </w:rPrChange>
                </w:rPr>
                <w:delText>Suggested Examples (Concrete)</w:delText>
              </w:r>
            </w:del>
          </w:p>
        </w:tc>
        <w:tc>
          <w:tcPr>
            <w:tcW w:w="6735" w:type="dxa"/>
            <w:shd w:val="clear" w:color="auto" w:fill="auto"/>
            <w:tcMar>
              <w:top w:w="100" w:type="dxa"/>
              <w:left w:w="100" w:type="dxa"/>
              <w:bottom w:w="100" w:type="dxa"/>
              <w:right w:w="100" w:type="dxa"/>
            </w:tcMar>
          </w:tcPr>
          <w:p w:rsidR="00834337" w:rsidRDefault="00834337" w:rsidP="00834337">
            <w:pPr>
              <w:pStyle w:val="normal0"/>
              <w:widowControl w:val="0"/>
              <w:numPr>
                <w:ilvl w:val="0"/>
                <w:numId w:val="2"/>
              </w:numPr>
              <w:spacing w:line="240" w:lineRule="auto"/>
              <w:jc w:val="both"/>
              <w:rPr>
                <w:ins w:id="4271" w:author="Vrushali sawant" w:date="2019-06-19T12:55:00Z"/>
                <w:del w:id="4272" w:author="anupam yadav" w:date="2019-07-05T12:16:00Z"/>
                <w:rFonts w:ascii="Times New Roman" w:eastAsia="Times New Roman" w:hAnsi="Times New Roman" w:cs="Times New Roman"/>
                <w:sz w:val="24"/>
                <w:szCs w:val="24"/>
                <w:highlight w:val="white"/>
              </w:rPr>
              <w:pPrChange w:id="4273" w:author="Divya Raja" w:date="2020-10-13T14:29:00Z">
                <w:pPr>
                  <w:pStyle w:val="normal0"/>
                  <w:widowControl w:val="0"/>
                  <w:numPr>
                    <w:numId w:val="2"/>
                  </w:numPr>
                  <w:spacing w:line="240" w:lineRule="auto"/>
                  <w:ind w:left="720" w:hanging="360"/>
                </w:pPr>
              </w:pPrChange>
            </w:pPr>
            <w:del w:id="4274" w:author="anupam yadav" w:date="2019-07-05T12:16:00Z">
              <w:r w:rsidRPr="00834337">
                <w:rPr>
                  <w:rFonts w:ascii="Times New Roman" w:eastAsia="Times New Roman" w:hAnsi="Times New Roman" w:cs="Times New Roman"/>
                  <w:highlight w:val="white"/>
                  <w:rPrChange w:id="4275" w:author="Du-rush Writing Studio" w:date="2019-06-14T06:55:00Z">
                    <w:rPr>
                      <w:highlight w:val="white"/>
                    </w:rPr>
                  </w:rPrChange>
                </w:rPr>
                <w:delText>Musical instruments</w:delText>
              </w:r>
            </w:del>
          </w:p>
          <w:p w:rsidR="00834337" w:rsidRPr="00834337" w:rsidRDefault="00834337">
            <w:pPr>
              <w:pStyle w:val="normal0"/>
              <w:widowControl w:val="0"/>
              <w:numPr>
                <w:ilvl w:val="0"/>
                <w:numId w:val="2"/>
              </w:numPr>
              <w:spacing w:line="240" w:lineRule="auto"/>
              <w:rPr>
                <w:del w:id="4276" w:author="anupam yadav" w:date="2019-07-05T12:16:00Z"/>
                <w:sz w:val="24"/>
                <w:szCs w:val="24"/>
                <w:highlight w:val="white"/>
                <w:rPrChange w:id="4277" w:author="Du-rush Writing Studio" w:date="2019-06-14T06:55:00Z">
                  <w:rPr>
                    <w:del w:id="4278" w:author="anupam yadav" w:date="2019-07-05T12:16:00Z"/>
                    <w:highlight w:val="white"/>
                  </w:rPr>
                </w:rPrChange>
              </w:rPr>
            </w:pPr>
            <w:ins w:id="4279" w:author="Vrushali sawant" w:date="2019-06-19T12:55:00Z">
              <w:del w:id="4280" w:author="anupam yadav" w:date="2019-07-05T12:16:00Z">
                <w:r w:rsidRPr="00834337">
                  <w:rPr>
                    <w:rFonts w:ascii="Times New Roman" w:eastAsia="Times New Roman" w:hAnsi="Times New Roman" w:cs="Times New Roman"/>
                    <w:highlight w:val="white"/>
                    <w:rPrChange w:id="4281" w:author="Du-rush Writing Studio" w:date="2019-06-14T06:55:00Z">
                      <w:rPr>
                        <w:highlight w:val="white"/>
                      </w:rPr>
                    </w:rPrChange>
                  </w:rPr>
                  <w:delText>How does guitar work?</w:delText>
                </w:r>
              </w:del>
            </w:ins>
          </w:p>
        </w:tc>
      </w:tr>
      <w:tr w:rsidR="00834337">
        <w:trPr>
          <w:del w:id="4282" w:author="anupam yadav" w:date="2019-07-05T12:16:00Z"/>
        </w:trPr>
        <w:tc>
          <w:tcPr>
            <w:tcW w:w="2625" w:type="dxa"/>
            <w:shd w:val="clear" w:color="auto" w:fill="CCCCCC"/>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283" w:author="anupam yadav" w:date="2019-07-05T12:16:00Z"/>
                <w:rFonts w:ascii="Times New Roman" w:eastAsia="Times New Roman" w:hAnsi="Times New Roman" w:cs="Times New Roman"/>
                <w:b/>
                <w:rPrChange w:id="4284" w:author="Du-rush Writing Studio" w:date="2019-06-14T06:55:00Z">
                  <w:rPr>
                    <w:del w:id="4285" w:author="anupam yadav" w:date="2019-07-05T12:16:00Z"/>
                    <w:b/>
                  </w:rPr>
                </w:rPrChange>
              </w:rPr>
              <w:pPrChange w:id="4286" w:author="Divya Raja" w:date="2020-10-13T14:29:00Z">
                <w:pPr>
                  <w:pStyle w:val="normal0"/>
                  <w:widowControl w:val="0"/>
                  <w:spacing w:line="240" w:lineRule="auto"/>
                </w:pPr>
              </w:pPrChange>
            </w:pPr>
            <w:del w:id="4287" w:author="anupam yadav" w:date="2019-07-05T12:16:00Z">
              <w:r w:rsidRPr="00834337">
                <w:rPr>
                  <w:rFonts w:ascii="Times New Roman" w:eastAsia="Times New Roman" w:hAnsi="Times New Roman" w:cs="Times New Roman"/>
                  <w:b/>
                  <w:rPrChange w:id="4288" w:author="Du-rush Writing Studio" w:date="2019-06-14T06:55:00Z">
                    <w:rPr>
                      <w:b/>
                    </w:rPr>
                  </w:rPrChange>
                </w:rPr>
                <w:delText>Suggested Examples</w:delText>
              </w:r>
            </w:del>
          </w:p>
          <w:p w:rsidR="00834337" w:rsidRPr="00834337" w:rsidRDefault="00834337" w:rsidP="00834337">
            <w:pPr>
              <w:pStyle w:val="normal0"/>
              <w:widowControl w:val="0"/>
              <w:spacing w:line="240" w:lineRule="auto"/>
              <w:jc w:val="both"/>
              <w:rPr>
                <w:del w:id="4289" w:author="anupam yadav" w:date="2019-07-05T12:16:00Z"/>
                <w:rFonts w:ascii="Times New Roman" w:eastAsia="Times New Roman" w:hAnsi="Times New Roman" w:cs="Times New Roman"/>
                <w:b/>
                <w:rPrChange w:id="4290" w:author="Du-rush Writing Studio" w:date="2019-06-14T06:55:00Z">
                  <w:rPr>
                    <w:del w:id="4291" w:author="anupam yadav" w:date="2019-07-05T12:16:00Z"/>
                    <w:b/>
                  </w:rPr>
                </w:rPrChange>
              </w:rPr>
              <w:pPrChange w:id="4292" w:author="Divya Raja" w:date="2020-10-13T14:29:00Z">
                <w:pPr>
                  <w:pStyle w:val="normal0"/>
                  <w:widowControl w:val="0"/>
                  <w:spacing w:line="240" w:lineRule="auto"/>
                </w:pPr>
              </w:pPrChange>
            </w:pPr>
            <w:del w:id="4293" w:author="anupam yadav" w:date="2019-07-05T12:16:00Z">
              <w:r w:rsidRPr="00834337">
                <w:rPr>
                  <w:rFonts w:ascii="Times New Roman" w:eastAsia="Times New Roman" w:hAnsi="Times New Roman" w:cs="Times New Roman"/>
                  <w:b/>
                  <w:rPrChange w:id="4294" w:author="Du-rush Writing Studio" w:date="2019-06-14T06:55:00Z">
                    <w:rPr>
                      <w:b/>
                    </w:rPr>
                  </w:rPrChange>
                </w:rPr>
                <w:delText>(Abstract)</w:delText>
              </w:r>
            </w:del>
          </w:p>
        </w:tc>
        <w:tc>
          <w:tcPr>
            <w:tcW w:w="6735" w:type="dxa"/>
            <w:shd w:val="clear" w:color="auto" w:fill="auto"/>
            <w:tcMar>
              <w:top w:w="100" w:type="dxa"/>
              <w:left w:w="100" w:type="dxa"/>
              <w:bottom w:w="100" w:type="dxa"/>
              <w:right w:w="100" w:type="dxa"/>
            </w:tcMar>
          </w:tcPr>
          <w:p w:rsidR="00834337" w:rsidRPr="00834337" w:rsidRDefault="00834337">
            <w:pPr>
              <w:pStyle w:val="normal0"/>
              <w:widowControl w:val="0"/>
              <w:numPr>
                <w:ilvl w:val="0"/>
                <w:numId w:val="3"/>
              </w:numPr>
              <w:spacing w:line="240" w:lineRule="auto"/>
              <w:rPr>
                <w:del w:id="4295" w:author="anupam yadav" w:date="2019-07-05T12:16:00Z"/>
                <w:sz w:val="24"/>
                <w:szCs w:val="24"/>
                <w:highlight w:val="white"/>
                <w:rPrChange w:id="4296" w:author="Du-rush Writing Studio" w:date="2019-06-14T06:55:00Z">
                  <w:rPr>
                    <w:del w:id="4297" w:author="anupam yadav" w:date="2019-07-05T12:16:00Z"/>
                    <w:highlight w:val="white"/>
                  </w:rPr>
                </w:rPrChange>
              </w:rPr>
            </w:pPr>
            <w:del w:id="4298" w:author="anupam yadav" w:date="2019-07-05T12:16:00Z">
              <w:r w:rsidRPr="00834337">
                <w:rPr>
                  <w:rFonts w:ascii="Times New Roman" w:eastAsia="Times New Roman" w:hAnsi="Times New Roman" w:cs="Times New Roman"/>
                  <w:highlight w:val="white"/>
                  <w:rPrChange w:id="4299" w:author="Du-rush Writing Studio" w:date="2019-06-14T06:55:00Z">
                    <w:rPr>
                      <w:highlight w:val="white"/>
                    </w:rPr>
                  </w:rPrChange>
                </w:rPr>
                <w:delText>Sounds in nature: sound of river, sound of singing birds</w:delText>
              </w:r>
            </w:del>
            <w:ins w:id="4300" w:author="Vrushali sawant" w:date="2019-06-19T12:56:00Z">
              <w:del w:id="4301" w:author="anupam yadav" w:date="2019-07-05T12:16:00Z">
                <w:r w:rsidRPr="00834337">
                  <w:rPr>
                    <w:rFonts w:ascii="Times New Roman" w:eastAsia="Times New Roman" w:hAnsi="Times New Roman" w:cs="Times New Roman"/>
                    <w:highlight w:val="white"/>
                    <w:rPrChange w:id="4302" w:author="Du-rush Writing Studio" w:date="2019-06-14T06:55:00Z">
                      <w:rPr>
                        <w:highlight w:val="white"/>
                      </w:rPr>
                    </w:rPrChange>
                  </w:rPr>
                  <w:delText xml:space="preserve"> and why we hear echoes at hillstations?</w:delText>
                </w:r>
              </w:del>
            </w:ins>
          </w:p>
        </w:tc>
      </w:tr>
      <w:tr w:rsidR="00834337">
        <w:trPr>
          <w:del w:id="4303" w:author="anupam yadav" w:date="2019-07-05T12:16:00Z"/>
        </w:trPr>
        <w:tc>
          <w:tcPr>
            <w:tcW w:w="2625" w:type="dxa"/>
            <w:shd w:val="clear" w:color="auto" w:fill="CCCCCC"/>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304" w:author="anupam yadav" w:date="2019-07-05T12:16:00Z"/>
                <w:rFonts w:ascii="Times New Roman" w:eastAsia="Times New Roman" w:hAnsi="Times New Roman" w:cs="Times New Roman"/>
                <w:b/>
                <w:rPrChange w:id="4305" w:author="Du-rush Writing Studio" w:date="2019-06-14T06:55:00Z">
                  <w:rPr>
                    <w:del w:id="4306" w:author="anupam yadav" w:date="2019-07-05T12:16:00Z"/>
                    <w:b/>
                  </w:rPr>
                </w:rPrChange>
              </w:rPr>
              <w:pPrChange w:id="4307" w:author="Divya Raja" w:date="2020-10-13T14:29:00Z">
                <w:pPr>
                  <w:pStyle w:val="normal0"/>
                  <w:widowControl w:val="0"/>
                  <w:spacing w:line="240" w:lineRule="auto"/>
                </w:pPr>
              </w:pPrChange>
            </w:pPr>
            <w:del w:id="4308" w:author="anupam yadav" w:date="2019-07-05T12:16:00Z">
              <w:r w:rsidRPr="00834337">
                <w:rPr>
                  <w:rFonts w:ascii="Times New Roman" w:eastAsia="Times New Roman" w:hAnsi="Times New Roman" w:cs="Times New Roman"/>
                  <w:b/>
                  <w:rPrChange w:id="4309" w:author="Du-rush Writing Studio" w:date="2019-06-14T06:55:00Z">
                    <w:rPr>
                      <w:b/>
                    </w:rPr>
                  </w:rPrChange>
                </w:rPr>
                <w:delText>Reinforcement in Summary [Optional]</w:delText>
              </w:r>
            </w:del>
          </w:p>
        </w:tc>
        <w:tc>
          <w:tcPr>
            <w:tcW w:w="6735" w:type="dxa"/>
            <w:shd w:val="clear" w:color="auto" w:fill="auto"/>
            <w:tcMar>
              <w:top w:w="100" w:type="dxa"/>
              <w:left w:w="100" w:type="dxa"/>
              <w:bottom w:w="100" w:type="dxa"/>
              <w:right w:w="100" w:type="dxa"/>
            </w:tcMar>
          </w:tcPr>
          <w:p w:rsidR="00834337" w:rsidRPr="00834337" w:rsidRDefault="00834337">
            <w:pPr>
              <w:pStyle w:val="normal0"/>
              <w:widowControl w:val="0"/>
              <w:numPr>
                <w:ilvl w:val="0"/>
                <w:numId w:val="6"/>
              </w:numPr>
              <w:spacing w:line="240" w:lineRule="auto"/>
              <w:rPr>
                <w:del w:id="4310" w:author="anupam yadav" w:date="2019-07-05T12:16:00Z"/>
                <w:sz w:val="24"/>
                <w:szCs w:val="24"/>
                <w:highlight w:val="white"/>
                <w:rPrChange w:id="4311" w:author="Du-rush Writing Studio" w:date="2019-06-14T06:55:00Z">
                  <w:rPr>
                    <w:del w:id="4312" w:author="anupam yadav" w:date="2019-07-05T12:16:00Z"/>
                    <w:highlight w:val="white"/>
                  </w:rPr>
                </w:rPrChange>
              </w:rPr>
            </w:pPr>
            <w:del w:id="4313" w:author="anupam yadav" w:date="2019-07-05T12:16:00Z">
              <w:r w:rsidRPr="00834337">
                <w:rPr>
                  <w:rFonts w:ascii="Times New Roman" w:eastAsia="Times New Roman" w:hAnsi="Times New Roman" w:cs="Times New Roman"/>
                  <w:highlight w:val="white"/>
                  <w:rPrChange w:id="4314" w:author="Du-rush Writing Studio" w:date="2019-06-14T06:55:00Z">
                    <w:rPr>
                      <w:highlight w:val="white"/>
                    </w:rPr>
                  </w:rPrChange>
                </w:rPr>
                <w:delText>Differentiate between far and near sounds.</w:delText>
              </w:r>
            </w:del>
          </w:p>
        </w:tc>
      </w:tr>
      <w:tr w:rsidR="00834337">
        <w:trPr>
          <w:del w:id="4315" w:author="anupam yadav" w:date="2019-07-05T12:16:00Z"/>
        </w:trPr>
        <w:tc>
          <w:tcPr>
            <w:tcW w:w="2625" w:type="dxa"/>
            <w:shd w:val="clear" w:color="auto" w:fill="CCCCCC"/>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316" w:author="anupam yadav" w:date="2019-07-05T12:16:00Z"/>
                <w:rFonts w:ascii="Times New Roman" w:eastAsia="Times New Roman" w:hAnsi="Times New Roman" w:cs="Times New Roman"/>
                <w:b/>
                <w:rPrChange w:id="4317" w:author="Du-rush Writing Studio" w:date="2019-06-14T06:55:00Z">
                  <w:rPr>
                    <w:del w:id="4318" w:author="anupam yadav" w:date="2019-07-05T12:16:00Z"/>
                    <w:b/>
                  </w:rPr>
                </w:rPrChange>
              </w:rPr>
              <w:pPrChange w:id="4319" w:author="Divya Raja" w:date="2020-10-13T14:29:00Z">
                <w:pPr>
                  <w:pStyle w:val="normal0"/>
                  <w:widowControl w:val="0"/>
                  <w:spacing w:line="240" w:lineRule="auto"/>
                </w:pPr>
              </w:pPrChange>
            </w:pPr>
            <w:del w:id="4320" w:author="anupam yadav" w:date="2019-07-05T12:16:00Z">
              <w:r w:rsidRPr="00834337">
                <w:rPr>
                  <w:rFonts w:ascii="Times New Roman" w:eastAsia="Times New Roman" w:hAnsi="Times New Roman" w:cs="Times New Roman"/>
                  <w:b/>
                  <w:rPrChange w:id="4321" w:author="Du-rush Writing Studio" w:date="2019-06-14T06:55:00Z">
                    <w:rPr>
                      <w:b/>
                    </w:rPr>
                  </w:rPrChange>
                </w:rPr>
                <w:delText>HOT/Extended Learning</w:delText>
              </w:r>
            </w:del>
          </w:p>
          <w:p w:rsidR="00834337" w:rsidRPr="00834337" w:rsidRDefault="00834337" w:rsidP="00834337">
            <w:pPr>
              <w:pStyle w:val="normal0"/>
              <w:widowControl w:val="0"/>
              <w:spacing w:line="240" w:lineRule="auto"/>
              <w:jc w:val="both"/>
              <w:rPr>
                <w:del w:id="4322" w:author="anupam yadav" w:date="2019-07-05T12:16:00Z"/>
                <w:rFonts w:ascii="Times New Roman" w:eastAsia="Times New Roman" w:hAnsi="Times New Roman" w:cs="Times New Roman"/>
                <w:b/>
                <w:rPrChange w:id="4323" w:author="Du-rush Writing Studio" w:date="2019-06-14T06:55:00Z">
                  <w:rPr>
                    <w:del w:id="4324" w:author="anupam yadav" w:date="2019-07-05T12:16:00Z"/>
                    <w:b/>
                  </w:rPr>
                </w:rPrChange>
              </w:rPr>
              <w:pPrChange w:id="4325" w:author="Divya Raja" w:date="2020-10-13T14:29:00Z">
                <w:pPr>
                  <w:pStyle w:val="normal0"/>
                  <w:widowControl w:val="0"/>
                  <w:spacing w:line="240" w:lineRule="auto"/>
                </w:pPr>
              </w:pPrChange>
            </w:pPr>
            <w:del w:id="4326" w:author="anupam yadav" w:date="2019-07-05T12:16:00Z">
              <w:r w:rsidRPr="00834337">
                <w:rPr>
                  <w:rFonts w:ascii="Times New Roman" w:eastAsia="Times New Roman" w:hAnsi="Times New Roman" w:cs="Times New Roman"/>
                  <w:b/>
                  <w:rPrChange w:id="4327" w:author="Du-rush Writing Studio" w:date="2019-06-14T06:55:00Z">
                    <w:rPr>
                      <w:b/>
                    </w:rPr>
                  </w:rPrChange>
                </w:rPr>
                <w:delText>[Optional]</w:delText>
              </w:r>
            </w:del>
          </w:p>
        </w:tc>
        <w:tc>
          <w:tcPr>
            <w:tcW w:w="6735" w:type="dxa"/>
            <w:shd w:val="clear" w:color="auto" w:fill="auto"/>
            <w:tcMar>
              <w:top w:w="100" w:type="dxa"/>
              <w:left w:w="100" w:type="dxa"/>
              <w:bottom w:w="100" w:type="dxa"/>
              <w:right w:w="100" w:type="dxa"/>
            </w:tcMar>
          </w:tcPr>
          <w:p w:rsidR="00834337" w:rsidRPr="00834337" w:rsidRDefault="00834337" w:rsidP="00834337">
            <w:pPr>
              <w:pStyle w:val="normal0"/>
              <w:widowControl w:val="0"/>
              <w:spacing w:line="240" w:lineRule="auto"/>
              <w:jc w:val="both"/>
              <w:rPr>
                <w:del w:id="4328" w:author="anupam yadav" w:date="2019-07-05T12:16:00Z"/>
                <w:rFonts w:ascii="Times New Roman" w:eastAsia="Times New Roman" w:hAnsi="Times New Roman" w:cs="Times New Roman"/>
                <w:b/>
                <w:i/>
                <w:color w:val="0000FF"/>
                <w:highlight w:val="white"/>
                <w:rPrChange w:id="4329" w:author="Du-rush Writing Studio" w:date="2019-06-14T06:55:00Z">
                  <w:rPr>
                    <w:del w:id="4330" w:author="anupam yadav" w:date="2019-07-05T12:16:00Z"/>
                    <w:b/>
                    <w:i/>
                    <w:color w:val="0000FF"/>
                    <w:highlight w:val="white"/>
                  </w:rPr>
                </w:rPrChange>
              </w:rPr>
              <w:pPrChange w:id="4331" w:author="Divya Raja" w:date="2020-10-13T14:29:00Z">
                <w:pPr>
                  <w:pStyle w:val="normal0"/>
                  <w:widowControl w:val="0"/>
                  <w:spacing w:line="240" w:lineRule="auto"/>
                </w:pPr>
              </w:pPrChange>
            </w:pPr>
            <w:del w:id="4332" w:author="anupam yadav" w:date="2019-07-05T12:16:00Z">
              <w:r w:rsidRPr="00834337">
                <w:rPr>
                  <w:rFonts w:ascii="Times New Roman" w:eastAsia="Times New Roman" w:hAnsi="Times New Roman" w:cs="Times New Roman"/>
                  <w:highlight w:val="white"/>
                  <w:rPrChange w:id="4333" w:author="Du-rush Writing Studio" w:date="2019-06-14T06:55:00Z">
                    <w:rPr>
                      <w:highlight w:val="white"/>
                    </w:rPr>
                  </w:rPrChange>
                </w:rPr>
                <w:delText>Observe the way in which an object produces different sounds when comes in contact with various other objects. For example, a steel spoon makes a different sound when it comes in contact with a glass bowl but the same spoon makes a different sound when in comes in contact with a steel plate.</w:delText>
              </w:r>
              <w:r w:rsidRPr="00834337">
                <w:rPr>
                  <w:rFonts w:ascii="Times New Roman" w:eastAsia="Times New Roman" w:hAnsi="Times New Roman" w:cs="Times New Roman"/>
                  <w:b/>
                  <w:i/>
                  <w:color w:val="0000FF"/>
                  <w:highlight w:val="white"/>
                  <w:rPrChange w:id="4334" w:author="Du-rush Writing Studio" w:date="2019-06-14T06:55:00Z">
                    <w:rPr>
                      <w:b/>
                      <w:i/>
                      <w:color w:val="0000FF"/>
                      <w:highlight w:val="white"/>
                    </w:rPr>
                  </w:rPrChange>
                </w:rPr>
                <w:delText xml:space="preserve"> [This is just an example for the writer. The writer is free to change it based on the world and objects available in the world.]</w:delText>
              </w:r>
            </w:del>
          </w:p>
        </w:tc>
      </w:tr>
    </w:tbl>
    <w:p w:rsidR="00834337" w:rsidRPr="00834337" w:rsidRDefault="00834337" w:rsidP="00834337">
      <w:pPr>
        <w:pStyle w:val="normal0"/>
        <w:jc w:val="both"/>
        <w:rPr>
          <w:del w:id="4335" w:author="anupam yadav" w:date="2019-07-05T12:16:00Z"/>
          <w:rFonts w:ascii="Times New Roman" w:eastAsia="Times New Roman" w:hAnsi="Times New Roman" w:cs="Times New Roman"/>
          <w:b/>
          <w:rPrChange w:id="4336" w:author="Du-rush Writing Studio" w:date="2019-06-14T06:55:00Z">
            <w:rPr>
              <w:del w:id="4337" w:author="anupam yadav" w:date="2019-07-05T12:16:00Z"/>
              <w:b/>
            </w:rPr>
          </w:rPrChange>
        </w:rPr>
        <w:pPrChange w:id="4338" w:author="Divya Raja" w:date="2020-10-13T14:29:00Z">
          <w:pPr>
            <w:pStyle w:val="normal0"/>
          </w:pPr>
        </w:pPrChange>
      </w:pPr>
    </w:p>
    <w:p w:rsidR="00834337" w:rsidRPr="00834337" w:rsidRDefault="00C57ACC" w:rsidP="00834337">
      <w:pPr>
        <w:pStyle w:val="normal0"/>
        <w:jc w:val="both"/>
        <w:rPr>
          <w:del w:id="4339" w:author="anupam yadav" w:date="2019-07-05T12:16:00Z"/>
          <w:rFonts w:ascii="Times New Roman" w:eastAsia="Times New Roman" w:hAnsi="Times New Roman" w:cs="Times New Roman"/>
          <w:sz w:val="24"/>
          <w:szCs w:val="24"/>
          <w:rPrChange w:id="4340" w:author="Du-rush Writing Studio" w:date="2019-06-14T06:55:00Z">
            <w:rPr>
              <w:del w:id="4341" w:author="anupam yadav" w:date="2019-07-05T12:16:00Z"/>
              <w:rFonts w:ascii="Courier New" w:eastAsia="Courier New" w:hAnsi="Courier New" w:cs="Courier New"/>
              <w:sz w:val="24"/>
              <w:szCs w:val="24"/>
            </w:rPr>
          </w:rPrChange>
        </w:rPr>
        <w:pPrChange w:id="4342" w:author="Divya Raja" w:date="2020-10-13T14:29:00Z">
          <w:pPr>
            <w:pStyle w:val="normal0"/>
          </w:pPr>
        </w:pPrChange>
      </w:pPr>
      <w:del w:id="4343" w:author="anupam yadav" w:date="2019-07-05T12:16:00Z">
        <w:r>
          <w:br w:type="page"/>
        </w:r>
      </w:del>
    </w:p>
    <w:p w:rsidR="00834337" w:rsidRPr="00834337" w:rsidRDefault="00834337" w:rsidP="00834337">
      <w:pPr>
        <w:pStyle w:val="normal0"/>
        <w:jc w:val="both"/>
        <w:rPr>
          <w:del w:id="4344" w:author="anupam yadav" w:date="2019-07-05T12:16:00Z"/>
          <w:rFonts w:ascii="Times New Roman" w:eastAsia="Times New Roman" w:hAnsi="Times New Roman" w:cs="Times New Roman"/>
          <w:sz w:val="24"/>
          <w:szCs w:val="24"/>
          <w:rPrChange w:id="4345" w:author="Du-rush Writing Studio" w:date="2019-06-14T06:55:00Z">
            <w:rPr>
              <w:del w:id="4346" w:author="anupam yadav" w:date="2019-07-05T12:16:00Z"/>
              <w:rFonts w:ascii="Courier New" w:eastAsia="Courier New" w:hAnsi="Courier New" w:cs="Courier New"/>
              <w:sz w:val="24"/>
              <w:szCs w:val="24"/>
            </w:rPr>
          </w:rPrChange>
        </w:rPr>
        <w:pPrChange w:id="4347" w:author="Divya Raja" w:date="2020-10-13T14:29:00Z">
          <w:pPr>
            <w:pStyle w:val="normal0"/>
          </w:pPr>
        </w:pPrChange>
      </w:pPr>
      <w:del w:id="4348" w:author="anupam yadav" w:date="2019-07-05T12:16:00Z">
        <w:r w:rsidRPr="00834337">
          <w:rPr>
            <w:rFonts w:ascii="Times New Roman" w:eastAsia="Times New Roman" w:hAnsi="Times New Roman" w:cs="Times New Roman"/>
            <w:sz w:val="24"/>
            <w:szCs w:val="24"/>
            <w:rPrChange w:id="4349" w:author="Du-rush Writing Studio" w:date="2019-06-14T06:55:00Z">
              <w:rPr>
                <w:rFonts w:ascii="Courier New" w:eastAsia="Courier New" w:hAnsi="Courier New" w:cs="Courier New"/>
                <w:sz w:val="24"/>
                <w:szCs w:val="24"/>
              </w:rPr>
            </w:rPrChange>
          </w:rPr>
          <w:lastRenderedPageBreak/>
          <w:delText xml:space="preserve">The following series of events unfold subsequently. </w:delText>
        </w:r>
      </w:del>
    </w:p>
    <w:p w:rsidR="00834337" w:rsidRPr="00834337" w:rsidRDefault="00834337" w:rsidP="00834337">
      <w:pPr>
        <w:pStyle w:val="normal0"/>
        <w:jc w:val="both"/>
        <w:rPr>
          <w:del w:id="4350" w:author="anupam yadav" w:date="2019-07-05T12:16:00Z"/>
          <w:rFonts w:ascii="Times New Roman" w:eastAsia="Times New Roman" w:hAnsi="Times New Roman" w:cs="Times New Roman"/>
          <w:b/>
          <w:sz w:val="24"/>
          <w:szCs w:val="24"/>
          <w:rPrChange w:id="4351" w:author="Du-rush Writing Studio" w:date="2019-06-14T06:55:00Z">
            <w:rPr>
              <w:del w:id="4352" w:author="anupam yadav" w:date="2019-07-05T12:16:00Z"/>
              <w:rFonts w:ascii="Courier New" w:eastAsia="Courier New" w:hAnsi="Courier New" w:cs="Courier New"/>
              <w:b/>
              <w:sz w:val="24"/>
              <w:szCs w:val="24"/>
            </w:rPr>
          </w:rPrChange>
        </w:rPr>
        <w:pPrChange w:id="4353" w:author="Divya Raja" w:date="2020-10-13T14:29:00Z">
          <w:pPr>
            <w:pStyle w:val="normal0"/>
          </w:pPr>
        </w:pPrChange>
      </w:pPr>
      <w:del w:id="4354" w:author="anupam yadav" w:date="2019-07-05T12:16:00Z">
        <w:r w:rsidRPr="00834337">
          <w:rPr>
            <w:rFonts w:ascii="Times New Roman" w:eastAsia="Times New Roman" w:hAnsi="Times New Roman" w:cs="Times New Roman"/>
            <w:sz w:val="24"/>
            <w:szCs w:val="24"/>
            <w:rPrChange w:id="4355" w:author="Du-rush Writing Studio" w:date="2019-06-14T06:55:00Z">
              <w:rPr>
                <w:rFonts w:ascii="Courier New" w:eastAsia="Courier New" w:hAnsi="Courier New" w:cs="Courier New"/>
                <w:sz w:val="24"/>
                <w:szCs w:val="24"/>
              </w:rPr>
            </w:rPrChange>
          </w:rPr>
          <w:br/>
        </w:r>
        <w:r w:rsidRPr="00834337">
          <w:rPr>
            <w:rFonts w:ascii="Times New Roman" w:eastAsia="Times New Roman" w:hAnsi="Times New Roman" w:cs="Times New Roman"/>
            <w:b/>
            <w:sz w:val="24"/>
            <w:szCs w:val="24"/>
            <w:rPrChange w:id="4356" w:author="Du-rush Writing Studio" w:date="2019-06-14T06:55:00Z">
              <w:rPr>
                <w:rFonts w:ascii="Courier New" w:eastAsia="Courier New" w:hAnsi="Courier New" w:cs="Courier New"/>
                <w:b/>
                <w:sz w:val="24"/>
                <w:szCs w:val="24"/>
              </w:rPr>
            </w:rPrChange>
          </w:rPr>
          <w:delText>EXT. FOREST - NIGHT</w:delText>
        </w:r>
      </w:del>
    </w:p>
    <w:p w:rsidR="00834337" w:rsidRPr="00834337" w:rsidRDefault="00834337" w:rsidP="00834337">
      <w:pPr>
        <w:pStyle w:val="normal0"/>
        <w:jc w:val="both"/>
        <w:rPr>
          <w:del w:id="4357" w:author="anupam yadav" w:date="2019-07-05T12:16:00Z"/>
          <w:rFonts w:ascii="Times New Roman" w:eastAsia="Times New Roman" w:hAnsi="Times New Roman" w:cs="Times New Roman"/>
          <w:b/>
          <w:sz w:val="24"/>
          <w:szCs w:val="24"/>
          <w:rPrChange w:id="4358" w:author="Du-rush Writing Studio" w:date="2019-06-14T06:55:00Z">
            <w:rPr>
              <w:del w:id="4359" w:author="anupam yadav" w:date="2019-07-05T12:16:00Z"/>
              <w:rFonts w:ascii="Courier New" w:eastAsia="Courier New" w:hAnsi="Courier New" w:cs="Courier New"/>
              <w:b/>
              <w:sz w:val="24"/>
              <w:szCs w:val="24"/>
            </w:rPr>
          </w:rPrChange>
        </w:rPr>
        <w:pPrChange w:id="4360" w:author="Divya Raja" w:date="2020-10-13T14:29:00Z">
          <w:pPr>
            <w:pStyle w:val="normal0"/>
          </w:pPr>
        </w:pPrChange>
      </w:pPr>
    </w:p>
    <w:p w:rsidR="00834337" w:rsidRPr="00834337" w:rsidRDefault="00834337" w:rsidP="00834337">
      <w:pPr>
        <w:pStyle w:val="normal0"/>
        <w:jc w:val="both"/>
        <w:rPr>
          <w:del w:id="4361" w:author="anupam yadav" w:date="2019-07-05T12:16:00Z"/>
          <w:rFonts w:ascii="Times New Roman" w:eastAsia="Times New Roman" w:hAnsi="Times New Roman" w:cs="Times New Roman"/>
          <w:sz w:val="24"/>
          <w:szCs w:val="24"/>
          <w:rPrChange w:id="4362" w:author="Du-rush Writing Studio" w:date="2019-06-14T06:55:00Z">
            <w:rPr>
              <w:del w:id="4363" w:author="anupam yadav" w:date="2019-07-05T12:16:00Z"/>
              <w:rFonts w:ascii="Courier New" w:eastAsia="Courier New" w:hAnsi="Courier New" w:cs="Courier New"/>
              <w:sz w:val="24"/>
              <w:szCs w:val="24"/>
            </w:rPr>
          </w:rPrChange>
        </w:rPr>
        <w:pPrChange w:id="4364" w:author="Divya Raja" w:date="2020-10-13T14:29:00Z">
          <w:pPr>
            <w:pStyle w:val="normal0"/>
          </w:pPr>
        </w:pPrChange>
      </w:pPr>
      <w:del w:id="4365" w:author="anupam yadav" w:date="2019-07-05T12:16:00Z">
        <w:r w:rsidRPr="00834337">
          <w:rPr>
            <w:rFonts w:ascii="Times New Roman" w:eastAsia="Times New Roman" w:hAnsi="Times New Roman" w:cs="Times New Roman"/>
            <w:sz w:val="24"/>
            <w:szCs w:val="24"/>
            <w:rPrChange w:id="4366" w:author="Du-rush Writing Studio" w:date="2019-06-14T06:55:00Z">
              <w:rPr>
                <w:rFonts w:ascii="Courier New" w:eastAsia="Courier New" w:hAnsi="Courier New" w:cs="Courier New"/>
                <w:sz w:val="24"/>
                <w:szCs w:val="24"/>
              </w:rPr>
            </w:rPrChange>
          </w:rPr>
          <w:delText xml:space="preserve">SFX: Thunder. </w:delText>
        </w:r>
      </w:del>
    </w:p>
    <w:p w:rsidR="00834337" w:rsidRPr="00834337" w:rsidRDefault="00834337" w:rsidP="00834337">
      <w:pPr>
        <w:pStyle w:val="normal0"/>
        <w:jc w:val="both"/>
        <w:rPr>
          <w:del w:id="4367" w:author="anupam yadav" w:date="2019-07-05T12:16:00Z"/>
          <w:rFonts w:ascii="Times New Roman" w:eastAsia="Times New Roman" w:hAnsi="Times New Roman" w:cs="Times New Roman"/>
          <w:sz w:val="24"/>
          <w:szCs w:val="24"/>
          <w:rPrChange w:id="4368" w:author="Du-rush Writing Studio" w:date="2019-06-14T06:55:00Z">
            <w:rPr>
              <w:del w:id="4369" w:author="anupam yadav" w:date="2019-07-05T12:16:00Z"/>
              <w:rFonts w:ascii="Courier New" w:eastAsia="Courier New" w:hAnsi="Courier New" w:cs="Courier New"/>
              <w:sz w:val="24"/>
              <w:szCs w:val="24"/>
            </w:rPr>
          </w:rPrChange>
        </w:rPr>
        <w:pPrChange w:id="4370" w:author="Divya Raja" w:date="2020-10-13T14:29:00Z">
          <w:pPr>
            <w:pStyle w:val="normal0"/>
          </w:pPr>
        </w:pPrChange>
      </w:pPr>
      <w:del w:id="4371" w:author="anupam yadav" w:date="2019-07-05T12:16:00Z">
        <w:r w:rsidRPr="00834337">
          <w:rPr>
            <w:rFonts w:ascii="Times New Roman" w:eastAsia="Times New Roman" w:hAnsi="Times New Roman" w:cs="Times New Roman"/>
            <w:sz w:val="24"/>
            <w:szCs w:val="24"/>
            <w:rPrChange w:id="4372" w:author="Du-rush Writing Studio" w:date="2019-06-14T06:55:00Z">
              <w:rPr>
                <w:rFonts w:ascii="Courier New" w:eastAsia="Courier New" w:hAnsi="Courier New" w:cs="Courier New"/>
                <w:sz w:val="24"/>
                <w:szCs w:val="24"/>
              </w:rPr>
            </w:rPrChange>
          </w:rPr>
          <w:delText xml:space="preserve">The rain is pouring down. The occasional lightning is the only source of light in this pitch-dark place. The camera pans down the canopy to reveal a baby female venus fly trap looking like plant, magical, who is very scared and shivering. She is struggling to cover her face with her leaves from the </w:delText>
        </w:r>
      </w:del>
      <w:ins w:id="4373" w:author="Namitha Santhosh" w:date="2019-06-16T14:23:00Z">
        <w:del w:id="4374" w:author="anupam yadav" w:date="2019-07-05T12:16:00Z">
          <w:r w:rsidRPr="00834337">
            <w:rPr>
              <w:rFonts w:ascii="Times New Roman" w:eastAsia="Times New Roman" w:hAnsi="Times New Roman" w:cs="Times New Roman"/>
              <w:sz w:val="24"/>
              <w:szCs w:val="24"/>
              <w:rPrChange w:id="4375" w:author="Du-rush Writing Studio" w:date="2019-06-14T06:55:00Z">
                <w:rPr>
                  <w:rFonts w:ascii="Courier New" w:eastAsia="Courier New" w:hAnsi="Courier New" w:cs="Courier New"/>
                  <w:sz w:val="24"/>
                  <w:szCs w:val="24"/>
                </w:rPr>
              </w:rPrChange>
            </w:rPr>
            <w:delText>gusty</w:delText>
          </w:r>
        </w:del>
      </w:ins>
      <w:del w:id="4376" w:author="anupam yadav" w:date="2019-07-05T12:16:00Z">
        <w:r w:rsidRPr="00834337">
          <w:rPr>
            <w:rFonts w:ascii="Times New Roman" w:eastAsia="Times New Roman" w:hAnsi="Times New Roman" w:cs="Times New Roman"/>
            <w:sz w:val="24"/>
            <w:szCs w:val="24"/>
            <w:rPrChange w:id="4377" w:author="Du-rush Writing Studio" w:date="2019-06-14T06:55:00Z">
              <w:rPr>
                <w:rFonts w:ascii="Courier New" w:eastAsia="Courier New" w:hAnsi="Courier New" w:cs="Courier New"/>
                <w:sz w:val="24"/>
                <w:szCs w:val="24"/>
              </w:rPr>
            </w:rPrChange>
          </w:rPr>
          <w:delText xml:space="preserve">gusting wind. A huge shadow forms over her. </w:delText>
        </w:r>
      </w:del>
    </w:p>
    <w:p w:rsidR="00834337" w:rsidRPr="00834337" w:rsidRDefault="00834337" w:rsidP="00834337">
      <w:pPr>
        <w:pStyle w:val="normal0"/>
        <w:jc w:val="both"/>
        <w:rPr>
          <w:del w:id="4378" w:author="anupam yadav" w:date="2019-07-05T12:16:00Z"/>
          <w:rFonts w:ascii="Times New Roman" w:eastAsia="Times New Roman" w:hAnsi="Times New Roman" w:cs="Times New Roman"/>
          <w:sz w:val="24"/>
          <w:szCs w:val="24"/>
          <w:rPrChange w:id="4379" w:author="Du-rush Writing Studio" w:date="2019-06-14T06:55:00Z">
            <w:rPr>
              <w:del w:id="4380" w:author="anupam yadav" w:date="2019-07-05T12:16:00Z"/>
              <w:rFonts w:ascii="Courier New" w:eastAsia="Courier New" w:hAnsi="Courier New" w:cs="Courier New"/>
              <w:sz w:val="24"/>
              <w:szCs w:val="24"/>
            </w:rPr>
          </w:rPrChange>
        </w:rPr>
        <w:pPrChange w:id="4381" w:author="Divya Raja" w:date="2020-10-13T14:29:00Z">
          <w:pPr>
            <w:pStyle w:val="normal0"/>
          </w:pPr>
        </w:pPrChange>
      </w:pPr>
    </w:p>
    <w:p w:rsidR="00834337" w:rsidRPr="00834337" w:rsidRDefault="00834337" w:rsidP="00834337">
      <w:pPr>
        <w:pStyle w:val="normal0"/>
        <w:jc w:val="both"/>
        <w:rPr>
          <w:del w:id="4382" w:author="anupam yadav" w:date="2019-07-05T12:16:00Z"/>
          <w:rFonts w:ascii="Times New Roman" w:eastAsia="Times New Roman" w:hAnsi="Times New Roman" w:cs="Times New Roman"/>
          <w:sz w:val="24"/>
          <w:szCs w:val="24"/>
          <w:rPrChange w:id="4383" w:author="Du-rush Writing Studio" w:date="2019-06-14T06:55:00Z">
            <w:rPr>
              <w:del w:id="4384" w:author="anupam yadav" w:date="2019-07-05T12:16:00Z"/>
              <w:rFonts w:ascii="Courier New" w:eastAsia="Courier New" w:hAnsi="Courier New" w:cs="Courier New"/>
              <w:sz w:val="24"/>
              <w:szCs w:val="24"/>
            </w:rPr>
          </w:rPrChange>
        </w:rPr>
        <w:pPrChange w:id="4385" w:author="Divya Raja" w:date="2020-10-13T14:29:00Z">
          <w:pPr>
            <w:pStyle w:val="normal0"/>
          </w:pPr>
        </w:pPrChange>
      </w:pPr>
      <w:del w:id="4386" w:author="anupam yadav" w:date="2019-07-05T12:16:00Z">
        <w:r w:rsidRPr="00834337">
          <w:rPr>
            <w:rFonts w:ascii="Times New Roman" w:eastAsia="Times New Roman" w:hAnsi="Times New Roman" w:cs="Times New Roman"/>
            <w:sz w:val="24"/>
            <w:szCs w:val="24"/>
            <w:rPrChange w:id="4387" w:author="Du-rush Writing Studio" w:date="2019-06-14T06:55:00Z">
              <w:rPr>
                <w:rFonts w:ascii="Courier New" w:eastAsia="Courier New" w:hAnsi="Courier New" w:cs="Courier New"/>
                <w:sz w:val="24"/>
                <w:szCs w:val="24"/>
              </w:rPr>
            </w:rPrChange>
          </w:rPr>
          <w:delText xml:space="preserve">CUT TO WIDE - A goat is approaching her with his mouth open to eat her. She looks at the goat in horror. Then suddenly just as the goat is about to take a bite, a bright light flashes and fills up the screen. </w:delText>
        </w:r>
      </w:del>
    </w:p>
    <w:p w:rsidR="00834337" w:rsidRPr="00834337" w:rsidRDefault="00834337" w:rsidP="00834337">
      <w:pPr>
        <w:pStyle w:val="normal0"/>
        <w:jc w:val="both"/>
        <w:rPr>
          <w:del w:id="4388" w:author="anupam yadav" w:date="2019-07-05T12:16:00Z"/>
          <w:rFonts w:ascii="Times New Roman" w:eastAsia="Times New Roman" w:hAnsi="Times New Roman" w:cs="Times New Roman"/>
          <w:sz w:val="24"/>
          <w:szCs w:val="24"/>
          <w:rPrChange w:id="4389" w:author="Du-rush Writing Studio" w:date="2019-06-14T06:55:00Z">
            <w:rPr>
              <w:del w:id="4390" w:author="anupam yadav" w:date="2019-07-05T12:16:00Z"/>
              <w:rFonts w:ascii="Courier New" w:eastAsia="Courier New" w:hAnsi="Courier New" w:cs="Courier New"/>
              <w:sz w:val="24"/>
              <w:szCs w:val="24"/>
            </w:rPr>
          </w:rPrChange>
        </w:rPr>
        <w:pPrChange w:id="4391" w:author="Divya Raja" w:date="2020-10-13T14:29:00Z">
          <w:pPr>
            <w:pStyle w:val="normal0"/>
          </w:pPr>
        </w:pPrChange>
      </w:pPr>
    </w:p>
    <w:p w:rsidR="00834337" w:rsidRPr="00834337" w:rsidRDefault="00834337" w:rsidP="00834337">
      <w:pPr>
        <w:pStyle w:val="normal0"/>
        <w:jc w:val="both"/>
        <w:rPr>
          <w:del w:id="4392" w:author="anupam yadav" w:date="2019-07-05T12:16:00Z"/>
          <w:rFonts w:ascii="Times New Roman" w:eastAsia="Times New Roman" w:hAnsi="Times New Roman" w:cs="Times New Roman"/>
          <w:sz w:val="24"/>
          <w:szCs w:val="24"/>
          <w:rPrChange w:id="4393" w:author="Du-rush Writing Studio" w:date="2019-06-14T06:55:00Z">
            <w:rPr>
              <w:del w:id="4394" w:author="anupam yadav" w:date="2019-07-05T12:16:00Z"/>
              <w:rFonts w:ascii="Courier New" w:eastAsia="Courier New" w:hAnsi="Courier New" w:cs="Courier New"/>
              <w:sz w:val="24"/>
              <w:szCs w:val="24"/>
            </w:rPr>
          </w:rPrChange>
        </w:rPr>
        <w:pPrChange w:id="4395" w:author="Divya Raja" w:date="2020-10-13T14:29:00Z">
          <w:pPr>
            <w:pStyle w:val="normal0"/>
          </w:pPr>
        </w:pPrChange>
      </w:pPr>
      <w:del w:id="4396" w:author="anupam yadav" w:date="2019-07-05T12:16:00Z">
        <w:r w:rsidRPr="00834337">
          <w:rPr>
            <w:rFonts w:ascii="Times New Roman" w:eastAsia="Times New Roman" w:hAnsi="Times New Roman" w:cs="Times New Roman"/>
            <w:sz w:val="24"/>
            <w:szCs w:val="24"/>
            <w:rPrChange w:id="4397" w:author="Du-rush Writing Studio" w:date="2019-06-14T06:55:00Z">
              <w:rPr>
                <w:rFonts w:ascii="Courier New" w:eastAsia="Courier New" w:hAnsi="Courier New" w:cs="Courier New"/>
                <w:sz w:val="24"/>
                <w:szCs w:val="24"/>
              </w:rPr>
            </w:rPrChange>
          </w:rPr>
          <w:delText xml:space="preserve">The light fades as the flytrap uncovers its ‘eyes’. The goat is tied up and sitting on a plate in the ‘serving’ position. An apple in its mouth. The goat blinks twice comically. Jinx is standing beside the goat, her hands glowing </w:delText>
        </w:r>
      </w:del>
      <w:ins w:id="4398" w:author="Namitha Santhosh" w:date="2019-06-16T14:24:00Z">
        <w:del w:id="4399" w:author="anupam yadav" w:date="2019-07-05T12:16:00Z">
          <w:r w:rsidRPr="00834337">
            <w:rPr>
              <w:rFonts w:ascii="Times New Roman" w:eastAsia="Times New Roman" w:hAnsi="Times New Roman" w:cs="Times New Roman"/>
              <w:sz w:val="24"/>
              <w:szCs w:val="24"/>
              <w:rPrChange w:id="4400" w:author="Du-rush Writing Studio" w:date="2019-06-14T06:55:00Z">
                <w:rPr>
                  <w:rFonts w:ascii="Courier New" w:eastAsia="Courier New" w:hAnsi="Courier New" w:cs="Courier New"/>
                  <w:sz w:val="24"/>
                  <w:szCs w:val="24"/>
                </w:rPr>
              </w:rPrChange>
            </w:rPr>
            <w:delText>by</w:delText>
          </w:r>
        </w:del>
      </w:ins>
      <w:del w:id="4401" w:author="anupam yadav" w:date="2019-07-05T12:16:00Z">
        <w:r w:rsidRPr="00834337">
          <w:rPr>
            <w:rFonts w:ascii="Times New Roman" w:eastAsia="Times New Roman" w:hAnsi="Times New Roman" w:cs="Times New Roman"/>
            <w:sz w:val="24"/>
            <w:szCs w:val="24"/>
            <w:rPrChange w:id="4402" w:author="Du-rush Writing Studio" w:date="2019-06-14T06:55:00Z">
              <w:rPr>
                <w:rFonts w:ascii="Courier New" w:eastAsia="Courier New" w:hAnsi="Courier New" w:cs="Courier New"/>
                <w:sz w:val="24"/>
                <w:szCs w:val="24"/>
              </w:rPr>
            </w:rPrChange>
          </w:rPr>
          <w:delText>with the magic she just used. She then picks up the venus fly trap and caresses it. The fly trap smiles back.</w:delText>
        </w:r>
      </w:del>
    </w:p>
    <w:p w:rsidR="00834337" w:rsidRPr="00834337" w:rsidRDefault="00834337" w:rsidP="00834337">
      <w:pPr>
        <w:pStyle w:val="normal0"/>
        <w:jc w:val="both"/>
        <w:rPr>
          <w:del w:id="4403" w:author="anupam yadav" w:date="2019-07-05T12:16:00Z"/>
          <w:rFonts w:ascii="Times New Roman" w:eastAsia="Times New Roman" w:hAnsi="Times New Roman" w:cs="Times New Roman"/>
          <w:sz w:val="24"/>
          <w:szCs w:val="24"/>
          <w:rPrChange w:id="4404" w:author="Du-rush Writing Studio" w:date="2019-06-14T06:55:00Z">
            <w:rPr>
              <w:del w:id="4405" w:author="anupam yadav" w:date="2019-07-05T12:16:00Z"/>
              <w:rFonts w:ascii="Courier New" w:eastAsia="Courier New" w:hAnsi="Courier New" w:cs="Courier New"/>
              <w:sz w:val="24"/>
              <w:szCs w:val="24"/>
            </w:rPr>
          </w:rPrChange>
        </w:rPr>
        <w:pPrChange w:id="4406" w:author="Divya Raja" w:date="2020-10-13T14:29:00Z">
          <w:pPr>
            <w:pStyle w:val="normal0"/>
          </w:pPr>
        </w:pPrChange>
      </w:pPr>
    </w:p>
    <w:p w:rsidR="00834337" w:rsidRPr="00834337" w:rsidRDefault="00834337" w:rsidP="00834337">
      <w:pPr>
        <w:pStyle w:val="normal0"/>
        <w:jc w:val="both"/>
        <w:rPr>
          <w:del w:id="4407" w:author="anupam yadav" w:date="2019-07-05T12:16:00Z"/>
          <w:rFonts w:ascii="Times New Roman" w:eastAsia="Times New Roman" w:hAnsi="Times New Roman" w:cs="Times New Roman"/>
          <w:sz w:val="24"/>
          <w:szCs w:val="24"/>
          <w:rPrChange w:id="4408" w:author="Du-rush Writing Studio" w:date="2019-06-14T06:55:00Z">
            <w:rPr>
              <w:del w:id="4409" w:author="anupam yadav" w:date="2019-07-05T12:16:00Z"/>
              <w:rFonts w:ascii="Courier New" w:eastAsia="Courier New" w:hAnsi="Courier New" w:cs="Courier New"/>
              <w:sz w:val="24"/>
              <w:szCs w:val="24"/>
            </w:rPr>
          </w:rPrChange>
        </w:rPr>
        <w:pPrChange w:id="4410" w:author="Divya Raja" w:date="2020-10-13T14:29:00Z">
          <w:pPr>
            <w:pStyle w:val="normal0"/>
          </w:pPr>
        </w:pPrChange>
      </w:pPr>
      <w:del w:id="4411" w:author="anupam yadav" w:date="2019-07-05T12:16:00Z">
        <w:r w:rsidRPr="00834337">
          <w:rPr>
            <w:rFonts w:ascii="Times New Roman" w:eastAsia="Times New Roman" w:hAnsi="Times New Roman" w:cs="Times New Roman"/>
            <w:sz w:val="24"/>
            <w:szCs w:val="24"/>
            <w:rPrChange w:id="441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13"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14"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1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1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1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1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1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2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21" w:author="Du-rush Writing Studio" w:date="2019-06-14T06:55:00Z">
              <w:rPr>
                <w:rFonts w:ascii="Courier New" w:eastAsia="Courier New" w:hAnsi="Courier New" w:cs="Courier New"/>
                <w:sz w:val="24"/>
                <w:szCs w:val="24"/>
              </w:rPr>
            </w:rPrChange>
          </w:rPr>
          <w:tab/>
          <w:delText>DIP TO BLACK:</w:delText>
        </w:r>
      </w:del>
    </w:p>
    <w:p w:rsidR="00834337" w:rsidRPr="00834337" w:rsidRDefault="00834337" w:rsidP="00834337">
      <w:pPr>
        <w:pStyle w:val="normal0"/>
        <w:jc w:val="both"/>
        <w:rPr>
          <w:del w:id="4422" w:author="anupam yadav" w:date="2019-07-05T12:16:00Z"/>
          <w:rFonts w:ascii="Times New Roman" w:eastAsia="Times New Roman" w:hAnsi="Times New Roman" w:cs="Times New Roman"/>
          <w:sz w:val="24"/>
          <w:szCs w:val="24"/>
          <w:rPrChange w:id="4423" w:author="Du-rush Writing Studio" w:date="2019-06-14T06:55:00Z">
            <w:rPr>
              <w:del w:id="4424" w:author="anupam yadav" w:date="2019-07-05T12:16:00Z"/>
              <w:rFonts w:ascii="Courier New" w:eastAsia="Courier New" w:hAnsi="Courier New" w:cs="Courier New"/>
              <w:sz w:val="24"/>
              <w:szCs w:val="24"/>
            </w:rPr>
          </w:rPrChange>
        </w:rPr>
        <w:pPrChange w:id="4425" w:author="Divya Raja" w:date="2020-10-13T14:29:00Z">
          <w:pPr>
            <w:pStyle w:val="normal0"/>
          </w:pPr>
        </w:pPrChange>
      </w:pPr>
      <w:del w:id="4426" w:author="anupam yadav" w:date="2019-07-05T12:16:00Z">
        <w:r w:rsidRPr="00834337">
          <w:rPr>
            <w:rFonts w:ascii="Times New Roman" w:eastAsia="Times New Roman" w:hAnsi="Times New Roman" w:cs="Times New Roman"/>
            <w:sz w:val="24"/>
            <w:szCs w:val="24"/>
            <w:rPrChange w:id="442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2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2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3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3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3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33"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34"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3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3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37" w:author="Du-rush Writing Studio" w:date="2019-06-14T06:55:00Z">
              <w:rPr>
                <w:rFonts w:ascii="Courier New" w:eastAsia="Courier New" w:hAnsi="Courier New" w:cs="Courier New"/>
                <w:sz w:val="24"/>
                <w:szCs w:val="24"/>
              </w:rPr>
            </w:rPrChange>
          </w:rPr>
          <w:tab/>
          <w:delText>FADE IN:</w:delText>
        </w:r>
        <w:r w:rsidRPr="00834337">
          <w:rPr>
            <w:rFonts w:ascii="Times New Roman" w:eastAsia="Times New Roman" w:hAnsi="Times New Roman" w:cs="Times New Roman"/>
            <w:sz w:val="24"/>
            <w:szCs w:val="24"/>
            <w:rPrChange w:id="443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3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4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4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4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43"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44"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4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4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447" w:author="Du-rush Writing Studio" w:date="2019-06-14T06:55:00Z">
              <w:rPr>
                <w:rFonts w:ascii="Courier New" w:eastAsia="Courier New" w:hAnsi="Courier New" w:cs="Courier New"/>
                <w:sz w:val="24"/>
                <w:szCs w:val="24"/>
              </w:rPr>
            </w:rPrChange>
          </w:rPr>
          <w:tab/>
        </w:r>
      </w:del>
    </w:p>
    <w:p w:rsidR="00834337" w:rsidRPr="00834337" w:rsidRDefault="00834337" w:rsidP="00834337">
      <w:pPr>
        <w:pStyle w:val="normal0"/>
        <w:jc w:val="both"/>
        <w:rPr>
          <w:del w:id="4448" w:author="anupam yadav" w:date="2019-07-05T12:16:00Z"/>
          <w:rFonts w:ascii="Times New Roman" w:eastAsia="Times New Roman" w:hAnsi="Times New Roman" w:cs="Times New Roman"/>
          <w:b/>
          <w:sz w:val="24"/>
          <w:szCs w:val="24"/>
          <w:rPrChange w:id="4449" w:author="Du-rush Writing Studio" w:date="2019-06-14T06:55:00Z">
            <w:rPr>
              <w:del w:id="4450" w:author="anupam yadav" w:date="2019-07-05T12:16:00Z"/>
              <w:rFonts w:ascii="Courier New" w:eastAsia="Courier New" w:hAnsi="Courier New" w:cs="Courier New"/>
              <w:b/>
              <w:sz w:val="24"/>
              <w:szCs w:val="24"/>
            </w:rPr>
          </w:rPrChange>
        </w:rPr>
        <w:pPrChange w:id="4451" w:author="Divya Raja" w:date="2020-10-13T14:29:00Z">
          <w:pPr>
            <w:pStyle w:val="normal0"/>
          </w:pPr>
        </w:pPrChange>
      </w:pPr>
      <w:del w:id="4452" w:author="anupam yadav" w:date="2019-07-05T12:16:00Z">
        <w:r w:rsidRPr="00834337">
          <w:rPr>
            <w:rFonts w:ascii="Times New Roman" w:eastAsia="Times New Roman" w:hAnsi="Times New Roman" w:cs="Times New Roman"/>
            <w:b/>
            <w:sz w:val="24"/>
            <w:szCs w:val="24"/>
            <w:rPrChange w:id="4453" w:author="Du-rush Writing Studio" w:date="2019-06-14T06:55:00Z">
              <w:rPr>
                <w:rFonts w:ascii="Courier New" w:eastAsia="Courier New" w:hAnsi="Courier New" w:cs="Courier New"/>
                <w:b/>
                <w:sz w:val="24"/>
                <w:szCs w:val="24"/>
              </w:rPr>
            </w:rPrChange>
          </w:rPr>
          <w:delText>INT. TENT - CAMPSITE - NIGHT</w:delText>
        </w:r>
      </w:del>
    </w:p>
    <w:p w:rsidR="00834337" w:rsidRPr="00834337" w:rsidRDefault="00834337" w:rsidP="00834337">
      <w:pPr>
        <w:pStyle w:val="normal0"/>
        <w:jc w:val="both"/>
        <w:rPr>
          <w:del w:id="4454" w:author="anupam yadav" w:date="2019-07-05T12:16:00Z"/>
          <w:rFonts w:ascii="Times New Roman" w:eastAsia="Times New Roman" w:hAnsi="Times New Roman" w:cs="Times New Roman"/>
          <w:sz w:val="24"/>
          <w:szCs w:val="24"/>
          <w:rPrChange w:id="4455" w:author="Du-rush Writing Studio" w:date="2019-06-14T06:55:00Z">
            <w:rPr>
              <w:del w:id="4456" w:author="anupam yadav" w:date="2019-07-05T12:16:00Z"/>
              <w:rFonts w:ascii="Courier New" w:eastAsia="Courier New" w:hAnsi="Courier New" w:cs="Courier New"/>
              <w:sz w:val="24"/>
              <w:szCs w:val="24"/>
            </w:rPr>
          </w:rPrChange>
        </w:rPr>
        <w:pPrChange w:id="4457" w:author="Divya Raja" w:date="2020-10-13T14:29:00Z">
          <w:pPr>
            <w:pStyle w:val="normal0"/>
          </w:pPr>
        </w:pPrChange>
      </w:pPr>
      <w:del w:id="4458" w:author="anupam yadav" w:date="2019-07-05T12:16:00Z">
        <w:r w:rsidRPr="00834337">
          <w:rPr>
            <w:rFonts w:ascii="Times New Roman" w:eastAsia="Times New Roman" w:hAnsi="Times New Roman" w:cs="Times New Roman"/>
            <w:sz w:val="24"/>
            <w:szCs w:val="24"/>
            <w:rPrChange w:id="4459" w:author="Du-rush Writing Studio" w:date="2019-06-14T06:55:00Z">
              <w:rPr>
                <w:rFonts w:ascii="Courier New" w:eastAsia="Courier New" w:hAnsi="Courier New" w:cs="Courier New"/>
                <w:sz w:val="24"/>
                <w:szCs w:val="24"/>
              </w:rPr>
            </w:rPrChange>
          </w:rPr>
          <w:delText xml:space="preserve">The rain is over. Jinx keeps the plant beside her bed. </w:delText>
        </w:r>
      </w:del>
    </w:p>
    <w:p w:rsidR="00834337" w:rsidRPr="00834337" w:rsidRDefault="00834337" w:rsidP="00834337">
      <w:pPr>
        <w:pStyle w:val="normal0"/>
        <w:jc w:val="both"/>
        <w:rPr>
          <w:del w:id="4460" w:author="anupam yadav" w:date="2019-07-05T12:16:00Z"/>
          <w:rFonts w:ascii="Times New Roman" w:eastAsia="Times New Roman" w:hAnsi="Times New Roman" w:cs="Times New Roman"/>
          <w:sz w:val="24"/>
          <w:szCs w:val="24"/>
          <w:rPrChange w:id="4461" w:author="Du-rush Writing Studio" w:date="2019-06-14T06:55:00Z">
            <w:rPr>
              <w:del w:id="4462" w:author="anupam yadav" w:date="2019-07-05T12:16:00Z"/>
              <w:rFonts w:ascii="Courier New" w:eastAsia="Courier New" w:hAnsi="Courier New" w:cs="Courier New"/>
              <w:sz w:val="24"/>
              <w:szCs w:val="24"/>
            </w:rPr>
          </w:rPrChange>
        </w:rPr>
        <w:pPrChange w:id="4463" w:author="Divya Raja" w:date="2020-10-13T14:29:00Z">
          <w:pPr>
            <w:pStyle w:val="normal0"/>
          </w:pPr>
        </w:pPrChange>
      </w:pPr>
    </w:p>
    <w:p w:rsidR="00834337" w:rsidRPr="00834337" w:rsidRDefault="00834337" w:rsidP="00834337">
      <w:pPr>
        <w:pStyle w:val="normal0"/>
        <w:jc w:val="both"/>
        <w:rPr>
          <w:del w:id="4464" w:author="anupam yadav" w:date="2019-07-05T12:16:00Z"/>
          <w:rFonts w:ascii="Times New Roman" w:eastAsia="Times New Roman" w:hAnsi="Times New Roman" w:cs="Times New Roman"/>
          <w:sz w:val="24"/>
          <w:szCs w:val="24"/>
          <w:rPrChange w:id="4465" w:author="Du-rush Writing Studio" w:date="2019-06-14T06:55:00Z">
            <w:rPr>
              <w:del w:id="4466" w:author="anupam yadav" w:date="2019-07-05T12:16:00Z"/>
              <w:rFonts w:ascii="Courier New" w:eastAsia="Courier New" w:hAnsi="Courier New" w:cs="Courier New"/>
              <w:sz w:val="24"/>
              <w:szCs w:val="24"/>
            </w:rPr>
          </w:rPrChange>
        </w:rPr>
        <w:pPrChange w:id="4467" w:author="Divya Raja" w:date="2020-10-13T14:29:00Z">
          <w:pPr>
            <w:pStyle w:val="normal0"/>
          </w:pPr>
        </w:pPrChange>
      </w:pPr>
      <w:del w:id="4468" w:author="anupam yadav" w:date="2019-07-05T12:16:00Z">
        <w:r w:rsidRPr="00834337">
          <w:rPr>
            <w:rFonts w:ascii="Times New Roman" w:eastAsia="Times New Roman" w:hAnsi="Times New Roman" w:cs="Times New Roman"/>
            <w:sz w:val="24"/>
            <w:szCs w:val="24"/>
            <w:rPrChange w:id="4469" w:author="Du-rush Writing Studio" w:date="2019-06-14T06:55:00Z">
              <w:rPr>
                <w:rFonts w:ascii="Courier New" w:eastAsia="Courier New" w:hAnsi="Courier New" w:cs="Courier New"/>
                <w:sz w:val="24"/>
                <w:szCs w:val="24"/>
              </w:rPr>
            </w:rPrChange>
          </w:rPr>
          <w:delText xml:space="preserve">CUT TO close up of the plant. </w:delText>
        </w:r>
      </w:del>
    </w:p>
    <w:p w:rsidR="00834337" w:rsidRPr="00834337" w:rsidRDefault="00834337" w:rsidP="00834337">
      <w:pPr>
        <w:pStyle w:val="normal0"/>
        <w:jc w:val="both"/>
        <w:rPr>
          <w:del w:id="4470" w:author="anupam yadav" w:date="2019-07-05T12:16:00Z"/>
          <w:rFonts w:ascii="Times New Roman" w:eastAsia="Times New Roman" w:hAnsi="Times New Roman" w:cs="Times New Roman"/>
          <w:sz w:val="24"/>
          <w:szCs w:val="24"/>
          <w:rPrChange w:id="4471" w:author="Du-rush Writing Studio" w:date="2019-06-14T06:55:00Z">
            <w:rPr>
              <w:del w:id="4472" w:author="anupam yadav" w:date="2019-07-05T12:16:00Z"/>
              <w:rFonts w:ascii="Courier New" w:eastAsia="Courier New" w:hAnsi="Courier New" w:cs="Courier New"/>
              <w:sz w:val="24"/>
              <w:szCs w:val="24"/>
            </w:rPr>
          </w:rPrChange>
        </w:rPr>
        <w:pPrChange w:id="4473" w:author="Divya Raja" w:date="2020-10-13T14:29:00Z">
          <w:pPr>
            <w:pStyle w:val="normal0"/>
          </w:pPr>
        </w:pPrChange>
      </w:pPr>
      <w:del w:id="4474" w:author="anupam yadav" w:date="2019-07-05T12:16:00Z">
        <w:r w:rsidRPr="00834337">
          <w:rPr>
            <w:rFonts w:ascii="Times New Roman" w:eastAsia="Times New Roman" w:hAnsi="Times New Roman" w:cs="Times New Roman"/>
            <w:sz w:val="24"/>
            <w:szCs w:val="24"/>
            <w:rPrChange w:id="4475" w:author="Du-rush Writing Studio" w:date="2019-06-14T06:55:00Z">
              <w:rPr>
                <w:rFonts w:ascii="Courier New" w:eastAsia="Courier New" w:hAnsi="Courier New" w:cs="Courier New"/>
                <w:sz w:val="24"/>
                <w:szCs w:val="24"/>
              </w:rPr>
            </w:rPrChange>
          </w:rPr>
          <w:delText xml:space="preserve">SFX: tribal drums playing + SFX: Flute playing + SFX: Crickets chirping. </w:delText>
        </w:r>
      </w:del>
    </w:p>
    <w:p w:rsidR="00834337" w:rsidRPr="00834337" w:rsidRDefault="00834337" w:rsidP="00834337">
      <w:pPr>
        <w:pStyle w:val="normal0"/>
        <w:jc w:val="both"/>
        <w:rPr>
          <w:del w:id="4476" w:author="anupam yadav" w:date="2019-07-05T12:16:00Z"/>
          <w:rFonts w:ascii="Times New Roman" w:eastAsia="Times New Roman" w:hAnsi="Times New Roman" w:cs="Times New Roman"/>
          <w:sz w:val="24"/>
          <w:szCs w:val="24"/>
          <w:rPrChange w:id="4477" w:author="Du-rush Writing Studio" w:date="2019-06-14T06:55:00Z">
            <w:rPr>
              <w:del w:id="4478" w:author="anupam yadav" w:date="2019-07-05T12:16:00Z"/>
              <w:rFonts w:ascii="Courier New" w:eastAsia="Courier New" w:hAnsi="Courier New" w:cs="Courier New"/>
              <w:sz w:val="24"/>
              <w:szCs w:val="24"/>
            </w:rPr>
          </w:rPrChange>
        </w:rPr>
        <w:pPrChange w:id="4479" w:author="Divya Raja" w:date="2020-10-13T14:29:00Z">
          <w:pPr>
            <w:pStyle w:val="normal0"/>
          </w:pPr>
        </w:pPrChange>
      </w:pPr>
    </w:p>
    <w:p w:rsidR="00834337" w:rsidRPr="00834337" w:rsidRDefault="00834337" w:rsidP="00834337">
      <w:pPr>
        <w:pStyle w:val="normal0"/>
        <w:jc w:val="both"/>
        <w:rPr>
          <w:del w:id="4480" w:author="anupam yadav" w:date="2019-07-05T12:16:00Z"/>
          <w:rFonts w:ascii="Times New Roman" w:eastAsia="Times New Roman" w:hAnsi="Times New Roman" w:cs="Times New Roman"/>
          <w:sz w:val="24"/>
          <w:szCs w:val="24"/>
          <w:rPrChange w:id="4481" w:author="Du-rush Writing Studio" w:date="2019-06-14T06:55:00Z">
            <w:rPr>
              <w:del w:id="4482" w:author="anupam yadav" w:date="2019-07-05T12:16:00Z"/>
              <w:rFonts w:ascii="Courier New" w:eastAsia="Courier New" w:hAnsi="Courier New" w:cs="Courier New"/>
              <w:sz w:val="24"/>
              <w:szCs w:val="24"/>
            </w:rPr>
          </w:rPrChange>
        </w:rPr>
        <w:pPrChange w:id="4483" w:author="Divya Raja" w:date="2020-10-13T14:29:00Z">
          <w:pPr>
            <w:pStyle w:val="normal0"/>
          </w:pPr>
        </w:pPrChange>
      </w:pPr>
      <w:del w:id="4484" w:author="anupam yadav" w:date="2019-07-05T12:16:00Z">
        <w:r w:rsidRPr="00834337">
          <w:rPr>
            <w:rFonts w:ascii="Times New Roman" w:eastAsia="Times New Roman" w:hAnsi="Times New Roman" w:cs="Times New Roman"/>
            <w:sz w:val="24"/>
            <w:szCs w:val="24"/>
            <w:rPrChange w:id="4485" w:author="Du-rush Writing Studio" w:date="2019-06-14T06:55:00Z">
              <w:rPr>
                <w:rFonts w:ascii="Courier New" w:eastAsia="Courier New" w:hAnsi="Courier New" w:cs="Courier New"/>
                <w:sz w:val="24"/>
                <w:szCs w:val="24"/>
              </w:rPr>
            </w:rPrChange>
          </w:rPr>
          <w:delText>At first, the plant is a bit restless then he hears the above three sounds and slowly goes to sleep as Jinx pats its head.</w:delText>
        </w:r>
      </w:del>
    </w:p>
    <w:p w:rsidR="00834337" w:rsidRPr="00834337" w:rsidRDefault="00834337" w:rsidP="00834337">
      <w:pPr>
        <w:pStyle w:val="normal0"/>
        <w:jc w:val="both"/>
        <w:rPr>
          <w:del w:id="4486" w:author="anupam yadav" w:date="2019-07-05T12:16:00Z"/>
          <w:rFonts w:ascii="Times New Roman" w:eastAsia="Times New Roman" w:hAnsi="Times New Roman" w:cs="Times New Roman"/>
          <w:sz w:val="24"/>
          <w:szCs w:val="24"/>
          <w:rPrChange w:id="4487" w:author="Du-rush Writing Studio" w:date="2019-06-14T06:55:00Z">
            <w:rPr>
              <w:del w:id="4488" w:author="anupam yadav" w:date="2019-07-05T12:16:00Z"/>
              <w:rFonts w:ascii="Courier New" w:eastAsia="Courier New" w:hAnsi="Courier New" w:cs="Courier New"/>
              <w:sz w:val="24"/>
              <w:szCs w:val="24"/>
            </w:rPr>
          </w:rPrChange>
        </w:rPr>
        <w:pPrChange w:id="4489" w:author="Divya Raja" w:date="2020-10-13T14:29:00Z">
          <w:pPr>
            <w:pStyle w:val="normal0"/>
          </w:pPr>
        </w:pPrChange>
      </w:pPr>
    </w:p>
    <w:p w:rsidR="00834337" w:rsidRPr="00834337" w:rsidRDefault="00834337" w:rsidP="00834337">
      <w:pPr>
        <w:pStyle w:val="normal0"/>
        <w:ind w:left="2880"/>
        <w:jc w:val="both"/>
        <w:rPr>
          <w:del w:id="4490" w:author="anupam yadav" w:date="2019-07-05T12:16:00Z"/>
          <w:rFonts w:ascii="Times New Roman" w:eastAsia="Times New Roman" w:hAnsi="Times New Roman" w:cs="Times New Roman"/>
          <w:sz w:val="24"/>
          <w:szCs w:val="24"/>
          <w:rPrChange w:id="4491" w:author="Du-rush Writing Studio" w:date="2019-06-14T06:55:00Z">
            <w:rPr>
              <w:del w:id="4492" w:author="anupam yadav" w:date="2019-07-05T12:16:00Z"/>
              <w:rFonts w:ascii="Courier New" w:eastAsia="Courier New" w:hAnsi="Courier New" w:cs="Courier New"/>
              <w:sz w:val="24"/>
              <w:szCs w:val="24"/>
            </w:rPr>
          </w:rPrChange>
        </w:rPr>
        <w:pPrChange w:id="4493" w:author="Divya Raja" w:date="2020-10-13T14:29:00Z">
          <w:pPr>
            <w:pStyle w:val="normal0"/>
            <w:ind w:left="2880"/>
          </w:pPr>
        </w:pPrChange>
      </w:pPr>
      <w:del w:id="4494" w:author="anupam yadav" w:date="2019-07-05T12:16:00Z">
        <w:r w:rsidRPr="00834337">
          <w:rPr>
            <w:rFonts w:ascii="Times New Roman" w:eastAsia="Times New Roman" w:hAnsi="Times New Roman" w:cs="Times New Roman"/>
            <w:sz w:val="24"/>
            <w:szCs w:val="24"/>
            <w:rPrChange w:id="4495" w:author="Du-rush Writing Studio" w:date="2019-06-14T06:55:00Z">
              <w:rPr>
                <w:rFonts w:ascii="Courier New" w:eastAsia="Courier New" w:hAnsi="Courier New" w:cs="Courier New"/>
                <w:sz w:val="24"/>
                <w:szCs w:val="24"/>
              </w:rPr>
            </w:rPrChange>
          </w:rPr>
          <w:delText xml:space="preserve">           JINX</w:delText>
        </w:r>
      </w:del>
    </w:p>
    <w:p w:rsidR="00834337" w:rsidRPr="00834337" w:rsidRDefault="00834337" w:rsidP="00834337">
      <w:pPr>
        <w:pStyle w:val="normal0"/>
        <w:ind w:left="2160"/>
        <w:jc w:val="both"/>
        <w:rPr>
          <w:del w:id="4496" w:author="anupam yadav" w:date="2019-07-05T12:16:00Z"/>
          <w:rFonts w:ascii="Times New Roman" w:eastAsia="Times New Roman" w:hAnsi="Times New Roman" w:cs="Times New Roman"/>
          <w:sz w:val="24"/>
          <w:szCs w:val="24"/>
          <w:rPrChange w:id="4497" w:author="Du-rush Writing Studio" w:date="2019-06-14T06:55:00Z">
            <w:rPr>
              <w:del w:id="4498" w:author="anupam yadav" w:date="2019-07-05T12:16:00Z"/>
              <w:rFonts w:ascii="Courier New" w:eastAsia="Courier New" w:hAnsi="Courier New" w:cs="Courier New"/>
              <w:sz w:val="24"/>
              <w:szCs w:val="24"/>
            </w:rPr>
          </w:rPrChange>
        </w:rPr>
        <w:pPrChange w:id="4499" w:author="Divya Raja" w:date="2020-10-13T14:29:00Z">
          <w:pPr>
            <w:pStyle w:val="normal0"/>
            <w:ind w:left="2160"/>
          </w:pPr>
        </w:pPrChange>
      </w:pPr>
      <w:del w:id="4500" w:author="anupam yadav" w:date="2019-07-05T12:16:00Z">
        <w:r w:rsidRPr="00834337">
          <w:rPr>
            <w:rFonts w:ascii="Times New Roman" w:eastAsia="Times New Roman" w:hAnsi="Times New Roman" w:cs="Times New Roman"/>
            <w:sz w:val="24"/>
            <w:szCs w:val="24"/>
            <w:rPrChange w:id="4501" w:author="Du-rush Writing Studio" w:date="2019-06-14T06:55:00Z">
              <w:rPr>
                <w:rFonts w:ascii="Courier New" w:eastAsia="Courier New" w:hAnsi="Courier New" w:cs="Courier New"/>
                <w:sz w:val="24"/>
                <w:szCs w:val="24"/>
              </w:rPr>
            </w:rPrChange>
          </w:rPr>
          <w:delText xml:space="preserve">              (whispers)</w:delText>
        </w:r>
      </w:del>
    </w:p>
    <w:p w:rsidR="00834337" w:rsidRPr="00834337" w:rsidRDefault="00834337" w:rsidP="00834337">
      <w:pPr>
        <w:pStyle w:val="normal0"/>
        <w:ind w:left="1440" w:right="2160"/>
        <w:jc w:val="both"/>
        <w:rPr>
          <w:del w:id="4502" w:author="anupam yadav" w:date="2019-07-05T12:16:00Z"/>
          <w:rFonts w:ascii="Times New Roman" w:eastAsia="Times New Roman" w:hAnsi="Times New Roman" w:cs="Times New Roman"/>
          <w:sz w:val="24"/>
          <w:szCs w:val="24"/>
          <w:rPrChange w:id="4503" w:author="Du-rush Writing Studio" w:date="2019-06-14T06:55:00Z">
            <w:rPr>
              <w:del w:id="4504" w:author="anupam yadav" w:date="2019-07-05T12:16:00Z"/>
              <w:rFonts w:ascii="Courier New" w:eastAsia="Courier New" w:hAnsi="Courier New" w:cs="Courier New"/>
              <w:sz w:val="24"/>
              <w:szCs w:val="24"/>
            </w:rPr>
          </w:rPrChange>
        </w:rPr>
        <w:pPrChange w:id="4505" w:author="Divya Raja" w:date="2020-10-13T14:29:00Z">
          <w:pPr>
            <w:pStyle w:val="normal0"/>
            <w:ind w:left="1440" w:right="2160"/>
          </w:pPr>
        </w:pPrChange>
      </w:pPr>
      <w:ins w:id="4506" w:author="Namitha Santhosh" w:date="2019-06-16T14:26:00Z">
        <w:del w:id="4507" w:author="anupam yadav" w:date="2019-07-05T12:16:00Z">
          <w:r w:rsidRPr="00834337">
            <w:rPr>
              <w:rFonts w:ascii="Times New Roman" w:eastAsia="Times New Roman" w:hAnsi="Times New Roman" w:cs="Times New Roman"/>
              <w:sz w:val="24"/>
              <w:szCs w:val="24"/>
              <w:rPrChange w:id="4508" w:author="Du-rush Writing Studio" w:date="2019-06-14T06:55:00Z">
                <w:rPr>
                  <w:rFonts w:ascii="Courier New" w:eastAsia="Courier New" w:hAnsi="Courier New" w:cs="Courier New"/>
                  <w:sz w:val="24"/>
                  <w:szCs w:val="24"/>
                </w:rPr>
              </w:rPrChange>
            </w:rPr>
            <w:delText>“</w:delText>
          </w:r>
        </w:del>
      </w:ins>
      <w:del w:id="4509" w:author="anupam yadav" w:date="2019-07-05T12:16:00Z">
        <w:r w:rsidRPr="00834337">
          <w:rPr>
            <w:rFonts w:ascii="Times New Roman" w:eastAsia="Times New Roman" w:hAnsi="Times New Roman" w:cs="Times New Roman"/>
            <w:sz w:val="24"/>
            <w:szCs w:val="24"/>
            <w:rPrChange w:id="4510" w:author="Du-rush Writing Studio" w:date="2019-06-14T06:55:00Z">
              <w:rPr>
                <w:rFonts w:ascii="Courier New" w:eastAsia="Courier New" w:hAnsi="Courier New" w:cs="Courier New"/>
                <w:sz w:val="24"/>
                <w:szCs w:val="24"/>
              </w:rPr>
            </w:rPrChange>
          </w:rPr>
          <w:delText xml:space="preserve">Go to sleep, little one. </w:delText>
        </w:r>
      </w:del>
      <w:ins w:id="4511" w:author="Namitha Santhosh" w:date="2019-06-16T14:26:00Z">
        <w:del w:id="4512" w:author="anupam yadav" w:date="2019-07-05T12:16:00Z">
          <w:r w:rsidRPr="00834337">
            <w:rPr>
              <w:rFonts w:ascii="Times New Roman" w:eastAsia="Times New Roman" w:hAnsi="Times New Roman" w:cs="Times New Roman"/>
              <w:sz w:val="24"/>
              <w:szCs w:val="24"/>
              <w:rPrChange w:id="4513" w:author="Du-rush Writing Studio" w:date="2019-06-14T06:55:00Z">
                <w:rPr>
                  <w:rFonts w:ascii="Courier New" w:eastAsia="Courier New" w:hAnsi="Courier New" w:cs="Courier New"/>
                  <w:sz w:val="24"/>
                  <w:szCs w:val="24"/>
                </w:rPr>
              </w:rPrChange>
            </w:rPr>
            <w:delText>“</w:delText>
          </w:r>
        </w:del>
      </w:ins>
    </w:p>
    <w:p w:rsidR="00834337" w:rsidRPr="00834337" w:rsidRDefault="00834337" w:rsidP="00834337">
      <w:pPr>
        <w:pStyle w:val="normal0"/>
        <w:jc w:val="both"/>
        <w:rPr>
          <w:del w:id="4514" w:author="anupam yadav" w:date="2019-07-05T12:16:00Z"/>
          <w:rFonts w:ascii="Times New Roman" w:eastAsia="Times New Roman" w:hAnsi="Times New Roman" w:cs="Times New Roman"/>
          <w:sz w:val="24"/>
          <w:szCs w:val="24"/>
          <w:rPrChange w:id="4515" w:author="Du-rush Writing Studio" w:date="2019-06-14T06:55:00Z">
            <w:rPr>
              <w:del w:id="4516" w:author="anupam yadav" w:date="2019-07-05T12:16:00Z"/>
              <w:rFonts w:ascii="Courier New" w:eastAsia="Courier New" w:hAnsi="Courier New" w:cs="Courier New"/>
              <w:sz w:val="24"/>
              <w:szCs w:val="24"/>
            </w:rPr>
          </w:rPrChange>
        </w:rPr>
        <w:pPrChange w:id="4517" w:author="Divya Raja" w:date="2020-10-13T14:29:00Z">
          <w:pPr>
            <w:pStyle w:val="normal0"/>
          </w:pPr>
        </w:pPrChange>
      </w:pPr>
      <w:del w:id="4518" w:author="anupam yadav" w:date="2019-07-05T12:16:00Z">
        <w:r w:rsidRPr="00834337">
          <w:rPr>
            <w:rFonts w:ascii="Times New Roman" w:eastAsia="Times New Roman" w:hAnsi="Times New Roman" w:cs="Times New Roman"/>
            <w:b/>
            <w:sz w:val="24"/>
            <w:szCs w:val="24"/>
            <w:rPrChange w:id="4519"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520"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521"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522" w:author="Du-rush Writing Studio" w:date="2019-06-14T06:55:00Z">
              <w:rPr>
                <w:rFonts w:ascii="Courier New" w:eastAsia="Courier New" w:hAnsi="Courier New" w:cs="Courier New"/>
                <w:b/>
                <w:sz w:val="24"/>
                <w:szCs w:val="24"/>
              </w:rPr>
            </w:rPrChange>
          </w:rPr>
          <w:tab/>
        </w:r>
      </w:del>
    </w:p>
    <w:p w:rsidR="00834337" w:rsidRPr="00834337" w:rsidRDefault="00834337" w:rsidP="00834337">
      <w:pPr>
        <w:pStyle w:val="normal0"/>
        <w:jc w:val="both"/>
        <w:rPr>
          <w:del w:id="4523" w:author="anupam yadav" w:date="2019-07-05T12:16:00Z"/>
          <w:rFonts w:ascii="Times New Roman" w:eastAsia="Times New Roman" w:hAnsi="Times New Roman" w:cs="Times New Roman"/>
          <w:b/>
          <w:sz w:val="24"/>
          <w:szCs w:val="24"/>
          <w:rPrChange w:id="4524" w:author="Du-rush Writing Studio" w:date="2019-06-14T06:55:00Z">
            <w:rPr>
              <w:del w:id="4525" w:author="anupam yadav" w:date="2019-07-05T12:16:00Z"/>
              <w:rFonts w:ascii="Courier New" w:eastAsia="Courier New" w:hAnsi="Courier New" w:cs="Courier New"/>
              <w:b/>
              <w:sz w:val="24"/>
              <w:szCs w:val="24"/>
            </w:rPr>
          </w:rPrChange>
        </w:rPr>
        <w:pPrChange w:id="4526" w:author="Divya Raja" w:date="2020-10-13T14:29:00Z">
          <w:pPr>
            <w:pStyle w:val="normal0"/>
          </w:pPr>
        </w:pPrChange>
      </w:pPr>
      <w:del w:id="4527" w:author="anupam yadav" w:date="2019-07-05T12:16:00Z">
        <w:r w:rsidRPr="00834337">
          <w:rPr>
            <w:rFonts w:ascii="Times New Roman" w:eastAsia="Times New Roman" w:hAnsi="Times New Roman" w:cs="Times New Roman"/>
            <w:b/>
            <w:sz w:val="24"/>
            <w:szCs w:val="24"/>
            <w:rPrChange w:id="4528" w:author="Du-rush Writing Studio" w:date="2019-06-14T06:55:00Z">
              <w:rPr>
                <w:rFonts w:ascii="Courier New" w:eastAsia="Courier New" w:hAnsi="Courier New" w:cs="Courier New"/>
                <w:b/>
                <w:sz w:val="24"/>
                <w:szCs w:val="24"/>
              </w:rPr>
            </w:rPrChange>
          </w:rPr>
          <w:delText>EXT.PUMPKIN MANSION - DAY</w:delText>
        </w:r>
      </w:del>
    </w:p>
    <w:p w:rsidR="00834337" w:rsidRPr="00834337" w:rsidRDefault="00834337" w:rsidP="00834337">
      <w:pPr>
        <w:pStyle w:val="normal0"/>
        <w:jc w:val="both"/>
        <w:rPr>
          <w:del w:id="4529" w:author="anupam yadav" w:date="2019-07-05T12:16:00Z"/>
          <w:rFonts w:ascii="Times New Roman" w:eastAsia="Times New Roman" w:hAnsi="Times New Roman" w:cs="Times New Roman"/>
          <w:sz w:val="24"/>
          <w:szCs w:val="24"/>
          <w:rPrChange w:id="4530" w:author="Du-rush Writing Studio" w:date="2019-06-14T06:55:00Z">
            <w:rPr>
              <w:del w:id="4531" w:author="anupam yadav" w:date="2019-07-05T12:16:00Z"/>
              <w:rFonts w:ascii="Courier New" w:eastAsia="Courier New" w:hAnsi="Courier New" w:cs="Courier New"/>
              <w:sz w:val="24"/>
              <w:szCs w:val="24"/>
            </w:rPr>
          </w:rPrChange>
        </w:rPr>
        <w:pPrChange w:id="4532" w:author="Divya Raja" w:date="2020-10-13T14:29:00Z">
          <w:pPr>
            <w:pStyle w:val="normal0"/>
          </w:pPr>
        </w:pPrChange>
      </w:pPr>
      <w:del w:id="4533" w:author="anupam yadav" w:date="2019-07-05T12:16:00Z">
        <w:r w:rsidRPr="00834337">
          <w:rPr>
            <w:rFonts w:ascii="Times New Roman" w:eastAsia="Times New Roman" w:hAnsi="Times New Roman" w:cs="Times New Roman"/>
            <w:sz w:val="24"/>
            <w:szCs w:val="24"/>
            <w:rPrChange w:id="4534" w:author="Du-rush Writing Studio" w:date="2019-06-14T06:55:00Z">
              <w:rPr>
                <w:rFonts w:ascii="Courier New" w:eastAsia="Courier New" w:hAnsi="Courier New" w:cs="Courier New"/>
                <w:sz w:val="24"/>
                <w:szCs w:val="24"/>
              </w:rPr>
            </w:rPrChange>
          </w:rPr>
          <w:delText>Jinx flies into the mansion on her broomstick. She is holding the plant in her hand.</w:delText>
        </w:r>
      </w:del>
      <w:ins w:id="4535" w:author="Namitha Santhosh" w:date="2019-06-16T16:13:00Z">
        <w:del w:id="4536" w:author="anupam yadav" w:date="2019-07-05T12:16:00Z">
          <w:r w:rsidRPr="00834337">
            <w:rPr>
              <w:rFonts w:ascii="Times New Roman" w:eastAsia="Times New Roman" w:hAnsi="Times New Roman" w:cs="Times New Roman"/>
              <w:sz w:val="24"/>
              <w:szCs w:val="24"/>
              <w:rPrChange w:id="4537" w:author="Du-rush Writing Studio" w:date="2019-06-14T06:55:00Z">
                <w:rPr>
                  <w:rFonts w:ascii="Courier New" w:eastAsia="Courier New" w:hAnsi="Courier New" w:cs="Courier New"/>
                  <w:sz w:val="24"/>
                  <w:szCs w:val="24"/>
                </w:rPr>
              </w:rPrChange>
            </w:rPr>
            <w:delText>The plant looks curiously around on the flight.</w:delText>
          </w:r>
        </w:del>
      </w:ins>
    </w:p>
    <w:p w:rsidR="00834337" w:rsidRPr="00834337" w:rsidRDefault="00834337" w:rsidP="00834337">
      <w:pPr>
        <w:pStyle w:val="normal0"/>
        <w:jc w:val="both"/>
        <w:rPr>
          <w:del w:id="4538" w:author="anupam yadav" w:date="2019-07-05T12:16:00Z"/>
          <w:rFonts w:ascii="Times New Roman" w:eastAsia="Times New Roman" w:hAnsi="Times New Roman" w:cs="Times New Roman"/>
          <w:sz w:val="24"/>
          <w:szCs w:val="24"/>
          <w:rPrChange w:id="4539" w:author="Du-rush Writing Studio" w:date="2019-06-14T06:55:00Z">
            <w:rPr>
              <w:del w:id="4540" w:author="anupam yadav" w:date="2019-07-05T12:16:00Z"/>
              <w:rFonts w:ascii="Courier New" w:eastAsia="Courier New" w:hAnsi="Courier New" w:cs="Courier New"/>
              <w:sz w:val="24"/>
              <w:szCs w:val="24"/>
            </w:rPr>
          </w:rPrChange>
        </w:rPr>
        <w:pPrChange w:id="4541" w:author="Divya Raja" w:date="2020-10-13T14:29:00Z">
          <w:pPr>
            <w:pStyle w:val="normal0"/>
          </w:pPr>
        </w:pPrChange>
      </w:pPr>
    </w:p>
    <w:p w:rsidR="00834337" w:rsidRPr="00834337" w:rsidRDefault="00834337" w:rsidP="00834337">
      <w:pPr>
        <w:pStyle w:val="normal0"/>
        <w:jc w:val="both"/>
        <w:rPr>
          <w:del w:id="4542" w:author="anupam yadav" w:date="2019-07-05T12:16:00Z"/>
          <w:rFonts w:ascii="Times New Roman" w:eastAsia="Times New Roman" w:hAnsi="Times New Roman" w:cs="Times New Roman"/>
          <w:sz w:val="24"/>
          <w:szCs w:val="24"/>
          <w:rPrChange w:id="4543" w:author="Du-rush Writing Studio" w:date="2019-06-14T06:55:00Z">
            <w:rPr>
              <w:del w:id="4544" w:author="anupam yadav" w:date="2019-07-05T12:16:00Z"/>
              <w:rFonts w:ascii="Courier New" w:eastAsia="Courier New" w:hAnsi="Courier New" w:cs="Courier New"/>
              <w:sz w:val="24"/>
              <w:szCs w:val="24"/>
            </w:rPr>
          </w:rPrChange>
        </w:rPr>
        <w:pPrChange w:id="4545" w:author="Divya Raja" w:date="2020-10-13T14:29:00Z">
          <w:pPr>
            <w:pStyle w:val="normal0"/>
          </w:pPr>
        </w:pPrChange>
      </w:pPr>
      <w:del w:id="4546" w:author="anupam yadav" w:date="2019-07-05T12:16:00Z">
        <w:r w:rsidRPr="00834337">
          <w:rPr>
            <w:rFonts w:ascii="Times New Roman" w:eastAsia="Times New Roman" w:hAnsi="Times New Roman" w:cs="Times New Roman"/>
            <w:sz w:val="24"/>
            <w:szCs w:val="24"/>
            <w:rPrChange w:id="454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54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54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55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55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552" w:author="Du-rush Writing Studio" w:date="2019-06-14T06:55:00Z">
              <w:rPr>
                <w:rFonts w:ascii="Courier New" w:eastAsia="Courier New" w:hAnsi="Courier New" w:cs="Courier New"/>
                <w:sz w:val="24"/>
                <w:szCs w:val="24"/>
              </w:rPr>
            </w:rPrChange>
          </w:rPr>
          <w:tab/>
          <w:delText>JINX</w:delText>
        </w:r>
      </w:del>
    </w:p>
    <w:p w:rsidR="00834337" w:rsidRPr="00834337" w:rsidRDefault="00834337" w:rsidP="00834337">
      <w:pPr>
        <w:pStyle w:val="normal0"/>
        <w:jc w:val="both"/>
        <w:rPr>
          <w:del w:id="4553" w:author="anupam yadav" w:date="2019-07-05T12:16:00Z"/>
          <w:rFonts w:ascii="Times New Roman" w:eastAsia="Times New Roman" w:hAnsi="Times New Roman" w:cs="Times New Roman"/>
          <w:sz w:val="24"/>
          <w:szCs w:val="24"/>
          <w:rPrChange w:id="4554" w:author="Du-rush Writing Studio" w:date="2019-06-14T06:55:00Z">
            <w:rPr>
              <w:del w:id="4555" w:author="anupam yadav" w:date="2019-07-05T12:16:00Z"/>
              <w:rFonts w:ascii="Courier New" w:eastAsia="Courier New" w:hAnsi="Courier New" w:cs="Courier New"/>
              <w:sz w:val="24"/>
              <w:szCs w:val="24"/>
            </w:rPr>
          </w:rPrChange>
        </w:rPr>
        <w:pPrChange w:id="4556" w:author="Divya Raja" w:date="2020-10-13T14:29:00Z">
          <w:pPr>
            <w:pStyle w:val="normal0"/>
          </w:pPr>
        </w:pPrChange>
      </w:pPr>
      <w:del w:id="4557" w:author="anupam yadav" w:date="2019-07-05T12:16:00Z">
        <w:r w:rsidRPr="00834337">
          <w:rPr>
            <w:rFonts w:ascii="Times New Roman" w:eastAsia="Times New Roman" w:hAnsi="Times New Roman" w:cs="Times New Roman"/>
            <w:sz w:val="24"/>
            <w:szCs w:val="24"/>
            <w:rPrChange w:id="4558" w:author="Du-rush Writing Studio" w:date="2019-06-14T06:55:00Z">
              <w:rPr>
                <w:rFonts w:ascii="Courier New" w:eastAsia="Courier New" w:hAnsi="Courier New" w:cs="Courier New"/>
                <w:sz w:val="24"/>
                <w:szCs w:val="24"/>
              </w:rPr>
            </w:rPrChange>
          </w:rPr>
          <w:lastRenderedPageBreak/>
          <w:tab/>
        </w:r>
        <w:r w:rsidRPr="00834337">
          <w:rPr>
            <w:rFonts w:ascii="Times New Roman" w:eastAsia="Times New Roman" w:hAnsi="Times New Roman" w:cs="Times New Roman"/>
            <w:sz w:val="24"/>
            <w:szCs w:val="24"/>
            <w:rPrChange w:id="455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56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56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56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563" w:author="Du-rush Writing Studio" w:date="2019-06-14T06:55:00Z">
              <w:rPr>
                <w:rFonts w:ascii="Courier New" w:eastAsia="Courier New" w:hAnsi="Courier New" w:cs="Courier New"/>
                <w:sz w:val="24"/>
                <w:szCs w:val="24"/>
              </w:rPr>
            </w:rPrChange>
          </w:rPr>
          <w:tab/>
          <w:delText>(excited)</w:delText>
        </w:r>
      </w:del>
    </w:p>
    <w:p w:rsidR="00834337" w:rsidRPr="00834337" w:rsidRDefault="00834337" w:rsidP="00834337">
      <w:pPr>
        <w:pStyle w:val="normal0"/>
        <w:ind w:left="2160" w:right="2160"/>
        <w:jc w:val="both"/>
        <w:rPr>
          <w:del w:id="4564" w:author="anupam yadav" w:date="2019-07-05T12:16:00Z"/>
          <w:rFonts w:ascii="Times New Roman" w:eastAsia="Times New Roman" w:hAnsi="Times New Roman" w:cs="Times New Roman"/>
          <w:sz w:val="24"/>
          <w:szCs w:val="24"/>
          <w:rPrChange w:id="4565" w:author="Du-rush Writing Studio" w:date="2019-06-14T06:55:00Z">
            <w:rPr>
              <w:del w:id="4566" w:author="anupam yadav" w:date="2019-07-05T12:16:00Z"/>
              <w:rFonts w:ascii="Courier New" w:eastAsia="Courier New" w:hAnsi="Courier New" w:cs="Courier New"/>
              <w:sz w:val="24"/>
              <w:szCs w:val="24"/>
            </w:rPr>
          </w:rPrChange>
        </w:rPr>
        <w:pPrChange w:id="4567" w:author="Divya Raja" w:date="2020-10-13T14:29:00Z">
          <w:pPr>
            <w:pStyle w:val="normal0"/>
            <w:ind w:left="2160" w:right="2160"/>
          </w:pPr>
        </w:pPrChange>
      </w:pPr>
      <w:del w:id="4568" w:author="anupam yadav" w:date="2019-07-05T12:16:00Z">
        <w:r w:rsidRPr="00834337">
          <w:rPr>
            <w:rFonts w:ascii="Times New Roman" w:eastAsia="Times New Roman" w:hAnsi="Times New Roman" w:cs="Times New Roman"/>
            <w:sz w:val="24"/>
            <w:szCs w:val="24"/>
            <w:rPrChange w:id="4569" w:author="Du-rush Writing Studio" w:date="2019-06-14T06:55:00Z">
              <w:rPr>
                <w:rFonts w:ascii="Courier New" w:eastAsia="Courier New" w:hAnsi="Courier New" w:cs="Courier New"/>
                <w:sz w:val="24"/>
                <w:szCs w:val="24"/>
              </w:rPr>
            </w:rPrChange>
          </w:rPr>
          <w:delText>Ah! We are here finally. Welcome home!</w:delText>
        </w:r>
      </w:del>
    </w:p>
    <w:p w:rsidR="00834337" w:rsidRPr="00834337" w:rsidRDefault="00834337" w:rsidP="00834337">
      <w:pPr>
        <w:pStyle w:val="normal0"/>
        <w:jc w:val="both"/>
        <w:rPr>
          <w:del w:id="4570" w:author="anupam yadav" w:date="2019-07-05T12:16:00Z"/>
          <w:rFonts w:ascii="Times New Roman" w:eastAsia="Times New Roman" w:hAnsi="Times New Roman" w:cs="Times New Roman"/>
          <w:b/>
          <w:sz w:val="24"/>
          <w:szCs w:val="24"/>
          <w:rPrChange w:id="4571" w:author="Du-rush Writing Studio" w:date="2019-06-14T06:55:00Z">
            <w:rPr>
              <w:del w:id="4572" w:author="anupam yadav" w:date="2019-07-05T12:16:00Z"/>
              <w:rFonts w:ascii="Courier New" w:eastAsia="Courier New" w:hAnsi="Courier New" w:cs="Courier New"/>
              <w:b/>
              <w:sz w:val="24"/>
              <w:szCs w:val="24"/>
            </w:rPr>
          </w:rPrChange>
        </w:rPr>
        <w:pPrChange w:id="4573" w:author="Divya Raja" w:date="2020-10-13T14:29:00Z">
          <w:pPr>
            <w:pStyle w:val="normal0"/>
          </w:pPr>
        </w:pPrChange>
      </w:pPr>
    </w:p>
    <w:p w:rsidR="00834337" w:rsidRPr="00834337" w:rsidRDefault="00834337" w:rsidP="00834337">
      <w:pPr>
        <w:pStyle w:val="normal0"/>
        <w:jc w:val="both"/>
        <w:rPr>
          <w:del w:id="4574" w:author="anupam yadav" w:date="2019-07-05T12:16:00Z"/>
          <w:rFonts w:ascii="Times New Roman" w:eastAsia="Times New Roman" w:hAnsi="Times New Roman" w:cs="Times New Roman"/>
          <w:b/>
          <w:sz w:val="24"/>
          <w:szCs w:val="24"/>
          <w:rPrChange w:id="4575" w:author="Du-rush Writing Studio" w:date="2019-06-14T06:55:00Z">
            <w:rPr>
              <w:del w:id="4576" w:author="anupam yadav" w:date="2019-07-05T12:16:00Z"/>
              <w:rFonts w:ascii="Courier New" w:eastAsia="Courier New" w:hAnsi="Courier New" w:cs="Courier New"/>
              <w:b/>
              <w:sz w:val="24"/>
              <w:szCs w:val="24"/>
            </w:rPr>
          </w:rPrChange>
        </w:rPr>
        <w:pPrChange w:id="4577" w:author="Divya Raja" w:date="2020-10-13T14:29:00Z">
          <w:pPr>
            <w:pStyle w:val="normal0"/>
          </w:pPr>
        </w:pPrChange>
      </w:pPr>
      <w:del w:id="4578" w:author="anupam yadav" w:date="2019-07-05T12:16:00Z">
        <w:r w:rsidRPr="00834337">
          <w:rPr>
            <w:rFonts w:ascii="Times New Roman" w:eastAsia="Times New Roman" w:hAnsi="Times New Roman" w:cs="Times New Roman"/>
            <w:b/>
            <w:sz w:val="24"/>
            <w:szCs w:val="24"/>
            <w:rPrChange w:id="4579" w:author="Du-rush Writing Studio" w:date="2019-06-14T06:55:00Z">
              <w:rPr>
                <w:rFonts w:ascii="Courier New" w:eastAsia="Courier New" w:hAnsi="Courier New" w:cs="Courier New"/>
                <w:b/>
                <w:sz w:val="24"/>
                <w:szCs w:val="24"/>
              </w:rPr>
            </w:rPrChange>
          </w:rPr>
          <w:delText>INT. PUMPKIN MANSION - TV ROOM - DAY</w:delText>
        </w:r>
      </w:del>
    </w:p>
    <w:p w:rsidR="00834337" w:rsidRPr="00834337" w:rsidRDefault="00834337" w:rsidP="00834337">
      <w:pPr>
        <w:pStyle w:val="normal0"/>
        <w:jc w:val="both"/>
        <w:rPr>
          <w:del w:id="4580" w:author="anupam yadav" w:date="2019-07-05T12:16:00Z"/>
          <w:rFonts w:ascii="Times New Roman" w:eastAsia="Times New Roman" w:hAnsi="Times New Roman" w:cs="Times New Roman"/>
          <w:sz w:val="24"/>
          <w:szCs w:val="24"/>
          <w:rPrChange w:id="4581" w:author="Du-rush Writing Studio" w:date="2019-06-14T06:55:00Z">
            <w:rPr>
              <w:del w:id="4582" w:author="anupam yadav" w:date="2019-07-05T12:16:00Z"/>
              <w:rFonts w:ascii="Courier New" w:eastAsia="Courier New" w:hAnsi="Courier New" w:cs="Courier New"/>
              <w:sz w:val="24"/>
              <w:szCs w:val="24"/>
            </w:rPr>
          </w:rPrChange>
        </w:rPr>
        <w:pPrChange w:id="4583" w:author="Divya Raja" w:date="2020-10-13T14:29:00Z">
          <w:pPr>
            <w:pStyle w:val="normal0"/>
          </w:pPr>
        </w:pPrChange>
      </w:pPr>
      <w:del w:id="4584" w:author="anupam yadav" w:date="2019-07-05T12:16:00Z">
        <w:r w:rsidRPr="00834337">
          <w:rPr>
            <w:rFonts w:ascii="Times New Roman" w:eastAsia="Times New Roman" w:hAnsi="Times New Roman" w:cs="Times New Roman"/>
            <w:sz w:val="24"/>
            <w:szCs w:val="24"/>
            <w:rPrChange w:id="4585" w:author="Du-rush Writing Studio" w:date="2019-06-14T06:55:00Z">
              <w:rPr>
                <w:rFonts w:ascii="Courier New" w:eastAsia="Courier New" w:hAnsi="Courier New" w:cs="Courier New"/>
                <w:sz w:val="24"/>
                <w:szCs w:val="24"/>
              </w:rPr>
            </w:rPrChange>
          </w:rPr>
          <w:delText>She places the plant near the sofa in the TV room. She kisses it and the plant blushes.</w:delText>
        </w:r>
      </w:del>
    </w:p>
    <w:p w:rsidR="00834337" w:rsidRPr="00834337" w:rsidRDefault="00834337" w:rsidP="00834337">
      <w:pPr>
        <w:pStyle w:val="normal0"/>
        <w:jc w:val="both"/>
        <w:rPr>
          <w:del w:id="4586" w:author="anupam yadav" w:date="2019-07-05T12:16:00Z"/>
          <w:rFonts w:ascii="Times New Roman" w:eastAsia="Times New Roman" w:hAnsi="Times New Roman" w:cs="Times New Roman"/>
          <w:sz w:val="24"/>
          <w:szCs w:val="24"/>
          <w:rPrChange w:id="4587" w:author="Du-rush Writing Studio" w:date="2019-06-14T06:55:00Z">
            <w:rPr>
              <w:del w:id="4588" w:author="anupam yadav" w:date="2019-07-05T12:16:00Z"/>
              <w:rFonts w:ascii="Courier New" w:eastAsia="Courier New" w:hAnsi="Courier New" w:cs="Courier New"/>
              <w:sz w:val="24"/>
              <w:szCs w:val="24"/>
            </w:rPr>
          </w:rPrChange>
        </w:rPr>
        <w:pPrChange w:id="4589" w:author="Divya Raja" w:date="2020-10-13T14:29:00Z">
          <w:pPr>
            <w:pStyle w:val="normal0"/>
          </w:pPr>
        </w:pPrChange>
      </w:pPr>
      <w:del w:id="4590" w:author="anupam yadav" w:date="2019-07-05T12:16:00Z">
        <w:r w:rsidRPr="00834337">
          <w:rPr>
            <w:rFonts w:ascii="Times New Roman" w:eastAsia="Times New Roman" w:hAnsi="Times New Roman" w:cs="Times New Roman"/>
            <w:sz w:val="24"/>
            <w:szCs w:val="24"/>
            <w:rPrChange w:id="459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592" w:author="Du-rush Writing Studio" w:date="2019-06-14T06:55:00Z">
              <w:rPr>
                <w:rFonts w:ascii="Courier New" w:eastAsia="Courier New" w:hAnsi="Courier New" w:cs="Courier New"/>
                <w:sz w:val="24"/>
                <w:szCs w:val="24"/>
              </w:rPr>
            </w:rPrChange>
          </w:rPr>
          <w:tab/>
        </w:r>
      </w:del>
    </w:p>
    <w:p w:rsidR="00834337" w:rsidRPr="00834337" w:rsidRDefault="00834337" w:rsidP="00834337">
      <w:pPr>
        <w:pStyle w:val="normal0"/>
        <w:jc w:val="both"/>
        <w:rPr>
          <w:del w:id="4593" w:author="anupam yadav" w:date="2019-07-05T12:16:00Z"/>
          <w:rFonts w:ascii="Times New Roman" w:eastAsia="Times New Roman" w:hAnsi="Times New Roman" w:cs="Times New Roman"/>
          <w:b/>
          <w:sz w:val="24"/>
          <w:szCs w:val="24"/>
          <w:rPrChange w:id="4594" w:author="Du-rush Writing Studio" w:date="2019-06-14T06:55:00Z">
            <w:rPr>
              <w:del w:id="4595" w:author="anupam yadav" w:date="2019-07-05T12:16:00Z"/>
              <w:rFonts w:ascii="Courier New" w:eastAsia="Courier New" w:hAnsi="Courier New" w:cs="Courier New"/>
              <w:b/>
              <w:sz w:val="24"/>
              <w:szCs w:val="24"/>
            </w:rPr>
          </w:rPrChange>
        </w:rPr>
        <w:pPrChange w:id="4596" w:author="Divya Raja" w:date="2020-10-13T14:29:00Z">
          <w:pPr>
            <w:pStyle w:val="normal0"/>
          </w:pPr>
        </w:pPrChange>
      </w:pPr>
      <w:del w:id="4597" w:author="anupam yadav" w:date="2019-07-05T12:16:00Z">
        <w:r w:rsidRPr="00834337">
          <w:rPr>
            <w:rFonts w:ascii="Times New Roman" w:eastAsia="Times New Roman" w:hAnsi="Times New Roman" w:cs="Times New Roman"/>
            <w:b/>
            <w:sz w:val="24"/>
            <w:szCs w:val="24"/>
            <w:rPrChange w:id="4598" w:author="Du-rush Writing Studio" w:date="2019-06-14T06:55:00Z">
              <w:rPr>
                <w:rFonts w:ascii="Courier New" w:eastAsia="Courier New" w:hAnsi="Courier New" w:cs="Courier New"/>
                <w:b/>
                <w:sz w:val="24"/>
                <w:szCs w:val="24"/>
              </w:rPr>
            </w:rPrChange>
          </w:rPr>
          <w:delText>EXT. PUMPKIN MANSION - DAY TO NIGHT</w:delText>
        </w:r>
      </w:del>
    </w:p>
    <w:p w:rsidR="00834337" w:rsidRPr="00834337" w:rsidRDefault="00834337" w:rsidP="00834337">
      <w:pPr>
        <w:pStyle w:val="normal0"/>
        <w:jc w:val="both"/>
        <w:rPr>
          <w:del w:id="4599" w:author="anupam yadav" w:date="2019-07-05T12:16:00Z"/>
          <w:rFonts w:ascii="Times New Roman" w:eastAsia="Times New Roman" w:hAnsi="Times New Roman" w:cs="Times New Roman"/>
          <w:sz w:val="24"/>
          <w:szCs w:val="24"/>
          <w:rPrChange w:id="4600" w:author="Du-rush Writing Studio" w:date="2019-06-14T06:55:00Z">
            <w:rPr>
              <w:del w:id="4601" w:author="anupam yadav" w:date="2019-07-05T12:16:00Z"/>
              <w:rFonts w:ascii="Courier New" w:eastAsia="Courier New" w:hAnsi="Courier New" w:cs="Courier New"/>
              <w:sz w:val="24"/>
              <w:szCs w:val="24"/>
            </w:rPr>
          </w:rPrChange>
        </w:rPr>
        <w:pPrChange w:id="4602" w:author="Divya Raja" w:date="2020-10-13T14:29:00Z">
          <w:pPr>
            <w:pStyle w:val="normal0"/>
          </w:pPr>
        </w:pPrChange>
      </w:pPr>
      <w:del w:id="4603" w:author="anupam yadav" w:date="2019-07-05T12:16:00Z">
        <w:r w:rsidRPr="00834337">
          <w:rPr>
            <w:rFonts w:ascii="Times New Roman" w:eastAsia="Times New Roman" w:hAnsi="Times New Roman" w:cs="Times New Roman"/>
            <w:sz w:val="24"/>
            <w:szCs w:val="24"/>
            <w:rPrChange w:id="4604" w:author="Du-rush Writing Studio" w:date="2019-06-14T06:55:00Z">
              <w:rPr>
                <w:rFonts w:ascii="Courier New" w:eastAsia="Courier New" w:hAnsi="Courier New" w:cs="Courier New"/>
                <w:sz w:val="24"/>
                <w:szCs w:val="24"/>
              </w:rPr>
            </w:rPrChange>
          </w:rPr>
          <w:delText>Show the passage of time as the sun sets down and the moon pops up.</w:delText>
        </w:r>
      </w:del>
      <w:ins w:id="4605" w:author="Namitha Santhosh" w:date="2019-06-16T14:27:00Z">
        <w:del w:id="4606" w:author="anupam yadav" w:date="2019-07-05T12:16:00Z">
          <w:r w:rsidRPr="00834337">
            <w:rPr>
              <w:rFonts w:ascii="Times New Roman" w:eastAsia="Times New Roman" w:hAnsi="Times New Roman" w:cs="Times New Roman"/>
              <w:sz w:val="24"/>
              <w:szCs w:val="24"/>
              <w:rPrChange w:id="4607" w:author="Du-rush Writing Studio" w:date="2019-06-14T06:55:00Z">
                <w:rPr>
                  <w:rFonts w:ascii="Courier New" w:eastAsia="Courier New" w:hAnsi="Courier New" w:cs="Courier New"/>
                  <w:sz w:val="24"/>
                  <w:szCs w:val="24"/>
                </w:rPr>
              </w:rPrChange>
            </w:rPr>
            <w:delText>[or show the light fading away around the plant and it feeling safe during the day and the time sweeps into night.]</w:delText>
          </w:r>
        </w:del>
      </w:ins>
    </w:p>
    <w:p w:rsidR="00834337" w:rsidRPr="00834337" w:rsidRDefault="00834337" w:rsidP="00834337">
      <w:pPr>
        <w:pStyle w:val="normal0"/>
        <w:jc w:val="both"/>
        <w:rPr>
          <w:del w:id="4608" w:author="anupam yadav" w:date="2019-07-05T12:16:00Z"/>
          <w:rFonts w:ascii="Times New Roman" w:eastAsia="Times New Roman" w:hAnsi="Times New Roman" w:cs="Times New Roman"/>
          <w:sz w:val="24"/>
          <w:szCs w:val="24"/>
          <w:rPrChange w:id="4609" w:author="Du-rush Writing Studio" w:date="2019-06-14T06:55:00Z">
            <w:rPr>
              <w:del w:id="4610" w:author="anupam yadav" w:date="2019-07-05T12:16:00Z"/>
              <w:rFonts w:ascii="Courier New" w:eastAsia="Courier New" w:hAnsi="Courier New" w:cs="Courier New"/>
              <w:sz w:val="24"/>
              <w:szCs w:val="24"/>
            </w:rPr>
          </w:rPrChange>
        </w:rPr>
        <w:pPrChange w:id="4611" w:author="Divya Raja" w:date="2020-10-13T14:29:00Z">
          <w:pPr>
            <w:pStyle w:val="normal0"/>
          </w:pPr>
        </w:pPrChange>
      </w:pPr>
    </w:p>
    <w:p w:rsidR="00834337" w:rsidRPr="00834337" w:rsidRDefault="00834337" w:rsidP="00834337">
      <w:pPr>
        <w:pStyle w:val="normal0"/>
        <w:jc w:val="both"/>
        <w:rPr>
          <w:del w:id="4612" w:author="anupam yadav" w:date="2019-07-05T12:16:00Z"/>
          <w:rFonts w:ascii="Times New Roman" w:eastAsia="Times New Roman" w:hAnsi="Times New Roman" w:cs="Times New Roman"/>
          <w:b/>
          <w:sz w:val="24"/>
          <w:szCs w:val="24"/>
          <w:rPrChange w:id="4613" w:author="Du-rush Writing Studio" w:date="2019-06-14T06:55:00Z">
            <w:rPr>
              <w:del w:id="4614" w:author="anupam yadav" w:date="2019-07-05T12:16:00Z"/>
              <w:rFonts w:ascii="Courier New" w:eastAsia="Courier New" w:hAnsi="Courier New" w:cs="Courier New"/>
              <w:b/>
              <w:sz w:val="24"/>
              <w:szCs w:val="24"/>
            </w:rPr>
          </w:rPrChange>
        </w:rPr>
        <w:pPrChange w:id="4615" w:author="Divya Raja" w:date="2020-10-13T14:29:00Z">
          <w:pPr>
            <w:pStyle w:val="normal0"/>
          </w:pPr>
        </w:pPrChange>
      </w:pPr>
      <w:del w:id="4616" w:author="anupam yadav" w:date="2019-07-05T12:16:00Z">
        <w:r w:rsidRPr="00834337">
          <w:rPr>
            <w:rFonts w:ascii="Times New Roman" w:eastAsia="Times New Roman" w:hAnsi="Times New Roman" w:cs="Times New Roman"/>
            <w:b/>
            <w:sz w:val="24"/>
            <w:szCs w:val="24"/>
            <w:rPrChange w:id="4617" w:author="Du-rush Writing Studio" w:date="2019-06-14T06:55:00Z">
              <w:rPr>
                <w:rFonts w:ascii="Courier New" w:eastAsia="Courier New" w:hAnsi="Courier New" w:cs="Courier New"/>
                <w:b/>
                <w:sz w:val="24"/>
                <w:szCs w:val="24"/>
              </w:rPr>
            </w:rPrChange>
          </w:rPr>
          <w:delText>INT. PUMPKIN MANSION - TV ROOM - NIGHT</w:delText>
        </w:r>
      </w:del>
    </w:p>
    <w:p w:rsidR="00834337" w:rsidRPr="00834337" w:rsidRDefault="00834337" w:rsidP="00834337">
      <w:pPr>
        <w:pStyle w:val="normal0"/>
        <w:jc w:val="both"/>
        <w:rPr>
          <w:del w:id="4618" w:author="anupam yadav" w:date="2019-07-05T12:16:00Z"/>
          <w:rFonts w:ascii="Times New Roman" w:eastAsia="Times New Roman" w:hAnsi="Times New Roman" w:cs="Times New Roman"/>
          <w:sz w:val="24"/>
          <w:szCs w:val="24"/>
          <w:rPrChange w:id="4619" w:author="Du-rush Writing Studio" w:date="2019-06-14T06:55:00Z">
            <w:rPr>
              <w:del w:id="4620" w:author="anupam yadav" w:date="2019-07-05T12:16:00Z"/>
              <w:rFonts w:ascii="Courier New" w:eastAsia="Courier New" w:hAnsi="Courier New" w:cs="Courier New"/>
              <w:sz w:val="24"/>
              <w:szCs w:val="24"/>
            </w:rPr>
          </w:rPrChange>
        </w:rPr>
        <w:pPrChange w:id="4621" w:author="Divya Raja" w:date="2020-10-13T14:29:00Z">
          <w:pPr>
            <w:pStyle w:val="normal0"/>
          </w:pPr>
        </w:pPrChange>
      </w:pPr>
      <w:del w:id="4622" w:author="anupam yadav" w:date="2019-07-05T12:16:00Z">
        <w:r w:rsidRPr="00834337">
          <w:rPr>
            <w:rFonts w:ascii="Times New Roman" w:eastAsia="Times New Roman" w:hAnsi="Times New Roman" w:cs="Times New Roman"/>
            <w:sz w:val="24"/>
            <w:szCs w:val="24"/>
            <w:rPrChange w:id="4623" w:author="Du-rush Writing Studio" w:date="2019-06-14T06:55:00Z">
              <w:rPr>
                <w:rFonts w:ascii="Courier New" w:eastAsia="Courier New" w:hAnsi="Courier New" w:cs="Courier New"/>
                <w:sz w:val="24"/>
                <w:szCs w:val="24"/>
              </w:rPr>
            </w:rPrChange>
          </w:rPr>
          <w:delText>Jinx yawns and bends down to talk to the Venus fly trap, who is very happy to see her and throws its arms in excitement.</w:delText>
        </w:r>
      </w:del>
    </w:p>
    <w:p w:rsidR="00834337" w:rsidRPr="00834337" w:rsidRDefault="00834337" w:rsidP="00834337">
      <w:pPr>
        <w:pStyle w:val="normal0"/>
        <w:jc w:val="both"/>
        <w:rPr>
          <w:del w:id="4624" w:author="anupam yadav" w:date="2019-07-05T12:16:00Z"/>
          <w:rFonts w:ascii="Times New Roman" w:eastAsia="Times New Roman" w:hAnsi="Times New Roman" w:cs="Times New Roman"/>
          <w:sz w:val="24"/>
          <w:szCs w:val="24"/>
          <w:rPrChange w:id="4625" w:author="Du-rush Writing Studio" w:date="2019-06-14T06:55:00Z">
            <w:rPr>
              <w:del w:id="4626" w:author="anupam yadav" w:date="2019-07-05T12:16:00Z"/>
              <w:rFonts w:ascii="Courier New" w:eastAsia="Courier New" w:hAnsi="Courier New" w:cs="Courier New"/>
              <w:sz w:val="24"/>
              <w:szCs w:val="24"/>
            </w:rPr>
          </w:rPrChange>
        </w:rPr>
        <w:pPrChange w:id="4627" w:author="Divya Raja" w:date="2020-10-13T14:29:00Z">
          <w:pPr>
            <w:pStyle w:val="normal0"/>
          </w:pPr>
        </w:pPrChange>
      </w:pPr>
      <w:del w:id="4628" w:author="anupam yadav" w:date="2019-07-05T12:16:00Z">
        <w:r w:rsidRPr="00834337">
          <w:rPr>
            <w:rFonts w:ascii="Times New Roman" w:eastAsia="Times New Roman" w:hAnsi="Times New Roman" w:cs="Times New Roman"/>
            <w:sz w:val="24"/>
            <w:szCs w:val="24"/>
            <w:rPrChange w:id="462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63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631" w:author="Du-rush Writing Studio" w:date="2019-06-14T06:55:00Z">
              <w:rPr>
                <w:rFonts w:ascii="Courier New" w:eastAsia="Courier New" w:hAnsi="Courier New" w:cs="Courier New"/>
                <w:sz w:val="24"/>
                <w:szCs w:val="24"/>
              </w:rPr>
            </w:rPrChange>
          </w:rPr>
          <w:tab/>
        </w:r>
      </w:del>
    </w:p>
    <w:p w:rsidR="00834337" w:rsidRPr="00834337" w:rsidRDefault="00834337" w:rsidP="00834337">
      <w:pPr>
        <w:pStyle w:val="normal0"/>
        <w:jc w:val="both"/>
        <w:rPr>
          <w:del w:id="4632" w:author="anupam yadav" w:date="2019-07-05T12:16:00Z"/>
          <w:rFonts w:ascii="Times New Roman" w:eastAsia="Times New Roman" w:hAnsi="Times New Roman" w:cs="Times New Roman"/>
          <w:sz w:val="24"/>
          <w:szCs w:val="24"/>
          <w:rPrChange w:id="4633" w:author="Du-rush Writing Studio" w:date="2019-06-14T06:55:00Z">
            <w:rPr>
              <w:del w:id="4634" w:author="anupam yadav" w:date="2019-07-05T12:16:00Z"/>
              <w:rFonts w:ascii="Courier New" w:eastAsia="Courier New" w:hAnsi="Courier New" w:cs="Courier New"/>
              <w:sz w:val="24"/>
              <w:szCs w:val="24"/>
            </w:rPr>
          </w:rPrChange>
        </w:rPr>
        <w:pPrChange w:id="4635" w:author="Divya Raja" w:date="2020-10-13T14:29:00Z">
          <w:pPr>
            <w:pStyle w:val="normal0"/>
          </w:pPr>
        </w:pPrChange>
      </w:pPr>
      <w:del w:id="4636" w:author="anupam yadav" w:date="2019-07-05T12:16:00Z">
        <w:r w:rsidRPr="00834337">
          <w:rPr>
            <w:rFonts w:ascii="Times New Roman" w:eastAsia="Times New Roman" w:hAnsi="Times New Roman" w:cs="Times New Roman"/>
            <w:sz w:val="24"/>
            <w:szCs w:val="24"/>
            <w:rPrChange w:id="463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63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63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64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64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642" w:author="Du-rush Writing Studio" w:date="2019-06-14T06:55:00Z">
              <w:rPr>
                <w:rFonts w:ascii="Courier New" w:eastAsia="Courier New" w:hAnsi="Courier New" w:cs="Courier New"/>
                <w:sz w:val="24"/>
                <w:szCs w:val="24"/>
              </w:rPr>
            </w:rPrChange>
          </w:rPr>
          <w:tab/>
          <w:delText>JINX</w:delText>
        </w:r>
      </w:del>
    </w:p>
    <w:p w:rsidR="00834337" w:rsidRPr="00834337" w:rsidRDefault="00834337" w:rsidP="00834337">
      <w:pPr>
        <w:pStyle w:val="normal0"/>
        <w:ind w:left="1440" w:right="2160" w:firstLine="720"/>
        <w:jc w:val="both"/>
        <w:rPr>
          <w:del w:id="4643" w:author="anupam yadav" w:date="2019-07-05T12:16:00Z"/>
          <w:rFonts w:ascii="Times New Roman" w:eastAsia="Times New Roman" w:hAnsi="Times New Roman" w:cs="Times New Roman"/>
          <w:sz w:val="24"/>
          <w:szCs w:val="24"/>
          <w:rPrChange w:id="4644" w:author="Du-rush Writing Studio" w:date="2019-06-14T06:55:00Z">
            <w:rPr>
              <w:del w:id="4645" w:author="anupam yadav" w:date="2019-07-05T12:16:00Z"/>
              <w:rFonts w:ascii="Courier New" w:eastAsia="Courier New" w:hAnsi="Courier New" w:cs="Courier New"/>
              <w:sz w:val="24"/>
              <w:szCs w:val="24"/>
            </w:rPr>
          </w:rPrChange>
        </w:rPr>
        <w:pPrChange w:id="4646" w:author="Divya Raja" w:date="2020-10-13T14:29:00Z">
          <w:pPr>
            <w:pStyle w:val="normal0"/>
            <w:ind w:left="1440" w:right="2160" w:firstLine="720"/>
          </w:pPr>
        </w:pPrChange>
      </w:pPr>
      <w:del w:id="4647" w:author="anupam yadav" w:date="2019-07-05T12:16:00Z">
        <w:r w:rsidRPr="00834337">
          <w:rPr>
            <w:rFonts w:ascii="Times New Roman" w:eastAsia="Times New Roman" w:hAnsi="Times New Roman" w:cs="Times New Roman"/>
            <w:sz w:val="24"/>
            <w:szCs w:val="24"/>
            <w:rPrChange w:id="4648" w:author="Du-rush Writing Studio" w:date="2019-06-14T06:55:00Z">
              <w:rPr>
                <w:rFonts w:ascii="Courier New" w:eastAsia="Courier New" w:hAnsi="Courier New" w:cs="Courier New"/>
                <w:sz w:val="24"/>
                <w:szCs w:val="24"/>
              </w:rPr>
            </w:rPrChange>
          </w:rPr>
          <w:delText>It’s bedtime. Goodnight!</w:delText>
        </w:r>
      </w:del>
    </w:p>
    <w:p w:rsidR="00834337" w:rsidRPr="00834337" w:rsidRDefault="00834337" w:rsidP="00834337">
      <w:pPr>
        <w:pStyle w:val="normal0"/>
        <w:jc w:val="both"/>
        <w:rPr>
          <w:del w:id="4649" w:author="anupam yadav" w:date="2019-07-05T12:16:00Z"/>
          <w:rFonts w:ascii="Times New Roman" w:eastAsia="Times New Roman" w:hAnsi="Times New Roman" w:cs="Times New Roman"/>
          <w:sz w:val="24"/>
          <w:szCs w:val="24"/>
          <w:rPrChange w:id="4650" w:author="Du-rush Writing Studio" w:date="2019-06-14T06:55:00Z">
            <w:rPr>
              <w:del w:id="4651" w:author="anupam yadav" w:date="2019-07-05T12:16:00Z"/>
              <w:rFonts w:ascii="Courier New" w:eastAsia="Courier New" w:hAnsi="Courier New" w:cs="Courier New"/>
              <w:sz w:val="24"/>
              <w:szCs w:val="24"/>
            </w:rPr>
          </w:rPrChange>
        </w:rPr>
        <w:pPrChange w:id="4652" w:author="Divya Raja" w:date="2020-10-13T14:29:00Z">
          <w:pPr>
            <w:pStyle w:val="normal0"/>
          </w:pPr>
        </w:pPrChange>
      </w:pPr>
    </w:p>
    <w:p w:rsidR="00834337" w:rsidRPr="00834337" w:rsidRDefault="00834337" w:rsidP="00834337">
      <w:pPr>
        <w:pStyle w:val="normal0"/>
        <w:jc w:val="both"/>
        <w:rPr>
          <w:del w:id="4653" w:author="anupam yadav" w:date="2019-07-05T12:16:00Z"/>
          <w:rFonts w:ascii="Times New Roman" w:eastAsia="Times New Roman" w:hAnsi="Times New Roman" w:cs="Times New Roman"/>
          <w:sz w:val="24"/>
          <w:szCs w:val="24"/>
          <w:rPrChange w:id="4654" w:author="Du-rush Writing Studio" w:date="2019-06-14T06:55:00Z">
            <w:rPr>
              <w:del w:id="4655" w:author="anupam yadav" w:date="2019-07-05T12:16:00Z"/>
              <w:rFonts w:ascii="Courier New" w:eastAsia="Courier New" w:hAnsi="Courier New" w:cs="Courier New"/>
              <w:sz w:val="24"/>
              <w:szCs w:val="24"/>
            </w:rPr>
          </w:rPrChange>
        </w:rPr>
        <w:pPrChange w:id="4656" w:author="Divya Raja" w:date="2020-10-13T14:29:00Z">
          <w:pPr>
            <w:pStyle w:val="normal0"/>
          </w:pPr>
        </w:pPrChange>
      </w:pPr>
      <w:del w:id="4657" w:author="anupam yadav" w:date="2019-07-05T12:16:00Z">
        <w:r w:rsidRPr="00834337">
          <w:rPr>
            <w:rFonts w:ascii="Times New Roman" w:eastAsia="Times New Roman" w:hAnsi="Times New Roman" w:cs="Times New Roman"/>
            <w:sz w:val="24"/>
            <w:szCs w:val="24"/>
            <w:rPrChange w:id="4658" w:author="Du-rush Writing Studio" w:date="2019-06-14T06:55:00Z">
              <w:rPr>
                <w:rFonts w:ascii="Courier New" w:eastAsia="Courier New" w:hAnsi="Courier New" w:cs="Courier New"/>
                <w:sz w:val="24"/>
                <w:szCs w:val="24"/>
              </w:rPr>
            </w:rPrChange>
          </w:rPr>
          <w:delText xml:space="preserve">Jinx pats the venus fly trap and leaves the room. Show in subsequent jump cuts - The plant tries to sleep but it twists and turns, as it is not at ease. Then suddenly thunder cracks </w:delText>
        </w:r>
      </w:del>
      <w:ins w:id="4659" w:author="Namitha Santhosh" w:date="2019-06-16T16:18:00Z">
        <w:del w:id="4660" w:author="anupam yadav" w:date="2019-07-05T12:16:00Z">
          <w:r w:rsidRPr="00834337">
            <w:rPr>
              <w:rFonts w:ascii="Times New Roman" w:eastAsia="Times New Roman" w:hAnsi="Times New Roman" w:cs="Times New Roman"/>
              <w:sz w:val="24"/>
              <w:szCs w:val="24"/>
              <w:rPrChange w:id="4661" w:author="Du-rush Writing Studio" w:date="2019-06-14T06:55:00Z">
                <w:rPr>
                  <w:rFonts w:ascii="Courier New" w:eastAsia="Courier New" w:hAnsi="Courier New" w:cs="Courier New"/>
                  <w:sz w:val="24"/>
                  <w:szCs w:val="24"/>
                </w:rPr>
              </w:rPrChange>
            </w:rPr>
            <w:delText xml:space="preserve">. The plant jerks as if  something hit it , feeling stunned </w:delText>
          </w:r>
        </w:del>
      </w:ins>
      <w:del w:id="4662" w:author="anupam yadav" w:date="2019-07-05T12:16:00Z">
        <w:r w:rsidRPr="00834337">
          <w:rPr>
            <w:rFonts w:ascii="Times New Roman" w:eastAsia="Times New Roman" w:hAnsi="Times New Roman" w:cs="Times New Roman"/>
            <w:sz w:val="24"/>
            <w:szCs w:val="24"/>
            <w:rPrChange w:id="4663" w:author="Du-rush Writing Studio" w:date="2019-06-14T06:55:00Z">
              <w:rPr>
                <w:rFonts w:ascii="Courier New" w:eastAsia="Courier New" w:hAnsi="Courier New" w:cs="Courier New"/>
                <w:sz w:val="24"/>
                <w:szCs w:val="24"/>
              </w:rPr>
            </w:rPrChange>
          </w:rPr>
          <w:delText>and it starts shrieking.</w:delText>
        </w:r>
      </w:del>
    </w:p>
    <w:p w:rsidR="00834337" w:rsidRPr="00834337" w:rsidRDefault="00834337" w:rsidP="00834337">
      <w:pPr>
        <w:pStyle w:val="normal0"/>
        <w:jc w:val="both"/>
        <w:rPr>
          <w:del w:id="4664" w:author="anupam yadav" w:date="2019-07-05T12:16:00Z"/>
          <w:rFonts w:ascii="Times New Roman" w:eastAsia="Times New Roman" w:hAnsi="Times New Roman" w:cs="Times New Roman"/>
          <w:b/>
          <w:sz w:val="24"/>
          <w:szCs w:val="24"/>
          <w:rPrChange w:id="4665" w:author="Du-rush Writing Studio" w:date="2019-06-14T06:55:00Z">
            <w:rPr>
              <w:del w:id="4666" w:author="anupam yadav" w:date="2019-07-05T12:16:00Z"/>
              <w:rFonts w:ascii="Courier New" w:eastAsia="Courier New" w:hAnsi="Courier New" w:cs="Courier New"/>
              <w:b/>
              <w:sz w:val="24"/>
              <w:szCs w:val="24"/>
            </w:rPr>
          </w:rPrChange>
        </w:rPr>
        <w:pPrChange w:id="4667" w:author="Divya Raja" w:date="2020-10-13T14:29:00Z">
          <w:pPr>
            <w:pStyle w:val="normal0"/>
          </w:pPr>
        </w:pPrChange>
      </w:pPr>
      <w:del w:id="4668" w:author="anupam yadav" w:date="2019-07-05T12:16:00Z">
        <w:r w:rsidRPr="00834337">
          <w:rPr>
            <w:rFonts w:ascii="Times New Roman" w:eastAsia="Times New Roman" w:hAnsi="Times New Roman" w:cs="Times New Roman"/>
            <w:b/>
            <w:sz w:val="24"/>
            <w:szCs w:val="24"/>
            <w:rPrChange w:id="4669"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670"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671"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672"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673"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674"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675"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676"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677"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678" w:author="Du-rush Writing Studio" w:date="2019-06-14T06:55:00Z">
              <w:rPr>
                <w:rFonts w:ascii="Courier New" w:eastAsia="Courier New" w:hAnsi="Courier New" w:cs="Courier New"/>
                <w:b/>
                <w:sz w:val="24"/>
                <w:szCs w:val="24"/>
              </w:rPr>
            </w:rPrChange>
          </w:rPr>
          <w:tab/>
        </w:r>
        <w:r w:rsidRPr="00834337">
          <w:rPr>
            <w:rFonts w:ascii="Times New Roman" w:eastAsia="Times New Roman" w:hAnsi="Times New Roman" w:cs="Times New Roman"/>
            <w:b/>
            <w:sz w:val="24"/>
            <w:szCs w:val="24"/>
            <w:rPrChange w:id="4679" w:author="Du-rush Writing Studio" w:date="2019-06-14T06:55:00Z">
              <w:rPr>
                <w:rFonts w:ascii="Courier New" w:eastAsia="Courier New" w:hAnsi="Courier New" w:cs="Courier New"/>
                <w:b/>
                <w:sz w:val="24"/>
                <w:szCs w:val="24"/>
              </w:rPr>
            </w:rPrChange>
          </w:rPr>
          <w:br/>
          <w:delText>INT. PUMPKIN MANSION - JINX’S BEDROOM - NIGHT</w:delText>
        </w:r>
      </w:del>
    </w:p>
    <w:p w:rsidR="00834337" w:rsidRPr="00834337" w:rsidRDefault="00834337" w:rsidP="00834337">
      <w:pPr>
        <w:pStyle w:val="normal0"/>
        <w:jc w:val="both"/>
        <w:rPr>
          <w:del w:id="4680" w:author="anupam yadav" w:date="2019-07-05T12:16:00Z"/>
          <w:rFonts w:ascii="Times New Roman" w:eastAsia="Times New Roman" w:hAnsi="Times New Roman" w:cs="Times New Roman"/>
          <w:sz w:val="24"/>
          <w:szCs w:val="24"/>
          <w:rPrChange w:id="4681" w:author="Du-rush Writing Studio" w:date="2019-06-14T06:55:00Z">
            <w:rPr>
              <w:del w:id="4682" w:author="anupam yadav" w:date="2019-07-05T12:16:00Z"/>
              <w:rFonts w:ascii="Courier New" w:eastAsia="Courier New" w:hAnsi="Courier New" w:cs="Courier New"/>
              <w:sz w:val="24"/>
              <w:szCs w:val="24"/>
            </w:rPr>
          </w:rPrChange>
        </w:rPr>
        <w:pPrChange w:id="4683" w:author="Divya Raja" w:date="2020-10-13T14:29:00Z">
          <w:pPr>
            <w:pStyle w:val="normal0"/>
          </w:pPr>
        </w:pPrChange>
      </w:pPr>
      <w:del w:id="4684" w:author="anupam yadav" w:date="2019-07-05T12:16:00Z">
        <w:r w:rsidRPr="00834337">
          <w:rPr>
            <w:rFonts w:ascii="Times New Roman" w:eastAsia="Times New Roman" w:hAnsi="Times New Roman" w:cs="Times New Roman"/>
            <w:sz w:val="24"/>
            <w:szCs w:val="24"/>
            <w:rPrChange w:id="4685" w:author="Du-rush Writing Studio" w:date="2019-06-14T06:55:00Z">
              <w:rPr>
                <w:rFonts w:ascii="Courier New" w:eastAsia="Courier New" w:hAnsi="Courier New" w:cs="Courier New"/>
                <w:sz w:val="24"/>
                <w:szCs w:val="24"/>
              </w:rPr>
            </w:rPrChange>
          </w:rPr>
          <w:delText>Loud screams from the TV room wakes up Jinx. She gets up and rushes out.</w:delText>
        </w:r>
      </w:del>
    </w:p>
    <w:p w:rsidR="00834337" w:rsidRPr="00834337" w:rsidRDefault="00834337" w:rsidP="00834337">
      <w:pPr>
        <w:pStyle w:val="normal0"/>
        <w:jc w:val="both"/>
        <w:rPr>
          <w:del w:id="4686" w:author="anupam yadav" w:date="2019-07-05T12:16:00Z"/>
          <w:rFonts w:ascii="Times New Roman" w:eastAsia="Times New Roman" w:hAnsi="Times New Roman" w:cs="Times New Roman"/>
          <w:sz w:val="24"/>
          <w:szCs w:val="24"/>
          <w:rPrChange w:id="4687" w:author="Du-rush Writing Studio" w:date="2019-06-14T06:55:00Z">
            <w:rPr>
              <w:del w:id="4688" w:author="anupam yadav" w:date="2019-07-05T12:16:00Z"/>
              <w:rFonts w:ascii="Courier New" w:eastAsia="Courier New" w:hAnsi="Courier New" w:cs="Courier New"/>
              <w:sz w:val="24"/>
              <w:szCs w:val="24"/>
            </w:rPr>
          </w:rPrChange>
        </w:rPr>
        <w:pPrChange w:id="4689" w:author="Divya Raja" w:date="2020-10-13T14:29:00Z">
          <w:pPr>
            <w:pStyle w:val="normal0"/>
          </w:pPr>
        </w:pPrChange>
      </w:pPr>
    </w:p>
    <w:p w:rsidR="00834337" w:rsidRPr="00834337" w:rsidRDefault="00834337" w:rsidP="00834337">
      <w:pPr>
        <w:pStyle w:val="normal0"/>
        <w:jc w:val="both"/>
        <w:rPr>
          <w:del w:id="4690" w:author="anupam yadav" w:date="2019-07-05T12:16:00Z"/>
          <w:rFonts w:ascii="Times New Roman" w:eastAsia="Times New Roman" w:hAnsi="Times New Roman" w:cs="Times New Roman"/>
          <w:b/>
          <w:sz w:val="24"/>
          <w:szCs w:val="24"/>
          <w:rPrChange w:id="4691" w:author="Du-rush Writing Studio" w:date="2019-06-14T06:55:00Z">
            <w:rPr>
              <w:del w:id="4692" w:author="anupam yadav" w:date="2019-07-05T12:16:00Z"/>
              <w:rFonts w:ascii="Courier New" w:eastAsia="Courier New" w:hAnsi="Courier New" w:cs="Courier New"/>
              <w:b/>
              <w:sz w:val="24"/>
              <w:szCs w:val="24"/>
            </w:rPr>
          </w:rPrChange>
        </w:rPr>
        <w:pPrChange w:id="4693" w:author="Divya Raja" w:date="2020-10-13T14:29:00Z">
          <w:pPr>
            <w:pStyle w:val="normal0"/>
          </w:pPr>
        </w:pPrChange>
      </w:pPr>
      <w:del w:id="4694" w:author="anupam yadav" w:date="2019-07-05T12:16:00Z">
        <w:r w:rsidRPr="00834337">
          <w:rPr>
            <w:rFonts w:ascii="Times New Roman" w:eastAsia="Times New Roman" w:hAnsi="Times New Roman" w:cs="Times New Roman"/>
            <w:b/>
            <w:sz w:val="24"/>
            <w:szCs w:val="24"/>
            <w:rPrChange w:id="4695" w:author="Du-rush Writing Studio" w:date="2019-06-14T06:55:00Z">
              <w:rPr>
                <w:rFonts w:ascii="Courier New" w:eastAsia="Courier New" w:hAnsi="Courier New" w:cs="Courier New"/>
                <w:b/>
                <w:sz w:val="24"/>
                <w:szCs w:val="24"/>
              </w:rPr>
            </w:rPrChange>
          </w:rPr>
          <w:delText>INT. PUMPKIN MANSION - TV ROOM - NIGHT</w:delText>
        </w:r>
      </w:del>
    </w:p>
    <w:p w:rsidR="00834337" w:rsidRPr="00834337" w:rsidRDefault="00834337" w:rsidP="00834337">
      <w:pPr>
        <w:pStyle w:val="normal0"/>
        <w:jc w:val="both"/>
        <w:rPr>
          <w:del w:id="4696" w:author="anupam yadav" w:date="2019-07-05T12:16:00Z"/>
          <w:rFonts w:ascii="Times New Roman" w:eastAsia="Times New Roman" w:hAnsi="Times New Roman" w:cs="Times New Roman"/>
          <w:sz w:val="24"/>
          <w:szCs w:val="24"/>
          <w:rPrChange w:id="4697" w:author="Du-rush Writing Studio" w:date="2019-06-14T06:55:00Z">
            <w:rPr>
              <w:del w:id="4698" w:author="anupam yadav" w:date="2019-07-05T12:16:00Z"/>
              <w:rFonts w:ascii="Courier New" w:eastAsia="Courier New" w:hAnsi="Courier New" w:cs="Courier New"/>
              <w:sz w:val="24"/>
              <w:szCs w:val="24"/>
            </w:rPr>
          </w:rPrChange>
        </w:rPr>
        <w:pPrChange w:id="4699" w:author="Divya Raja" w:date="2020-10-13T14:29:00Z">
          <w:pPr>
            <w:pStyle w:val="normal0"/>
          </w:pPr>
        </w:pPrChange>
      </w:pPr>
      <w:del w:id="4700" w:author="anupam yadav" w:date="2019-07-05T12:16:00Z">
        <w:r w:rsidRPr="00834337">
          <w:rPr>
            <w:rFonts w:ascii="Times New Roman" w:eastAsia="Times New Roman" w:hAnsi="Times New Roman" w:cs="Times New Roman"/>
            <w:sz w:val="24"/>
            <w:szCs w:val="24"/>
            <w:rPrChange w:id="4701" w:author="Du-rush Writing Studio" w:date="2019-06-14T06:55:00Z">
              <w:rPr>
                <w:rFonts w:ascii="Courier New" w:eastAsia="Courier New" w:hAnsi="Courier New" w:cs="Courier New"/>
                <w:sz w:val="24"/>
                <w:szCs w:val="24"/>
              </w:rPr>
            </w:rPrChange>
          </w:rPr>
          <w:delText xml:space="preserve">Jinx rushes in to see the venus fly trap screaming in horror. It almost feels like it is having a tantrum. Jinx covers her ears. And as she does so the sound from the plant is dampened. </w:delText>
        </w:r>
      </w:del>
    </w:p>
    <w:p w:rsidR="00834337" w:rsidRPr="00834337" w:rsidRDefault="00834337" w:rsidP="00834337">
      <w:pPr>
        <w:pStyle w:val="normal0"/>
        <w:jc w:val="both"/>
        <w:rPr>
          <w:del w:id="4702" w:author="anupam yadav" w:date="2019-07-05T12:16:00Z"/>
          <w:rFonts w:ascii="Times New Roman" w:eastAsia="Times New Roman" w:hAnsi="Times New Roman" w:cs="Times New Roman"/>
          <w:sz w:val="24"/>
          <w:szCs w:val="24"/>
          <w:rPrChange w:id="4703" w:author="Du-rush Writing Studio" w:date="2019-06-14T06:55:00Z">
            <w:rPr>
              <w:del w:id="4704" w:author="anupam yadav" w:date="2019-07-05T12:16:00Z"/>
              <w:rFonts w:ascii="Courier New" w:eastAsia="Courier New" w:hAnsi="Courier New" w:cs="Courier New"/>
              <w:sz w:val="24"/>
              <w:szCs w:val="24"/>
            </w:rPr>
          </w:rPrChange>
        </w:rPr>
        <w:pPrChange w:id="4705" w:author="Divya Raja" w:date="2020-10-13T14:29:00Z">
          <w:pPr>
            <w:pStyle w:val="normal0"/>
          </w:pPr>
        </w:pPrChange>
      </w:pPr>
    </w:p>
    <w:p w:rsidR="00834337" w:rsidRPr="00834337" w:rsidRDefault="00834337" w:rsidP="00834337">
      <w:pPr>
        <w:pStyle w:val="normal0"/>
        <w:ind w:left="1440" w:right="2160"/>
        <w:jc w:val="both"/>
        <w:rPr>
          <w:del w:id="4706" w:author="anupam yadav" w:date="2019-07-05T12:16:00Z"/>
          <w:rFonts w:ascii="Times New Roman" w:eastAsia="Times New Roman" w:hAnsi="Times New Roman" w:cs="Times New Roman"/>
          <w:sz w:val="24"/>
          <w:szCs w:val="24"/>
          <w:rPrChange w:id="4707" w:author="Du-rush Writing Studio" w:date="2019-06-14T06:55:00Z">
            <w:rPr>
              <w:del w:id="4708" w:author="anupam yadav" w:date="2019-07-05T12:16:00Z"/>
              <w:rFonts w:ascii="Courier New" w:eastAsia="Courier New" w:hAnsi="Courier New" w:cs="Courier New"/>
              <w:sz w:val="24"/>
              <w:szCs w:val="24"/>
            </w:rPr>
          </w:rPrChange>
        </w:rPr>
        <w:pPrChange w:id="4709" w:author="Divya Raja" w:date="2020-10-13T14:29:00Z">
          <w:pPr>
            <w:pStyle w:val="normal0"/>
            <w:ind w:left="1440" w:right="2160"/>
            <w:jc w:val="center"/>
          </w:pPr>
        </w:pPrChange>
      </w:pPr>
      <w:del w:id="4710" w:author="anupam yadav" w:date="2019-07-05T12:16:00Z">
        <w:r w:rsidRPr="00834337">
          <w:rPr>
            <w:rFonts w:ascii="Times New Roman" w:eastAsia="Times New Roman" w:hAnsi="Times New Roman" w:cs="Times New Roman"/>
            <w:sz w:val="24"/>
            <w:szCs w:val="24"/>
            <w:rPrChange w:id="4711" w:author="Du-rush Writing Studio" w:date="2019-06-14T06:55:00Z">
              <w:rPr>
                <w:rFonts w:ascii="Courier New" w:eastAsia="Courier New" w:hAnsi="Courier New" w:cs="Courier New"/>
                <w:sz w:val="24"/>
                <w:szCs w:val="24"/>
              </w:rPr>
            </w:rPrChange>
          </w:rPr>
          <w:delText>JINX</w:delText>
        </w:r>
      </w:del>
    </w:p>
    <w:p w:rsidR="00834337" w:rsidRPr="00834337" w:rsidRDefault="00834337" w:rsidP="00834337">
      <w:pPr>
        <w:pStyle w:val="normal0"/>
        <w:ind w:left="2160" w:right="2160"/>
        <w:jc w:val="both"/>
        <w:rPr>
          <w:del w:id="4712" w:author="anupam yadav" w:date="2019-07-05T12:16:00Z"/>
          <w:rFonts w:ascii="Times New Roman" w:eastAsia="Times New Roman" w:hAnsi="Times New Roman" w:cs="Times New Roman"/>
          <w:sz w:val="24"/>
          <w:szCs w:val="24"/>
          <w:rPrChange w:id="4713" w:author="Du-rush Writing Studio" w:date="2019-06-14T06:55:00Z">
            <w:rPr>
              <w:del w:id="4714" w:author="anupam yadav" w:date="2019-07-05T12:16:00Z"/>
              <w:rFonts w:ascii="Courier New" w:eastAsia="Courier New" w:hAnsi="Courier New" w:cs="Courier New"/>
              <w:sz w:val="24"/>
              <w:szCs w:val="24"/>
            </w:rPr>
          </w:rPrChange>
        </w:rPr>
        <w:pPrChange w:id="4715" w:author="Divya Raja" w:date="2020-10-13T14:29:00Z">
          <w:pPr>
            <w:pStyle w:val="normal0"/>
            <w:ind w:left="2160" w:right="2160"/>
          </w:pPr>
        </w:pPrChange>
      </w:pPr>
      <w:del w:id="4716" w:author="anupam yadav" w:date="2019-07-05T12:16:00Z">
        <w:r w:rsidRPr="00834337">
          <w:rPr>
            <w:rFonts w:ascii="Times New Roman" w:eastAsia="Times New Roman" w:hAnsi="Times New Roman" w:cs="Times New Roman"/>
            <w:sz w:val="24"/>
            <w:szCs w:val="24"/>
            <w:rPrChange w:id="4717" w:author="Du-rush Writing Studio" w:date="2019-06-14T06:55:00Z">
              <w:rPr>
                <w:rFonts w:ascii="Courier New" w:eastAsia="Courier New" w:hAnsi="Courier New" w:cs="Courier New"/>
                <w:sz w:val="24"/>
                <w:szCs w:val="24"/>
              </w:rPr>
            </w:rPrChange>
          </w:rPr>
          <w:delText>What happened?! Was it the thunder that scared you?</w:delText>
        </w:r>
      </w:del>
    </w:p>
    <w:p w:rsidR="00834337" w:rsidRPr="00834337" w:rsidRDefault="00834337" w:rsidP="00834337">
      <w:pPr>
        <w:pStyle w:val="normal0"/>
        <w:ind w:right="2160"/>
        <w:jc w:val="both"/>
        <w:rPr>
          <w:del w:id="4718" w:author="anupam yadav" w:date="2019-07-05T12:16:00Z"/>
          <w:rFonts w:ascii="Times New Roman" w:eastAsia="Times New Roman" w:hAnsi="Times New Roman" w:cs="Times New Roman"/>
          <w:sz w:val="24"/>
          <w:szCs w:val="24"/>
          <w:rPrChange w:id="4719" w:author="Du-rush Writing Studio" w:date="2019-06-14T06:55:00Z">
            <w:rPr>
              <w:del w:id="4720" w:author="anupam yadav" w:date="2019-07-05T12:16:00Z"/>
              <w:rFonts w:ascii="Courier New" w:eastAsia="Courier New" w:hAnsi="Courier New" w:cs="Courier New"/>
              <w:sz w:val="24"/>
              <w:szCs w:val="24"/>
            </w:rPr>
          </w:rPrChange>
        </w:rPr>
        <w:pPrChange w:id="4721" w:author="Divya Raja" w:date="2020-10-13T14:29:00Z">
          <w:pPr>
            <w:pStyle w:val="normal0"/>
            <w:ind w:right="2160"/>
          </w:pPr>
        </w:pPrChange>
      </w:pPr>
    </w:p>
    <w:p w:rsidR="00834337" w:rsidRPr="00834337" w:rsidRDefault="00834337" w:rsidP="00834337">
      <w:pPr>
        <w:pStyle w:val="normal0"/>
        <w:jc w:val="both"/>
        <w:rPr>
          <w:del w:id="4722" w:author="anupam yadav" w:date="2019-07-05T12:16:00Z"/>
          <w:rFonts w:ascii="Times New Roman" w:eastAsia="Times New Roman" w:hAnsi="Times New Roman" w:cs="Times New Roman"/>
          <w:sz w:val="24"/>
          <w:szCs w:val="24"/>
          <w:rPrChange w:id="4723" w:author="Du-rush Writing Studio" w:date="2019-06-14T06:55:00Z">
            <w:rPr>
              <w:del w:id="4724" w:author="anupam yadav" w:date="2019-07-05T12:16:00Z"/>
              <w:rFonts w:ascii="Courier New" w:eastAsia="Courier New" w:hAnsi="Courier New" w:cs="Courier New"/>
              <w:sz w:val="24"/>
              <w:szCs w:val="24"/>
            </w:rPr>
          </w:rPrChange>
        </w:rPr>
        <w:pPrChange w:id="4725" w:author="Divya Raja" w:date="2020-10-13T14:29:00Z">
          <w:pPr>
            <w:pStyle w:val="normal0"/>
          </w:pPr>
        </w:pPrChange>
      </w:pPr>
      <w:del w:id="4726" w:author="anupam yadav" w:date="2019-07-05T12:16:00Z">
        <w:r w:rsidRPr="00834337">
          <w:rPr>
            <w:rFonts w:ascii="Times New Roman" w:eastAsia="Times New Roman" w:hAnsi="Times New Roman" w:cs="Times New Roman"/>
            <w:sz w:val="24"/>
            <w:szCs w:val="24"/>
            <w:rPrChange w:id="4727" w:author="Du-rush Writing Studio" w:date="2019-06-14T06:55:00Z">
              <w:rPr>
                <w:rFonts w:ascii="Courier New" w:eastAsia="Courier New" w:hAnsi="Courier New" w:cs="Courier New"/>
                <w:sz w:val="24"/>
                <w:szCs w:val="24"/>
              </w:rPr>
            </w:rPrChange>
          </w:rPr>
          <w:delText xml:space="preserve">Jinx crouches down next to the plant. She proceeds to caress it and it snaps at her. She quickly retracts her hand. </w:delText>
        </w:r>
      </w:del>
    </w:p>
    <w:p w:rsidR="00834337" w:rsidRPr="00834337" w:rsidRDefault="00834337" w:rsidP="00834337">
      <w:pPr>
        <w:pStyle w:val="normal0"/>
        <w:ind w:right="2160"/>
        <w:jc w:val="both"/>
        <w:rPr>
          <w:del w:id="4728" w:author="anupam yadav" w:date="2019-07-05T12:16:00Z"/>
          <w:rFonts w:ascii="Times New Roman" w:eastAsia="Times New Roman" w:hAnsi="Times New Roman" w:cs="Times New Roman"/>
          <w:sz w:val="24"/>
          <w:szCs w:val="24"/>
          <w:rPrChange w:id="4729" w:author="Du-rush Writing Studio" w:date="2019-06-14T06:55:00Z">
            <w:rPr>
              <w:del w:id="4730" w:author="anupam yadav" w:date="2019-07-05T12:16:00Z"/>
              <w:rFonts w:ascii="Courier New" w:eastAsia="Courier New" w:hAnsi="Courier New" w:cs="Courier New"/>
              <w:sz w:val="24"/>
              <w:szCs w:val="24"/>
            </w:rPr>
          </w:rPrChange>
        </w:rPr>
        <w:pPrChange w:id="4731" w:author="Divya Raja" w:date="2020-10-13T14:29:00Z">
          <w:pPr>
            <w:pStyle w:val="normal0"/>
            <w:ind w:right="2160"/>
          </w:pPr>
        </w:pPrChange>
      </w:pPr>
    </w:p>
    <w:p w:rsidR="00834337" w:rsidRPr="00834337" w:rsidRDefault="00834337" w:rsidP="00834337">
      <w:pPr>
        <w:pStyle w:val="normal0"/>
        <w:ind w:left="1440" w:right="2160"/>
        <w:jc w:val="both"/>
        <w:rPr>
          <w:del w:id="4732" w:author="anupam yadav" w:date="2019-07-05T12:16:00Z"/>
          <w:rFonts w:ascii="Times New Roman" w:eastAsia="Times New Roman" w:hAnsi="Times New Roman" w:cs="Times New Roman"/>
          <w:sz w:val="24"/>
          <w:szCs w:val="24"/>
          <w:rPrChange w:id="4733" w:author="Du-rush Writing Studio" w:date="2019-06-14T06:55:00Z">
            <w:rPr>
              <w:del w:id="4734" w:author="anupam yadav" w:date="2019-07-05T12:16:00Z"/>
              <w:rFonts w:ascii="Courier New" w:eastAsia="Courier New" w:hAnsi="Courier New" w:cs="Courier New"/>
              <w:sz w:val="24"/>
              <w:szCs w:val="24"/>
            </w:rPr>
          </w:rPrChange>
        </w:rPr>
        <w:pPrChange w:id="4735" w:author="Divya Raja" w:date="2020-10-13T14:29:00Z">
          <w:pPr>
            <w:pStyle w:val="normal0"/>
            <w:ind w:left="1440" w:right="2160"/>
            <w:jc w:val="center"/>
          </w:pPr>
        </w:pPrChange>
      </w:pPr>
      <w:del w:id="4736" w:author="anupam yadav" w:date="2019-07-05T12:16:00Z">
        <w:r w:rsidRPr="00834337">
          <w:rPr>
            <w:rFonts w:ascii="Times New Roman" w:eastAsia="Times New Roman" w:hAnsi="Times New Roman" w:cs="Times New Roman"/>
            <w:sz w:val="24"/>
            <w:szCs w:val="24"/>
            <w:rPrChange w:id="4737" w:author="Du-rush Writing Studio" w:date="2019-06-14T06:55:00Z">
              <w:rPr>
                <w:rFonts w:ascii="Courier New" w:eastAsia="Courier New" w:hAnsi="Courier New" w:cs="Courier New"/>
                <w:sz w:val="24"/>
                <w:szCs w:val="24"/>
              </w:rPr>
            </w:rPrChange>
          </w:rPr>
          <w:delText>JINX</w:delText>
        </w:r>
      </w:del>
    </w:p>
    <w:p w:rsidR="00834337" w:rsidRPr="00834337" w:rsidRDefault="00834337" w:rsidP="00834337">
      <w:pPr>
        <w:pStyle w:val="normal0"/>
        <w:ind w:left="2160" w:right="2160"/>
        <w:jc w:val="both"/>
        <w:rPr>
          <w:del w:id="4738" w:author="anupam yadav" w:date="2019-07-05T12:16:00Z"/>
          <w:rFonts w:ascii="Times New Roman" w:eastAsia="Times New Roman" w:hAnsi="Times New Roman" w:cs="Times New Roman"/>
          <w:sz w:val="24"/>
          <w:szCs w:val="24"/>
          <w:rPrChange w:id="4739" w:author="Du-rush Writing Studio" w:date="2019-06-14T06:55:00Z">
            <w:rPr>
              <w:del w:id="4740" w:author="anupam yadav" w:date="2019-07-05T12:16:00Z"/>
              <w:rFonts w:ascii="Courier New" w:eastAsia="Courier New" w:hAnsi="Courier New" w:cs="Courier New"/>
              <w:sz w:val="24"/>
              <w:szCs w:val="24"/>
            </w:rPr>
          </w:rPrChange>
        </w:rPr>
        <w:pPrChange w:id="4741" w:author="Divya Raja" w:date="2020-10-13T14:29:00Z">
          <w:pPr>
            <w:pStyle w:val="normal0"/>
            <w:ind w:left="2160" w:right="2160"/>
          </w:pPr>
        </w:pPrChange>
      </w:pPr>
      <w:del w:id="4742" w:author="anupam yadav" w:date="2019-07-05T12:16:00Z">
        <w:r w:rsidRPr="00834337">
          <w:rPr>
            <w:rFonts w:ascii="Times New Roman" w:eastAsia="Times New Roman" w:hAnsi="Times New Roman" w:cs="Times New Roman"/>
            <w:sz w:val="24"/>
            <w:szCs w:val="24"/>
            <w:rPrChange w:id="4743" w:author="Du-rush Writing Studio" w:date="2019-06-14T06:55:00Z">
              <w:rPr>
                <w:rFonts w:ascii="Courier New" w:eastAsia="Courier New" w:hAnsi="Courier New" w:cs="Courier New"/>
                <w:sz w:val="24"/>
                <w:szCs w:val="24"/>
              </w:rPr>
            </w:rPrChange>
          </w:rPr>
          <w:delText>Yikes! You are really upset.</w:delText>
        </w:r>
      </w:del>
      <w:ins w:id="4744" w:author="Namitha Santhosh" w:date="2019-06-16T14:30:00Z">
        <w:del w:id="4745" w:author="anupam yadav" w:date="2019-07-05T12:16:00Z">
          <w:r w:rsidRPr="00834337">
            <w:rPr>
              <w:rFonts w:ascii="Times New Roman" w:eastAsia="Times New Roman" w:hAnsi="Times New Roman" w:cs="Times New Roman"/>
              <w:sz w:val="24"/>
              <w:szCs w:val="24"/>
              <w:rPrChange w:id="4746" w:author="Du-rush Writing Studio" w:date="2019-06-14T06:55:00Z">
                <w:rPr>
                  <w:rFonts w:ascii="Courier New" w:eastAsia="Courier New" w:hAnsi="Courier New" w:cs="Courier New"/>
                  <w:sz w:val="24"/>
                  <w:szCs w:val="24"/>
                </w:rPr>
              </w:rPrChange>
            </w:rPr>
            <w:delText>aren’t you?</w:delText>
          </w:r>
        </w:del>
      </w:ins>
    </w:p>
    <w:p w:rsidR="00834337" w:rsidRPr="00834337" w:rsidRDefault="00834337" w:rsidP="00834337">
      <w:pPr>
        <w:pStyle w:val="normal0"/>
        <w:ind w:left="1440" w:right="2160"/>
        <w:jc w:val="both"/>
        <w:rPr>
          <w:del w:id="4747" w:author="anupam yadav" w:date="2019-07-05T12:16:00Z"/>
          <w:rFonts w:ascii="Times New Roman" w:eastAsia="Times New Roman" w:hAnsi="Times New Roman" w:cs="Times New Roman"/>
          <w:sz w:val="24"/>
          <w:szCs w:val="24"/>
          <w:rPrChange w:id="4748" w:author="Du-rush Writing Studio" w:date="2019-06-14T06:55:00Z">
            <w:rPr>
              <w:del w:id="4749" w:author="anupam yadav" w:date="2019-07-05T12:16:00Z"/>
              <w:rFonts w:ascii="Courier New" w:eastAsia="Courier New" w:hAnsi="Courier New" w:cs="Courier New"/>
              <w:sz w:val="24"/>
              <w:szCs w:val="24"/>
            </w:rPr>
          </w:rPrChange>
        </w:rPr>
        <w:pPrChange w:id="4750" w:author="Divya Raja" w:date="2020-10-13T14:29:00Z">
          <w:pPr>
            <w:pStyle w:val="normal0"/>
            <w:ind w:left="1440" w:right="2160"/>
            <w:jc w:val="center"/>
          </w:pPr>
        </w:pPrChange>
      </w:pPr>
    </w:p>
    <w:p w:rsidR="00834337" w:rsidRPr="00834337" w:rsidRDefault="00834337" w:rsidP="00834337">
      <w:pPr>
        <w:pStyle w:val="normal0"/>
        <w:jc w:val="both"/>
        <w:rPr>
          <w:del w:id="4751" w:author="anupam yadav" w:date="2019-07-05T12:16:00Z"/>
          <w:rFonts w:ascii="Times New Roman" w:eastAsia="Times New Roman" w:hAnsi="Times New Roman" w:cs="Times New Roman"/>
          <w:sz w:val="24"/>
          <w:szCs w:val="24"/>
          <w:rPrChange w:id="4752" w:author="Du-rush Writing Studio" w:date="2019-06-14T06:55:00Z">
            <w:rPr>
              <w:del w:id="4753" w:author="anupam yadav" w:date="2019-07-05T12:16:00Z"/>
              <w:rFonts w:ascii="Courier New" w:eastAsia="Courier New" w:hAnsi="Courier New" w:cs="Courier New"/>
              <w:sz w:val="24"/>
              <w:szCs w:val="24"/>
            </w:rPr>
          </w:rPrChange>
        </w:rPr>
        <w:pPrChange w:id="4754" w:author="Divya Raja" w:date="2020-10-13T14:29:00Z">
          <w:pPr>
            <w:pStyle w:val="normal0"/>
          </w:pPr>
        </w:pPrChange>
      </w:pPr>
      <w:del w:id="4755" w:author="anupam yadav" w:date="2019-07-05T12:16:00Z">
        <w:r w:rsidRPr="00834337">
          <w:rPr>
            <w:rFonts w:ascii="Times New Roman" w:eastAsia="Times New Roman" w:hAnsi="Times New Roman" w:cs="Times New Roman"/>
            <w:sz w:val="24"/>
            <w:szCs w:val="24"/>
            <w:rPrChange w:id="4756" w:author="Du-rush Writing Studio" w:date="2019-06-14T06:55:00Z">
              <w:rPr>
                <w:rFonts w:ascii="Courier New" w:eastAsia="Courier New" w:hAnsi="Courier New" w:cs="Courier New"/>
                <w:sz w:val="24"/>
                <w:szCs w:val="24"/>
              </w:rPr>
            </w:rPrChange>
          </w:rPr>
          <w:delText xml:space="preserve">She uses magic to conjure </w:delText>
        </w:r>
      </w:del>
      <w:ins w:id="4757" w:author="Namitha Santhosh" w:date="2019-06-16T14:31:00Z">
        <w:del w:id="4758" w:author="anupam yadav" w:date="2019-07-05T12:16:00Z">
          <w:r w:rsidRPr="00834337">
            <w:rPr>
              <w:rFonts w:ascii="Times New Roman" w:eastAsia="Times New Roman" w:hAnsi="Times New Roman" w:cs="Times New Roman"/>
              <w:sz w:val="24"/>
              <w:szCs w:val="24"/>
              <w:rPrChange w:id="4759" w:author="Du-rush Writing Studio" w:date="2019-06-14T06:55:00Z">
                <w:rPr>
                  <w:rFonts w:ascii="Courier New" w:eastAsia="Courier New" w:hAnsi="Courier New" w:cs="Courier New"/>
                  <w:sz w:val="24"/>
                  <w:szCs w:val="24"/>
                </w:rPr>
              </w:rPrChange>
            </w:rPr>
            <w:delText>an</w:delText>
          </w:r>
        </w:del>
      </w:ins>
      <w:del w:id="4760" w:author="anupam yadav" w:date="2019-07-05T12:16:00Z">
        <w:r w:rsidRPr="00834337">
          <w:rPr>
            <w:rFonts w:ascii="Times New Roman" w:eastAsia="Times New Roman" w:hAnsi="Times New Roman" w:cs="Times New Roman"/>
            <w:sz w:val="24"/>
            <w:szCs w:val="24"/>
            <w:rPrChange w:id="4761" w:author="Du-rush Writing Studio" w:date="2019-06-14T06:55:00Z">
              <w:rPr>
                <w:rFonts w:ascii="Courier New" w:eastAsia="Courier New" w:hAnsi="Courier New" w:cs="Courier New"/>
                <w:sz w:val="24"/>
                <w:szCs w:val="24"/>
              </w:rPr>
            </w:rPrChange>
          </w:rPr>
          <w:delText xml:space="preserve">a earplug. She puts them in her </w:delText>
        </w:r>
      </w:del>
      <w:ins w:id="4762" w:author="Namitha Santhosh" w:date="2019-06-16T14:34:00Z">
        <w:del w:id="4763" w:author="anupam yadav" w:date="2019-07-05T12:16:00Z">
          <w:r w:rsidRPr="00834337">
            <w:rPr>
              <w:rFonts w:ascii="Times New Roman" w:eastAsia="Times New Roman" w:hAnsi="Times New Roman" w:cs="Times New Roman"/>
              <w:sz w:val="24"/>
              <w:szCs w:val="24"/>
              <w:rPrChange w:id="4764" w:author="Du-rush Writing Studio" w:date="2019-06-14T06:55:00Z">
                <w:rPr>
                  <w:rFonts w:ascii="Courier New" w:eastAsia="Courier New" w:hAnsi="Courier New" w:cs="Courier New"/>
                  <w:sz w:val="24"/>
                  <w:szCs w:val="24"/>
                </w:rPr>
              </w:rPrChange>
            </w:rPr>
            <w:delText>ears</w:delText>
          </w:r>
        </w:del>
      </w:ins>
      <w:del w:id="4765" w:author="anupam yadav" w:date="2019-07-05T12:16:00Z">
        <w:r w:rsidRPr="00834337">
          <w:rPr>
            <w:rFonts w:ascii="Times New Roman" w:eastAsia="Times New Roman" w:hAnsi="Times New Roman" w:cs="Times New Roman"/>
            <w:sz w:val="24"/>
            <w:szCs w:val="24"/>
            <w:rPrChange w:id="4766" w:author="Du-rush Writing Studio" w:date="2019-06-14T06:55:00Z">
              <w:rPr>
                <w:rFonts w:ascii="Courier New" w:eastAsia="Courier New" w:hAnsi="Courier New" w:cs="Courier New"/>
                <w:sz w:val="24"/>
                <w:szCs w:val="24"/>
              </w:rPr>
            </w:rPrChange>
          </w:rPr>
          <w:delText>ear. She then quickly grabs her spellbook and begins flipping through the pages.</w:delText>
        </w:r>
      </w:del>
    </w:p>
    <w:p w:rsidR="00834337" w:rsidRPr="00834337" w:rsidRDefault="00834337" w:rsidP="00834337">
      <w:pPr>
        <w:pStyle w:val="normal0"/>
        <w:ind w:left="1440" w:right="2160"/>
        <w:jc w:val="both"/>
        <w:rPr>
          <w:del w:id="4767" w:author="anupam yadav" w:date="2019-07-05T12:16:00Z"/>
          <w:rFonts w:ascii="Times New Roman" w:eastAsia="Times New Roman" w:hAnsi="Times New Roman" w:cs="Times New Roman"/>
          <w:sz w:val="24"/>
          <w:szCs w:val="24"/>
          <w:rPrChange w:id="4768" w:author="Du-rush Writing Studio" w:date="2019-06-14T06:55:00Z">
            <w:rPr>
              <w:del w:id="4769" w:author="anupam yadav" w:date="2019-07-05T12:16:00Z"/>
              <w:rFonts w:ascii="Courier New" w:eastAsia="Courier New" w:hAnsi="Courier New" w:cs="Courier New"/>
              <w:sz w:val="24"/>
              <w:szCs w:val="24"/>
            </w:rPr>
          </w:rPrChange>
        </w:rPr>
        <w:pPrChange w:id="4770" w:author="Divya Raja" w:date="2020-10-13T14:29:00Z">
          <w:pPr>
            <w:pStyle w:val="normal0"/>
            <w:ind w:left="1440" w:right="2160"/>
            <w:jc w:val="center"/>
          </w:pPr>
        </w:pPrChange>
      </w:pPr>
    </w:p>
    <w:p w:rsidR="00834337" w:rsidRPr="00834337" w:rsidRDefault="00834337" w:rsidP="00834337">
      <w:pPr>
        <w:pStyle w:val="normal0"/>
        <w:ind w:left="1440" w:right="2160"/>
        <w:jc w:val="both"/>
        <w:rPr>
          <w:del w:id="4771" w:author="anupam yadav" w:date="2019-07-05T12:16:00Z"/>
          <w:rFonts w:ascii="Times New Roman" w:eastAsia="Times New Roman" w:hAnsi="Times New Roman" w:cs="Times New Roman"/>
          <w:sz w:val="24"/>
          <w:szCs w:val="24"/>
          <w:rPrChange w:id="4772" w:author="Du-rush Writing Studio" w:date="2019-06-14T06:55:00Z">
            <w:rPr>
              <w:del w:id="4773" w:author="anupam yadav" w:date="2019-07-05T12:16:00Z"/>
              <w:rFonts w:ascii="Courier New" w:eastAsia="Courier New" w:hAnsi="Courier New" w:cs="Courier New"/>
              <w:sz w:val="24"/>
              <w:szCs w:val="24"/>
            </w:rPr>
          </w:rPrChange>
        </w:rPr>
        <w:pPrChange w:id="4774" w:author="Divya Raja" w:date="2020-10-13T14:29:00Z">
          <w:pPr>
            <w:pStyle w:val="normal0"/>
            <w:ind w:left="1440" w:right="2160"/>
            <w:jc w:val="center"/>
          </w:pPr>
        </w:pPrChange>
      </w:pPr>
      <w:del w:id="4775" w:author="anupam yadav" w:date="2019-07-05T12:16:00Z">
        <w:r w:rsidRPr="00834337">
          <w:rPr>
            <w:rFonts w:ascii="Times New Roman" w:eastAsia="Times New Roman" w:hAnsi="Times New Roman" w:cs="Times New Roman"/>
            <w:sz w:val="24"/>
            <w:szCs w:val="24"/>
            <w:rPrChange w:id="4776" w:author="Du-rush Writing Studio" w:date="2019-06-14T06:55:00Z">
              <w:rPr>
                <w:rFonts w:ascii="Courier New" w:eastAsia="Courier New" w:hAnsi="Courier New" w:cs="Courier New"/>
                <w:sz w:val="24"/>
                <w:szCs w:val="24"/>
              </w:rPr>
            </w:rPrChange>
          </w:rPr>
          <w:delText>JINX</w:delText>
        </w:r>
      </w:del>
    </w:p>
    <w:p w:rsidR="00834337" w:rsidRPr="00834337" w:rsidRDefault="00834337" w:rsidP="00834337">
      <w:pPr>
        <w:pStyle w:val="normal0"/>
        <w:ind w:left="2160" w:right="2160"/>
        <w:jc w:val="both"/>
        <w:rPr>
          <w:del w:id="4777" w:author="anupam yadav" w:date="2019-07-05T12:16:00Z"/>
          <w:rFonts w:ascii="Times New Roman" w:eastAsia="Times New Roman" w:hAnsi="Times New Roman" w:cs="Times New Roman"/>
          <w:sz w:val="24"/>
          <w:szCs w:val="24"/>
          <w:rPrChange w:id="4778" w:author="Du-rush Writing Studio" w:date="2019-06-14T06:55:00Z">
            <w:rPr>
              <w:del w:id="4779" w:author="anupam yadav" w:date="2019-07-05T12:16:00Z"/>
              <w:rFonts w:ascii="Courier New" w:eastAsia="Courier New" w:hAnsi="Courier New" w:cs="Courier New"/>
              <w:sz w:val="24"/>
              <w:szCs w:val="24"/>
            </w:rPr>
          </w:rPrChange>
        </w:rPr>
        <w:pPrChange w:id="4780" w:author="Divya Raja" w:date="2020-10-13T14:29:00Z">
          <w:pPr>
            <w:pStyle w:val="normal0"/>
            <w:ind w:left="2160" w:right="2160"/>
          </w:pPr>
        </w:pPrChange>
      </w:pPr>
      <w:del w:id="4781" w:author="anupam yadav" w:date="2019-07-05T12:16:00Z">
        <w:r w:rsidRPr="00834337">
          <w:rPr>
            <w:rFonts w:ascii="Times New Roman" w:eastAsia="Times New Roman" w:hAnsi="Times New Roman" w:cs="Times New Roman"/>
            <w:sz w:val="24"/>
            <w:szCs w:val="24"/>
            <w:rPrChange w:id="4782" w:author="Du-rush Writing Studio" w:date="2019-06-14T06:55:00Z">
              <w:rPr>
                <w:rFonts w:ascii="Courier New" w:eastAsia="Courier New" w:hAnsi="Courier New" w:cs="Courier New"/>
                <w:sz w:val="24"/>
                <w:szCs w:val="24"/>
              </w:rPr>
            </w:rPrChange>
          </w:rPr>
          <w:delText>There’s got to be a spell in here to calm you down.</w:delText>
        </w:r>
      </w:del>
    </w:p>
    <w:p w:rsidR="00834337" w:rsidRPr="00834337" w:rsidRDefault="00834337" w:rsidP="00834337">
      <w:pPr>
        <w:pStyle w:val="normal0"/>
        <w:ind w:left="1440" w:right="2160"/>
        <w:jc w:val="both"/>
        <w:rPr>
          <w:del w:id="4783" w:author="anupam yadav" w:date="2019-07-05T12:16:00Z"/>
          <w:rFonts w:ascii="Times New Roman" w:eastAsia="Times New Roman" w:hAnsi="Times New Roman" w:cs="Times New Roman"/>
          <w:sz w:val="24"/>
          <w:szCs w:val="24"/>
          <w:rPrChange w:id="4784" w:author="Du-rush Writing Studio" w:date="2019-06-14T06:55:00Z">
            <w:rPr>
              <w:del w:id="4785" w:author="anupam yadav" w:date="2019-07-05T12:16:00Z"/>
              <w:rFonts w:ascii="Courier New" w:eastAsia="Courier New" w:hAnsi="Courier New" w:cs="Courier New"/>
              <w:sz w:val="24"/>
              <w:szCs w:val="24"/>
            </w:rPr>
          </w:rPrChange>
        </w:rPr>
        <w:pPrChange w:id="4786" w:author="Divya Raja" w:date="2020-10-13T14:29:00Z">
          <w:pPr>
            <w:pStyle w:val="normal0"/>
            <w:ind w:left="1440" w:right="2160"/>
            <w:jc w:val="center"/>
          </w:pPr>
        </w:pPrChange>
      </w:pPr>
    </w:p>
    <w:p w:rsidR="00834337" w:rsidRPr="00834337" w:rsidRDefault="00834337" w:rsidP="00834337">
      <w:pPr>
        <w:pStyle w:val="normal0"/>
        <w:jc w:val="both"/>
        <w:rPr>
          <w:del w:id="4787" w:author="anupam yadav" w:date="2019-07-05T12:16:00Z"/>
          <w:rFonts w:ascii="Times New Roman" w:eastAsia="Times New Roman" w:hAnsi="Times New Roman" w:cs="Times New Roman"/>
          <w:sz w:val="24"/>
          <w:szCs w:val="24"/>
          <w:rPrChange w:id="4788" w:author="Du-rush Writing Studio" w:date="2019-06-14T06:55:00Z">
            <w:rPr>
              <w:del w:id="4789" w:author="anupam yadav" w:date="2019-07-05T12:16:00Z"/>
              <w:rFonts w:ascii="Courier New" w:eastAsia="Courier New" w:hAnsi="Courier New" w:cs="Courier New"/>
              <w:sz w:val="24"/>
              <w:szCs w:val="24"/>
            </w:rPr>
          </w:rPrChange>
        </w:rPr>
        <w:pPrChange w:id="4790" w:author="Divya Raja" w:date="2020-10-13T14:29:00Z">
          <w:pPr>
            <w:pStyle w:val="normal0"/>
          </w:pPr>
        </w:pPrChange>
      </w:pPr>
      <w:del w:id="4791" w:author="anupam yadav" w:date="2019-07-05T12:16:00Z">
        <w:r w:rsidRPr="00834337">
          <w:rPr>
            <w:rFonts w:ascii="Times New Roman" w:eastAsia="Times New Roman" w:hAnsi="Times New Roman" w:cs="Times New Roman"/>
            <w:sz w:val="24"/>
            <w:szCs w:val="24"/>
            <w:rPrChange w:id="4792" w:author="Du-rush Writing Studio" w:date="2019-06-14T06:55:00Z">
              <w:rPr>
                <w:rFonts w:ascii="Courier New" w:eastAsia="Courier New" w:hAnsi="Courier New" w:cs="Courier New"/>
                <w:sz w:val="24"/>
                <w:szCs w:val="24"/>
              </w:rPr>
            </w:rPrChange>
          </w:rPr>
          <w:delText>The venus fly trap takes a heavy breath in and then lets out an even louder scream. The pages flip rapidly in Jinx’s hand then the book shoots up and hits her in the face.</w:delText>
        </w:r>
      </w:del>
    </w:p>
    <w:p w:rsidR="00834337" w:rsidRPr="00834337" w:rsidRDefault="00834337" w:rsidP="00834337">
      <w:pPr>
        <w:pStyle w:val="normal0"/>
        <w:ind w:left="1440"/>
        <w:jc w:val="both"/>
        <w:rPr>
          <w:del w:id="4793" w:author="anupam yadav" w:date="2019-07-05T12:16:00Z"/>
          <w:rFonts w:ascii="Times New Roman" w:eastAsia="Times New Roman" w:hAnsi="Times New Roman" w:cs="Times New Roman"/>
          <w:sz w:val="24"/>
          <w:szCs w:val="24"/>
          <w:rPrChange w:id="4794" w:author="Du-rush Writing Studio" w:date="2019-06-14T06:55:00Z">
            <w:rPr>
              <w:del w:id="4795" w:author="anupam yadav" w:date="2019-07-05T12:16:00Z"/>
              <w:rFonts w:ascii="Courier New" w:eastAsia="Courier New" w:hAnsi="Courier New" w:cs="Courier New"/>
              <w:sz w:val="24"/>
              <w:szCs w:val="24"/>
            </w:rPr>
          </w:rPrChange>
        </w:rPr>
        <w:pPrChange w:id="4796" w:author="Divya Raja" w:date="2020-10-13T14:29:00Z">
          <w:pPr>
            <w:pStyle w:val="normal0"/>
            <w:ind w:left="1440"/>
            <w:jc w:val="center"/>
          </w:pPr>
        </w:pPrChange>
      </w:pPr>
      <w:del w:id="4797" w:author="anupam yadav" w:date="2019-07-05T12:16:00Z">
        <w:r w:rsidRPr="00834337">
          <w:rPr>
            <w:rFonts w:ascii="Times New Roman" w:eastAsia="Times New Roman" w:hAnsi="Times New Roman" w:cs="Times New Roman"/>
            <w:sz w:val="24"/>
            <w:szCs w:val="24"/>
            <w:rPrChange w:id="479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79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80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80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80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803"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804"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805" w:author="Du-rush Writing Studio" w:date="2019-06-14T06:55:00Z">
              <w:rPr>
                <w:rFonts w:ascii="Courier New" w:eastAsia="Courier New" w:hAnsi="Courier New" w:cs="Courier New"/>
                <w:sz w:val="24"/>
                <w:szCs w:val="24"/>
              </w:rPr>
            </w:rPrChange>
          </w:rPr>
          <w:tab/>
        </w:r>
      </w:del>
    </w:p>
    <w:p w:rsidR="00834337" w:rsidRPr="00834337" w:rsidRDefault="00834337" w:rsidP="00834337">
      <w:pPr>
        <w:pStyle w:val="normal0"/>
        <w:jc w:val="both"/>
        <w:rPr>
          <w:del w:id="4806" w:author="anupam yadav" w:date="2019-07-05T12:16:00Z"/>
          <w:rFonts w:ascii="Times New Roman" w:eastAsia="Times New Roman" w:hAnsi="Times New Roman" w:cs="Times New Roman"/>
          <w:b/>
          <w:sz w:val="24"/>
          <w:szCs w:val="24"/>
          <w:rPrChange w:id="4807" w:author="Du-rush Writing Studio" w:date="2019-06-14T06:55:00Z">
            <w:rPr>
              <w:del w:id="4808" w:author="anupam yadav" w:date="2019-07-05T12:16:00Z"/>
              <w:rFonts w:ascii="Courier New" w:eastAsia="Courier New" w:hAnsi="Courier New" w:cs="Courier New"/>
              <w:b/>
              <w:sz w:val="24"/>
              <w:szCs w:val="24"/>
            </w:rPr>
          </w:rPrChange>
        </w:rPr>
        <w:pPrChange w:id="4809" w:author="Divya Raja" w:date="2020-10-13T14:29:00Z">
          <w:pPr>
            <w:pStyle w:val="normal0"/>
          </w:pPr>
        </w:pPrChange>
      </w:pPr>
      <w:del w:id="4810" w:author="anupam yadav" w:date="2019-07-05T12:16:00Z">
        <w:r w:rsidRPr="00834337">
          <w:rPr>
            <w:rFonts w:ascii="Times New Roman" w:eastAsia="Times New Roman" w:hAnsi="Times New Roman" w:cs="Times New Roman"/>
            <w:b/>
            <w:sz w:val="24"/>
            <w:szCs w:val="24"/>
            <w:rPrChange w:id="4811" w:author="Du-rush Writing Studio" w:date="2019-06-14T06:55:00Z">
              <w:rPr>
                <w:rFonts w:ascii="Courier New" w:eastAsia="Courier New" w:hAnsi="Courier New" w:cs="Courier New"/>
                <w:b/>
                <w:sz w:val="24"/>
                <w:szCs w:val="24"/>
              </w:rPr>
            </w:rPrChange>
          </w:rPr>
          <w:delText>INT. PUMPKIN MANSION - LIVING ROOM - NIGHT</w:delText>
        </w:r>
      </w:del>
    </w:p>
    <w:p w:rsidR="00834337" w:rsidRPr="00834337" w:rsidRDefault="00834337" w:rsidP="00834337">
      <w:pPr>
        <w:pStyle w:val="normal0"/>
        <w:jc w:val="both"/>
        <w:rPr>
          <w:del w:id="4812" w:author="anupam yadav" w:date="2019-07-05T12:16:00Z"/>
          <w:rFonts w:ascii="Times New Roman" w:eastAsia="Times New Roman" w:hAnsi="Times New Roman" w:cs="Times New Roman"/>
          <w:sz w:val="24"/>
          <w:szCs w:val="24"/>
          <w:rPrChange w:id="4813" w:author="Du-rush Writing Studio" w:date="2019-06-14T06:55:00Z">
            <w:rPr>
              <w:del w:id="4814" w:author="anupam yadav" w:date="2019-07-05T12:16:00Z"/>
              <w:rFonts w:ascii="Courier New" w:eastAsia="Courier New" w:hAnsi="Courier New" w:cs="Courier New"/>
              <w:sz w:val="24"/>
              <w:szCs w:val="24"/>
            </w:rPr>
          </w:rPrChange>
        </w:rPr>
        <w:pPrChange w:id="4815" w:author="Divya Raja" w:date="2020-10-13T14:29:00Z">
          <w:pPr>
            <w:pStyle w:val="normal0"/>
          </w:pPr>
        </w:pPrChange>
      </w:pPr>
      <w:del w:id="4816" w:author="anupam yadav" w:date="2019-07-05T12:16:00Z">
        <w:r w:rsidRPr="00834337">
          <w:rPr>
            <w:rFonts w:ascii="Times New Roman" w:eastAsia="Times New Roman" w:hAnsi="Times New Roman" w:cs="Times New Roman"/>
            <w:sz w:val="24"/>
            <w:szCs w:val="24"/>
            <w:rPrChange w:id="4817" w:author="Du-rush Writing Studio" w:date="2019-06-14T06:55:00Z">
              <w:rPr>
                <w:rFonts w:ascii="Courier New" w:eastAsia="Courier New" w:hAnsi="Courier New" w:cs="Courier New"/>
                <w:sz w:val="24"/>
                <w:szCs w:val="24"/>
              </w:rPr>
            </w:rPrChange>
          </w:rPr>
          <w:delText>Frank, Jane and Jax are in the living room. Frank is listening to blues music on his gramophone. Jane and Jax are playing a video game, furiously pressing buttons.</w:delText>
        </w:r>
      </w:del>
    </w:p>
    <w:p w:rsidR="00834337" w:rsidRPr="00834337" w:rsidRDefault="00834337" w:rsidP="00834337">
      <w:pPr>
        <w:pStyle w:val="normal0"/>
        <w:jc w:val="both"/>
        <w:rPr>
          <w:del w:id="4818" w:author="anupam yadav" w:date="2019-07-05T12:16:00Z"/>
          <w:rFonts w:ascii="Times New Roman" w:eastAsia="Times New Roman" w:hAnsi="Times New Roman" w:cs="Times New Roman"/>
          <w:sz w:val="24"/>
          <w:szCs w:val="24"/>
          <w:rPrChange w:id="4819" w:author="Du-rush Writing Studio" w:date="2019-06-14T06:55:00Z">
            <w:rPr>
              <w:del w:id="4820" w:author="anupam yadav" w:date="2019-07-05T12:16:00Z"/>
              <w:rFonts w:ascii="Courier New" w:eastAsia="Courier New" w:hAnsi="Courier New" w:cs="Courier New"/>
              <w:sz w:val="24"/>
              <w:szCs w:val="24"/>
            </w:rPr>
          </w:rPrChange>
        </w:rPr>
        <w:pPrChange w:id="4821" w:author="Divya Raja" w:date="2020-10-13T14:29:00Z">
          <w:pPr>
            <w:pStyle w:val="normal0"/>
          </w:pPr>
        </w:pPrChange>
      </w:pPr>
    </w:p>
    <w:p w:rsidR="00834337" w:rsidRPr="00834337" w:rsidRDefault="00834337" w:rsidP="00834337">
      <w:pPr>
        <w:pStyle w:val="normal0"/>
        <w:ind w:left="1440" w:right="2160"/>
        <w:jc w:val="both"/>
        <w:rPr>
          <w:del w:id="4822" w:author="anupam yadav" w:date="2019-07-05T12:16:00Z"/>
          <w:rFonts w:ascii="Times New Roman" w:eastAsia="Times New Roman" w:hAnsi="Times New Roman" w:cs="Times New Roman"/>
          <w:sz w:val="24"/>
          <w:szCs w:val="24"/>
          <w:rPrChange w:id="4823" w:author="Du-rush Writing Studio" w:date="2019-06-14T06:55:00Z">
            <w:rPr>
              <w:del w:id="4824" w:author="anupam yadav" w:date="2019-07-05T12:16:00Z"/>
              <w:rFonts w:ascii="Courier New" w:eastAsia="Courier New" w:hAnsi="Courier New" w:cs="Courier New"/>
              <w:sz w:val="24"/>
              <w:szCs w:val="24"/>
            </w:rPr>
          </w:rPrChange>
        </w:rPr>
        <w:pPrChange w:id="4825" w:author="Divya Raja" w:date="2020-10-13T14:29:00Z">
          <w:pPr>
            <w:pStyle w:val="normal0"/>
            <w:ind w:left="1440" w:right="2160"/>
            <w:jc w:val="center"/>
          </w:pPr>
        </w:pPrChange>
      </w:pPr>
      <w:del w:id="4826" w:author="anupam yadav" w:date="2019-07-05T12:16:00Z">
        <w:r w:rsidRPr="00834337">
          <w:rPr>
            <w:rFonts w:ascii="Times New Roman" w:eastAsia="Times New Roman" w:hAnsi="Times New Roman" w:cs="Times New Roman"/>
            <w:sz w:val="24"/>
            <w:szCs w:val="24"/>
            <w:rPrChange w:id="4827" w:author="Du-rush Writing Studio" w:date="2019-06-14T06:55:00Z">
              <w:rPr>
                <w:rFonts w:ascii="Courier New" w:eastAsia="Courier New" w:hAnsi="Courier New" w:cs="Courier New"/>
                <w:sz w:val="24"/>
                <w:szCs w:val="24"/>
              </w:rPr>
            </w:rPrChange>
          </w:rPr>
          <w:delText>JAX</w:delText>
        </w:r>
      </w:del>
    </w:p>
    <w:p w:rsidR="00834337" w:rsidRPr="00834337" w:rsidRDefault="00834337" w:rsidP="00834337">
      <w:pPr>
        <w:pStyle w:val="normal0"/>
        <w:ind w:left="1440" w:right="2160" w:firstLine="720"/>
        <w:jc w:val="both"/>
        <w:rPr>
          <w:del w:id="4828" w:author="anupam yadav" w:date="2019-07-05T12:16:00Z"/>
          <w:rFonts w:ascii="Times New Roman" w:eastAsia="Times New Roman" w:hAnsi="Times New Roman" w:cs="Times New Roman"/>
          <w:sz w:val="24"/>
          <w:szCs w:val="24"/>
          <w:rPrChange w:id="4829" w:author="Du-rush Writing Studio" w:date="2019-06-14T06:55:00Z">
            <w:rPr>
              <w:del w:id="4830" w:author="anupam yadav" w:date="2019-07-05T12:16:00Z"/>
              <w:rFonts w:ascii="Courier New" w:eastAsia="Courier New" w:hAnsi="Courier New" w:cs="Courier New"/>
              <w:sz w:val="24"/>
              <w:szCs w:val="24"/>
            </w:rPr>
          </w:rPrChange>
        </w:rPr>
        <w:pPrChange w:id="4831" w:author="Divya Raja" w:date="2020-10-13T14:29:00Z">
          <w:pPr>
            <w:pStyle w:val="normal0"/>
            <w:ind w:left="1440" w:right="2160" w:firstLine="720"/>
          </w:pPr>
        </w:pPrChange>
      </w:pPr>
      <w:del w:id="4832" w:author="anupam yadav" w:date="2019-07-05T12:16:00Z">
        <w:r w:rsidRPr="00834337">
          <w:rPr>
            <w:rFonts w:ascii="Times New Roman" w:eastAsia="Times New Roman" w:hAnsi="Times New Roman" w:cs="Times New Roman"/>
            <w:sz w:val="24"/>
            <w:szCs w:val="24"/>
            <w:rPrChange w:id="4833" w:author="Du-rush Writing Studio" w:date="2019-06-14T06:55:00Z">
              <w:rPr>
                <w:rFonts w:ascii="Courier New" w:eastAsia="Courier New" w:hAnsi="Courier New" w:cs="Courier New"/>
                <w:sz w:val="24"/>
                <w:szCs w:val="24"/>
              </w:rPr>
            </w:rPrChange>
          </w:rPr>
          <w:delText>Yeah, take that! And that! Ka-pow!</w:delText>
        </w:r>
        <w:r w:rsidRPr="00834337">
          <w:rPr>
            <w:rFonts w:ascii="Times New Roman" w:eastAsia="Times New Roman" w:hAnsi="Times New Roman" w:cs="Times New Roman"/>
            <w:sz w:val="24"/>
            <w:szCs w:val="24"/>
            <w:rPrChange w:id="4834" w:author="Du-rush Writing Studio" w:date="2019-06-14T06:55:00Z">
              <w:rPr>
                <w:rFonts w:ascii="Courier New" w:eastAsia="Courier New" w:hAnsi="Courier New" w:cs="Courier New"/>
                <w:sz w:val="24"/>
                <w:szCs w:val="24"/>
              </w:rPr>
            </w:rPrChange>
          </w:rPr>
          <w:br/>
        </w:r>
        <w:r w:rsidRPr="00834337">
          <w:rPr>
            <w:rFonts w:ascii="Times New Roman" w:eastAsia="Times New Roman" w:hAnsi="Times New Roman" w:cs="Times New Roman"/>
            <w:sz w:val="24"/>
            <w:szCs w:val="24"/>
            <w:rPrChange w:id="4835" w:author="Du-rush Writing Studio" w:date="2019-06-14T06:55:00Z">
              <w:rPr>
                <w:rFonts w:ascii="Courier New" w:eastAsia="Courier New" w:hAnsi="Courier New" w:cs="Courier New"/>
                <w:sz w:val="24"/>
                <w:szCs w:val="24"/>
              </w:rPr>
            </w:rPrChange>
          </w:rPr>
          <w:tab/>
          <w:delText>Beat you again!</w:delText>
        </w:r>
      </w:del>
    </w:p>
    <w:p w:rsidR="00834337" w:rsidRPr="00834337" w:rsidRDefault="00834337" w:rsidP="00834337">
      <w:pPr>
        <w:pStyle w:val="normal0"/>
        <w:jc w:val="both"/>
        <w:rPr>
          <w:del w:id="4836" w:author="anupam yadav" w:date="2019-07-05T12:16:00Z"/>
          <w:rFonts w:ascii="Times New Roman" w:eastAsia="Times New Roman" w:hAnsi="Times New Roman" w:cs="Times New Roman"/>
          <w:sz w:val="24"/>
          <w:szCs w:val="24"/>
          <w:rPrChange w:id="4837" w:author="Du-rush Writing Studio" w:date="2019-06-14T06:55:00Z">
            <w:rPr>
              <w:del w:id="4838" w:author="anupam yadav" w:date="2019-07-05T12:16:00Z"/>
              <w:rFonts w:ascii="Courier New" w:eastAsia="Courier New" w:hAnsi="Courier New" w:cs="Courier New"/>
              <w:sz w:val="24"/>
              <w:szCs w:val="24"/>
            </w:rPr>
          </w:rPrChange>
        </w:rPr>
        <w:pPrChange w:id="4839" w:author="Divya Raja" w:date="2020-10-13T14:29:00Z">
          <w:pPr>
            <w:pStyle w:val="normal0"/>
          </w:pPr>
        </w:pPrChange>
      </w:pPr>
    </w:p>
    <w:p w:rsidR="00834337" w:rsidRPr="00834337" w:rsidRDefault="00834337" w:rsidP="00834337">
      <w:pPr>
        <w:pStyle w:val="normal0"/>
        <w:jc w:val="both"/>
        <w:rPr>
          <w:del w:id="4840" w:author="anupam yadav" w:date="2019-07-05T12:16:00Z"/>
          <w:rFonts w:ascii="Times New Roman" w:eastAsia="Times New Roman" w:hAnsi="Times New Roman" w:cs="Times New Roman"/>
          <w:sz w:val="24"/>
          <w:szCs w:val="24"/>
          <w:rPrChange w:id="4841" w:author="Du-rush Writing Studio" w:date="2019-06-14T06:55:00Z">
            <w:rPr>
              <w:del w:id="4842" w:author="anupam yadav" w:date="2019-07-05T12:16:00Z"/>
              <w:rFonts w:ascii="Courier New" w:eastAsia="Courier New" w:hAnsi="Courier New" w:cs="Courier New"/>
              <w:sz w:val="24"/>
              <w:szCs w:val="24"/>
            </w:rPr>
          </w:rPrChange>
        </w:rPr>
        <w:pPrChange w:id="4843" w:author="Divya Raja" w:date="2020-10-13T14:29:00Z">
          <w:pPr>
            <w:pStyle w:val="normal0"/>
          </w:pPr>
        </w:pPrChange>
      </w:pPr>
      <w:del w:id="4844" w:author="anupam yadav" w:date="2019-07-05T12:16:00Z">
        <w:r w:rsidRPr="00834337">
          <w:rPr>
            <w:rFonts w:ascii="Times New Roman" w:eastAsia="Times New Roman" w:hAnsi="Times New Roman" w:cs="Times New Roman"/>
            <w:sz w:val="24"/>
            <w:szCs w:val="24"/>
            <w:rPrChange w:id="4845" w:author="Du-rush Writing Studio" w:date="2019-06-14T06:55:00Z">
              <w:rPr>
                <w:rFonts w:ascii="Courier New" w:eastAsia="Courier New" w:hAnsi="Courier New" w:cs="Courier New"/>
                <w:sz w:val="24"/>
                <w:szCs w:val="24"/>
              </w:rPr>
            </w:rPrChange>
          </w:rPr>
          <w:delText xml:space="preserve">Jane sulks as the game ends and puts down her controller. She crosses her arms. Jax playfully blows a raspberry towards Jane. </w:delText>
        </w:r>
      </w:del>
    </w:p>
    <w:p w:rsidR="00834337" w:rsidRPr="00834337" w:rsidRDefault="00834337" w:rsidP="00834337">
      <w:pPr>
        <w:pStyle w:val="normal0"/>
        <w:ind w:right="2160"/>
        <w:jc w:val="both"/>
        <w:rPr>
          <w:del w:id="4846" w:author="anupam yadav" w:date="2019-07-05T12:16:00Z"/>
          <w:rFonts w:ascii="Times New Roman" w:eastAsia="Times New Roman" w:hAnsi="Times New Roman" w:cs="Times New Roman"/>
          <w:sz w:val="24"/>
          <w:szCs w:val="24"/>
          <w:rPrChange w:id="4847" w:author="Du-rush Writing Studio" w:date="2019-06-14T06:55:00Z">
            <w:rPr>
              <w:del w:id="4848" w:author="anupam yadav" w:date="2019-07-05T12:16:00Z"/>
              <w:rFonts w:ascii="Courier New" w:eastAsia="Courier New" w:hAnsi="Courier New" w:cs="Courier New"/>
              <w:sz w:val="24"/>
              <w:szCs w:val="24"/>
            </w:rPr>
          </w:rPrChange>
        </w:rPr>
        <w:pPrChange w:id="4849" w:author="Divya Raja" w:date="2020-10-13T14:29:00Z">
          <w:pPr>
            <w:pStyle w:val="normal0"/>
            <w:ind w:right="2160"/>
          </w:pPr>
        </w:pPrChange>
      </w:pPr>
    </w:p>
    <w:p w:rsidR="00834337" w:rsidRPr="00834337" w:rsidRDefault="00834337" w:rsidP="00834337">
      <w:pPr>
        <w:pStyle w:val="normal0"/>
        <w:ind w:left="1440" w:right="2160"/>
        <w:jc w:val="both"/>
        <w:rPr>
          <w:del w:id="4850" w:author="anupam yadav" w:date="2019-07-05T12:16:00Z"/>
          <w:rFonts w:ascii="Times New Roman" w:eastAsia="Times New Roman" w:hAnsi="Times New Roman" w:cs="Times New Roman"/>
          <w:sz w:val="24"/>
          <w:szCs w:val="24"/>
          <w:rPrChange w:id="4851" w:author="Du-rush Writing Studio" w:date="2019-06-14T06:55:00Z">
            <w:rPr>
              <w:del w:id="4852" w:author="anupam yadav" w:date="2019-07-05T12:16:00Z"/>
              <w:rFonts w:ascii="Courier New" w:eastAsia="Courier New" w:hAnsi="Courier New" w:cs="Courier New"/>
              <w:sz w:val="24"/>
              <w:szCs w:val="24"/>
            </w:rPr>
          </w:rPrChange>
        </w:rPr>
        <w:pPrChange w:id="4853" w:author="Divya Raja" w:date="2020-10-13T14:29:00Z">
          <w:pPr>
            <w:pStyle w:val="normal0"/>
            <w:ind w:left="1440" w:right="2160"/>
            <w:jc w:val="center"/>
          </w:pPr>
        </w:pPrChange>
      </w:pPr>
      <w:del w:id="4854" w:author="anupam yadav" w:date="2019-07-05T12:16:00Z">
        <w:r w:rsidRPr="00834337">
          <w:rPr>
            <w:rFonts w:ascii="Times New Roman" w:eastAsia="Times New Roman" w:hAnsi="Times New Roman" w:cs="Times New Roman"/>
            <w:sz w:val="24"/>
            <w:szCs w:val="24"/>
            <w:rPrChange w:id="4855" w:author="Du-rush Writing Studio" w:date="2019-06-14T06:55:00Z">
              <w:rPr>
                <w:rFonts w:ascii="Courier New" w:eastAsia="Courier New" w:hAnsi="Courier New" w:cs="Courier New"/>
                <w:sz w:val="24"/>
                <w:szCs w:val="24"/>
              </w:rPr>
            </w:rPrChange>
          </w:rPr>
          <w:delText>FRANK</w:delText>
        </w:r>
      </w:del>
    </w:p>
    <w:p w:rsidR="00834337" w:rsidRPr="00834337" w:rsidRDefault="00834337" w:rsidP="00834337">
      <w:pPr>
        <w:pStyle w:val="normal0"/>
        <w:ind w:left="1440" w:right="2160" w:firstLine="720"/>
        <w:jc w:val="both"/>
        <w:rPr>
          <w:del w:id="4856" w:author="anupam yadav" w:date="2019-07-05T12:16:00Z"/>
          <w:rFonts w:ascii="Times New Roman" w:eastAsia="Times New Roman" w:hAnsi="Times New Roman" w:cs="Times New Roman"/>
          <w:sz w:val="24"/>
          <w:szCs w:val="24"/>
          <w:rPrChange w:id="4857" w:author="Du-rush Writing Studio" w:date="2019-06-14T06:55:00Z">
            <w:rPr>
              <w:del w:id="4858" w:author="anupam yadav" w:date="2019-07-05T12:16:00Z"/>
              <w:rFonts w:ascii="Courier New" w:eastAsia="Courier New" w:hAnsi="Courier New" w:cs="Courier New"/>
              <w:sz w:val="24"/>
              <w:szCs w:val="24"/>
            </w:rPr>
          </w:rPrChange>
        </w:rPr>
        <w:pPrChange w:id="4859" w:author="Divya Raja" w:date="2020-10-13T14:29:00Z">
          <w:pPr>
            <w:pStyle w:val="normal0"/>
            <w:ind w:left="1440" w:right="2160" w:firstLine="720"/>
          </w:pPr>
        </w:pPrChange>
      </w:pPr>
      <w:del w:id="4860" w:author="anupam yadav" w:date="2019-07-05T12:16:00Z">
        <w:r w:rsidRPr="00834337">
          <w:rPr>
            <w:rFonts w:ascii="Times New Roman" w:eastAsia="Times New Roman" w:hAnsi="Times New Roman" w:cs="Times New Roman"/>
            <w:sz w:val="24"/>
            <w:szCs w:val="24"/>
            <w:rPrChange w:id="4861" w:author="Du-rush Writing Studio" w:date="2019-06-14T06:55:00Z">
              <w:rPr>
                <w:rFonts w:ascii="Courier New" w:eastAsia="Courier New" w:hAnsi="Courier New" w:cs="Courier New"/>
                <w:sz w:val="24"/>
                <w:szCs w:val="24"/>
              </w:rPr>
            </w:rPrChange>
          </w:rPr>
          <w:delText>Jax, be nice!</w:delText>
        </w:r>
      </w:del>
    </w:p>
    <w:p w:rsidR="00834337" w:rsidRPr="00834337" w:rsidRDefault="00834337" w:rsidP="00834337">
      <w:pPr>
        <w:pStyle w:val="normal0"/>
        <w:ind w:right="2160"/>
        <w:jc w:val="both"/>
        <w:rPr>
          <w:del w:id="4862" w:author="anupam yadav" w:date="2019-07-05T12:16:00Z"/>
          <w:rFonts w:ascii="Times New Roman" w:eastAsia="Times New Roman" w:hAnsi="Times New Roman" w:cs="Times New Roman"/>
          <w:sz w:val="24"/>
          <w:szCs w:val="24"/>
          <w:rPrChange w:id="4863" w:author="Du-rush Writing Studio" w:date="2019-06-14T06:55:00Z">
            <w:rPr>
              <w:del w:id="4864" w:author="anupam yadav" w:date="2019-07-05T12:16:00Z"/>
              <w:rFonts w:ascii="Courier New" w:eastAsia="Courier New" w:hAnsi="Courier New" w:cs="Courier New"/>
              <w:sz w:val="24"/>
              <w:szCs w:val="24"/>
            </w:rPr>
          </w:rPrChange>
        </w:rPr>
        <w:pPrChange w:id="4865" w:author="Divya Raja" w:date="2020-10-13T14:29:00Z">
          <w:pPr>
            <w:pStyle w:val="normal0"/>
            <w:ind w:right="2160"/>
          </w:pPr>
        </w:pPrChange>
      </w:pPr>
    </w:p>
    <w:p w:rsidR="00834337" w:rsidRPr="00834337" w:rsidRDefault="00834337" w:rsidP="00834337">
      <w:pPr>
        <w:pStyle w:val="normal0"/>
        <w:jc w:val="both"/>
        <w:rPr>
          <w:del w:id="4866" w:author="anupam yadav" w:date="2019-07-05T12:16:00Z"/>
          <w:rFonts w:ascii="Times New Roman" w:eastAsia="Times New Roman" w:hAnsi="Times New Roman" w:cs="Times New Roman"/>
          <w:sz w:val="24"/>
          <w:szCs w:val="24"/>
          <w:rPrChange w:id="4867" w:author="Du-rush Writing Studio" w:date="2019-06-14T06:55:00Z">
            <w:rPr>
              <w:del w:id="4868" w:author="anupam yadav" w:date="2019-07-05T12:16:00Z"/>
              <w:rFonts w:ascii="Courier New" w:eastAsia="Courier New" w:hAnsi="Courier New" w:cs="Courier New"/>
              <w:sz w:val="24"/>
              <w:szCs w:val="24"/>
            </w:rPr>
          </w:rPrChange>
        </w:rPr>
        <w:pPrChange w:id="4869" w:author="Divya Raja" w:date="2020-10-13T14:29:00Z">
          <w:pPr>
            <w:pStyle w:val="normal0"/>
          </w:pPr>
        </w:pPrChange>
      </w:pPr>
      <w:del w:id="4870" w:author="anupam yadav" w:date="2019-07-05T12:16:00Z">
        <w:r w:rsidRPr="00834337">
          <w:rPr>
            <w:rFonts w:ascii="Times New Roman" w:eastAsia="Times New Roman" w:hAnsi="Times New Roman" w:cs="Times New Roman"/>
            <w:sz w:val="24"/>
            <w:szCs w:val="24"/>
            <w:rPrChange w:id="4871" w:author="Du-rush Writing Studio" w:date="2019-06-14T06:55:00Z">
              <w:rPr>
                <w:rFonts w:ascii="Courier New" w:eastAsia="Courier New" w:hAnsi="Courier New" w:cs="Courier New"/>
                <w:sz w:val="24"/>
                <w:szCs w:val="24"/>
              </w:rPr>
            </w:rPrChange>
          </w:rPr>
          <w:delText xml:space="preserve">Suddenly, a shrieking sound is heard - the cry of the venus fly trap. Frank, Jane, and Jax </w:delText>
        </w:r>
      </w:del>
      <w:ins w:id="4872" w:author="Namitha Santhosh" w:date="2019-06-16T14:37:00Z">
        <w:del w:id="4873" w:author="anupam yadav" w:date="2019-07-05T12:16:00Z">
          <w:r w:rsidRPr="00834337">
            <w:rPr>
              <w:rFonts w:ascii="Times New Roman" w:eastAsia="Times New Roman" w:hAnsi="Times New Roman" w:cs="Times New Roman"/>
              <w:sz w:val="24"/>
              <w:szCs w:val="24"/>
              <w:rPrChange w:id="4874" w:author="Du-rush Writing Studio" w:date="2019-06-14T06:55:00Z">
                <w:rPr>
                  <w:rFonts w:ascii="Courier New" w:eastAsia="Courier New" w:hAnsi="Courier New" w:cs="Courier New"/>
                  <w:sz w:val="24"/>
                  <w:szCs w:val="24"/>
                </w:rPr>
              </w:rPrChange>
            </w:rPr>
            <w:delText>looks</w:delText>
          </w:r>
        </w:del>
      </w:ins>
      <w:del w:id="4875" w:author="anupam yadav" w:date="2019-07-05T12:16:00Z">
        <w:r w:rsidRPr="00834337">
          <w:rPr>
            <w:rFonts w:ascii="Times New Roman" w:eastAsia="Times New Roman" w:hAnsi="Times New Roman" w:cs="Times New Roman"/>
            <w:sz w:val="24"/>
            <w:szCs w:val="24"/>
            <w:rPrChange w:id="4876" w:author="Du-rush Writing Studio" w:date="2019-06-14T06:55:00Z">
              <w:rPr>
                <w:rFonts w:ascii="Courier New" w:eastAsia="Courier New" w:hAnsi="Courier New" w:cs="Courier New"/>
                <w:sz w:val="24"/>
                <w:szCs w:val="24"/>
              </w:rPr>
            </w:rPrChange>
          </w:rPr>
          <w:delText>look up with confused expressions on their faces.</w:delText>
        </w:r>
      </w:del>
    </w:p>
    <w:p w:rsidR="00834337" w:rsidRPr="00834337" w:rsidRDefault="00834337" w:rsidP="00834337">
      <w:pPr>
        <w:pStyle w:val="normal0"/>
        <w:ind w:left="1440" w:right="2160"/>
        <w:jc w:val="both"/>
        <w:rPr>
          <w:del w:id="4877" w:author="anupam yadav" w:date="2019-07-05T12:16:00Z"/>
          <w:rFonts w:ascii="Times New Roman" w:eastAsia="Times New Roman" w:hAnsi="Times New Roman" w:cs="Times New Roman"/>
          <w:sz w:val="24"/>
          <w:szCs w:val="24"/>
          <w:rPrChange w:id="4878" w:author="Du-rush Writing Studio" w:date="2019-06-14T06:55:00Z">
            <w:rPr>
              <w:del w:id="4879" w:author="anupam yadav" w:date="2019-07-05T12:16:00Z"/>
              <w:rFonts w:ascii="Courier New" w:eastAsia="Courier New" w:hAnsi="Courier New" w:cs="Courier New"/>
              <w:sz w:val="24"/>
              <w:szCs w:val="24"/>
            </w:rPr>
          </w:rPrChange>
        </w:rPr>
        <w:pPrChange w:id="4880" w:author="Divya Raja" w:date="2020-10-13T14:29:00Z">
          <w:pPr>
            <w:pStyle w:val="normal0"/>
            <w:ind w:left="1440" w:right="2160"/>
            <w:jc w:val="center"/>
          </w:pPr>
        </w:pPrChange>
      </w:pPr>
    </w:p>
    <w:p w:rsidR="00834337" w:rsidRPr="00834337" w:rsidRDefault="00834337" w:rsidP="00834337">
      <w:pPr>
        <w:pStyle w:val="normal0"/>
        <w:ind w:left="1440" w:right="2160"/>
        <w:jc w:val="both"/>
        <w:rPr>
          <w:del w:id="4881" w:author="anupam yadav" w:date="2019-07-05T12:16:00Z"/>
          <w:rFonts w:ascii="Times New Roman" w:eastAsia="Times New Roman" w:hAnsi="Times New Roman" w:cs="Times New Roman"/>
          <w:sz w:val="24"/>
          <w:szCs w:val="24"/>
          <w:rPrChange w:id="4882" w:author="Du-rush Writing Studio" w:date="2019-06-14T06:55:00Z">
            <w:rPr>
              <w:del w:id="4883" w:author="anupam yadav" w:date="2019-07-05T12:16:00Z"/>
              <w:rFonts w:ascii="Courier New" w:eastAsia="Courier New" w:hAnsi="Courier New" w:cs="Courier New"/>
              <w:sz w:val="24"/>
              <w:szCs w:val="24"/>
            </w:rPr>
          </w:rPrChange>
        </w:rPr>
        <w:pPrChange w:id="4884" w:author="Divya Raja" w:date="2020-10-13T14:29:00Z">
          <w:pPr>
            <w:pStyle w:val="normal0"/>
            <w:ind w:left="1440" w:right="2160"/>
            <w:jc w:val="center"/>
          </w:pPr>
        </w:pPrChange>
      </w:pPr>
      <w:del w:id="4885" w:author="anupam yadav" w:date="2019-07-05T12:16:00Z">
        <w:r w:rsidRPr="00834337">
          <w:rPr>
            <w:rFonts w:ascii="Times New Roman" w:eastAsia="Times New Roman" w:hAnsi="Times New Roman" w:cs="Times New Roman"/>
            <w:sz w:val="24"/>
            <w:szCs w:val="24"/>
            <w:rPrChange w:id="4886" w:author="Du-rush Writing Studio" w:date="2019-06-14T06:55:00Z">
              <w:rPr>
                <w:rFonts w:ascii="Courier New" w:eastAsia="Courier New" w:hAnsi="Courier New" w:cs="Courier New"/>
                <w:sz w:val="24"/>
                <w:szCs w:val="24"/>
              </w:rPr>
            </w:rPrChange>
          </w:rPr>
          <w:delText>JANE</w:delText>
        </w:r>
      </w:del>
    </w:p>
    <w:p w:rsidR="00834337" w:rsidRPr="00834337" w:rsidRDefault="00834337" w:rsidP="00834337">
      <w:pPr>
        <w:pStyle w:val="normal0"/>
        <w:ind w:left="1440" w:right="2160" w:firstLine="720"/>
        <w:jc w:val="both"/>
        <w:rPr>
          <w:del w:id="4887" w:author="anupam yadav" w:date="2019-07-05T12:16:00Z"/>
          <w:rFonts w:ascii="Times New Roman" w:eastAsia="Times New Roman" w:hAnsi="Times New Roman" w:cs="Times New Roman"/>
          <w:sz w:val="24"/>
          <w:szCs w:val="24"/>
          <w:rPrChange w:id="4888" w:author="Du-rush Writing Studio" w:date="2019-06-14T06:55:00Z">
            <w:rPr>
              <w:del w:id="4889" w:author="anupam yadav" w:date="2019-07-05T12:16:00Z"/>
              <w:rFonts w:ascii="Courier New" w:eastAsia="Courier New" w:hAnsi="Courier New" w:cs="Courier New"/>
              <w:sz w:val="24"/>
              <w:szCs w:val="24"/>
            </w:rPr>
          </w:rPrChange>
        </w:rPr>
        <w:pPrChange w:id="4890" w:author="Divya Raja" w:date="2020-10-13T14:29:00Z">
          <w:pPr>
            <w:pStyle w:val="normal0"/>
            <w:ind w:left="1440" w:right="2160" w:firstLine="720"/>
          </w:pPr>
        </w:pPrChange>
      </w:pPr>
      <w:del w:id="4891" w:author="anupam yadav" w:date="2019-07-05T12:16:00Z">
        <w:r w:rsidRPr="00834337">
          <w:rPr>
            <w:rFonts w:ascii="Times New Roman" w:eastAsia="Times New Roman" w:hAnsi="Times New Roman" w:cs="Times New Roman"/>
            <w:sz w:val="24"/>
            <w:szCs w:val="24"/>
            <w:rPrChange w:id="4892" w:author="Du-rush Writing Studio" w:date="2019-06-14T06:55:00Z">
              <w:rPr>
                <w:rFonts w:ascii="Courier New" w:eastAsia="Courier New" w:hAnsi="Courier New" w:cs="Courier New"/>
                <w:sz w:val="24"/>
                <w:szCs w:val="24"/>
              </w:rPr>
            </w:rPrChange>
          </w:rPr>
          <w:delText xml:space="preserve">What’s </w:delText>
        </w:r>
        <w:r w:rsidRPr="00834337">
          <w:rPr>
            <w:rFonts w:ascii="Times New Roman" w:eastAsia="Times New Roman" w:hAnsi="Times New Roman" w:cs="Times New Roman"/>
            <w:i/>
            <w:sz w:val="24"/>
            <w:szCs w:val="24"/>
            <w:rPrChange w:id="4893" w:author="Du-rush Writing Studio" w:date="2019-06-14T06:55:00Z">
              <w:rPr>
                <w:rFonts w:ascii="Courier New" w:eastAsia="Courier New" w:hAnsi="Courier New" w:cs="Courier New"/>
                <w:i/>
                <w:sz w:val="24"/>
                <w:szCs w:val="24"/>
              </w:rPr>
            </w:rPrChange>
          </w:rPr>
          <w:delText>that</w:delText>
        </w:r>
        <w:r w:rsidRPr="00834337">
          <w:rPr>
            <w:rFonts w:ascii="Times New Roman" w:eastAsia="Times New Roman" w:hAnsi="Times New Roman" w:cs="Times New Roman"/>
            <w:sz w:val="24"/>
            <w:szCs w:val="24"/>
            <w:rPrChange w:id="4894" w:author="Du-rush Writing Studio" w:date="2019-06-14T06:55:00Z">
              <w:rPr>
                <w:rFonts w:ascii="Courier New" w:eastAsia="Courier New" w:hAnsi="Courier New" w:cs="Courier New"/>
                <w:sz w:val="24"/>
                <w:szCs w:val="24"/>
              </w:rPr>
            </w:rPrChange>
          </w:rPr>
          <w:delText>?</w:delText>
        </w:r>
      </w:del>
    </w:p>
    <w:p w:rsidR="00834337" w:rsidRPr="00834337" w:rsidRDefault="00834337" w:rsidP="00834337">
      <w:pPr>
        <w:pStyle w:val="normal0"/>
        <w:ind w:left="1440" w:right="2160"/>
        <w:jc w:val="both"/>
        <w:rPr>
          <w:del w:id="4895" w:author="anupam yadav" w:date="2019-07-05T12:16:00Z"/>
          <w:rFonts w:ascii="Times New Roman" w:eastAsia="Times New Roman" w:hAnsi="Times New Roman" w:cs="Times New Roman"/>
          <w:sz w:val="24"/>
          <w:szCs w:val="24"/>
          <w:rPrChange w:id="4896" w:author="Du-rush Writing Studio" w:date="2019-06-14T06:55:00Z">
            <w:rPr>
              <w:del w:id="4897" w:author="anupam yadav" w:date="2019-07-05T12:16:00Z"/>
              <w:rFonts w:ascii="Courier New" w:eastAsia="Courier New" w:hAnsi="Courier New" w:cs="Courier New"/>
              <w:sz w:val="24"/>
              <w:szCs w:val="24"/>
            </w:rPr>
          </w:rPrChange>
        </w:rPr>
        <w:pPrChange w:id="4898" w:author="Divya Raja" w:date="2020-10-13T14:29:00Z">
          <w:pPr>
            <w:pStyle w:val="normal0"/>
            <w:ind w:left="1440" w:right="2160"/>
            <w:jc w:val="center"/>
          </w:pPr>
        </w:pPrChange>
      </w:pPr>
    </w:p>
    <w:p w:rsidR="00834337" w:rsidRPr="00834337" w:rsidRDefault="00834337" w:rsidP="00834337">
      <w:pPr>
        <w:pStyle w:val="normal0"/>
        <w:ind w:left="1440" w:right="2160"/>
        <w:jc w:val="both"/>
        <w:rPr>
          <w:del w:id="4899" w:author="anupam yadav" w:date="2019-07-05T12:16:00Z"/>
          <w:rFonts w:ascii="Times New Roman" w:eastAsia="Times New Roman" w:hAnsi="Times New Roman" w:cs="Times New Roman"/>
          <w:sz w:val="24"/>
          <w:szCs w:val="24"/>
          <w:rPrChange w:id="4900" w:author="Du-rush Writing Studio" w:date="2019-06-14T06:55:00Z">
            <w:rPr>
              <w:del w:id="4901" w:author="anupam yadav" w:date="2019-07-05T12:16:00Z"/>
              <w:rFonts w:ascii="Courier New" w:eastAsia="Courier New" w:hAnsi="Courier New" w:cs="Courier New"/>
              <w:sz w:val="24"/>
              <w:szCs w:val="24"/>
            </w:rPr>
          </w:rPrChange>
        </w:rPr>
        <w:pPrChange w:id="4902" w:author="Divya Raja" w:date="2020-10-13T14:29:00Z">
          <w:pPr>
            <w:pStyle w:val="normal0"/>
            <w:ind w:left="1440" w:right="2160"/>
            <w:jc w:val="center"/>
          </w:pPr>
        </w:pPrChange>
      </w:pPr>
      <w:del w:id="4903" w:author="anupam yadav" w:date="2019-07-05T12:16:00Z">
        <w:r w:rsidRPr="00834337">
          <w:rPr>
            <w:rFonts w:ascii="Times New Roman" w:eastAsia="Times New Roman" w:hAnsi="Times New Roman" w:cs="Times New Roman"/>
            <w:sz w:val="24"/>
            <w:szCs w:val="24"/>
            <w:rPrChange w:id="4904" w:author="Du-rush Writing Studio" w:date="2019-06-14T06:55:00Z">
              <w:rPr>
                <w:rFonts w:ascii="Courier New" w:eastAsia="Courier New" w:hAnsi="Courier New" w:cs="Courier New"/>
                <w:sz w:val="24"/>
                <w:szCs w:val="24"/>
              </w:rPr>
            </w:rPrChange>
          </w:rPr>
          <w:delText>JAX</w:delText>
        </w:r>
      </w:del>
    </w:p>
    <w:p w:rsidR="00834337" w:rsidRPr="00834337" w:rsidRDefault="00834337" w:rsidP="00834337">
      <w:pPr>
        <w:pStyle w:val="normal0"/>
        <w:ind w:left="1440" w:right="2160"/>
        <w:jc w:val="both"/>
        <w:rPr>
          <w:del w:id="4905" w:author="anupam yadav" w:date="2019-07-05T12:16:00Z"/>
          <w:rFonts w:ascii="Times New Roman" w:eastAsia="Times New Roman" w:hAnsi="Times New Roman" w:cs="Times New Roman"/>
          <w:sz w:val="24"/>
          <w:szCs w:val="24"/>
          <w:rPrChange w:id="4906" w:author="Du-rush Writing Studio" w:date="2019-06-14T06:55:00Z">
            <w:rPr>
              <w:del w:id="4907" w:author="anupam yadav" w:date="2019-07-05T12:16:00Z"/>
              <w:rFonts w:ascii="Courier New" w:eastAsia="Courier New" w:hAnsi="Courier New" w:cs="Courier New"/>
              <w:sz w:val="24"/>
              <w:szCs w:val="24"/>
            </w:rPr>
          </w:rPrChange>
        </w:rPr>
        <w:pPrChange w:id="4908" w:author="Divya Raja" w:date="2020-10-13T14:29:00Z">
          <w:pPr>
            <w:pStyle w:val="normal0"/>
            <w:ind w:left="1440" w:right="2160"/>
            <w:jc w:val="center"/>
          </w:pPr>
        </w:pPrChange>
      </w:pPr>
      <w:del w:id="4909" w:author="anupam yadav" w:date="2019-07-05T12:16:00Z">
        <w:r w:rsidRPr="00834337">
          <w:rPr>
            <w:rFonts w:ascii="Times New Roman" w:eastAsia="Times New Roman" w:hAnsi="Times New Roman" w:cs="Times New Roman"/>
            <w:sz w:val="24"/>
            <w:szCs w:val="24"/>
            <w:rPrChange w:id="4910" w:author="Du-rush Writing Studio" w:date="2019-06-14T06:55:00Z">
              <w:rPr>
                <w:rFonts w:ascii="Courier New" w:eastAsia="Courier New" w:hAnsi="Courier New" w:cs="Courier New"/>
                <w:sz w:val="24"/>
                <w:szCs w:val="24"/>
              </w:rPr>
            </w:rPrChange>
          </w:rPr>
          <w:delText>(shivers)</w:delText>
        </w:r>
      </w:del>
    </w:p>
    <w:p w:rsidR="00834337" w:rsidRPr="00834337" w:rsidRDefault="00834337" w:rsidP="00834337">
      <w:pPr>
        <w:pStyle w:val="normal0"/>
        <w:ind w:left="2160" w:right="2160"/>
        <w:jc w:val="both"/>
        <w:rPr>
          <w:del w:id="4911" w:author="anupam yadav" w:date="2019-07-05T12:16:00Z"/>
          <w:rFonts w:ascii="Times New Roman" w:eastAsia="Times New Roman" w:hAnsi="Times New Roman" w:cs="Times New Roman"/>
          <w:sz w:val="24"/>
          <w:szCs w:val="24"/>
          <w:rPrChange w:id="4912" w:author="Du-rush Writing Studio" w:date="2019-06-14T06:55:00Z">
            <w:rPr>
              <w:del w:id="4913" w:author="anupam yadav" w:date="2019-07-05T12:16:00Z"/>
              <w:rFonts w:ascii="Courier New" w:eastAsia="Courier New" w:hAnsi="Courier New" w:cs="Courier New"/>
              <w:sz w:val="24"/>
              <w:szCs w:val="24"/>
            </w:rPr>
          </w:rPrChange>
        </w:rPr>
        <w:pPrChange w:id="4914" w:author="Divya Raja" w:date="2020-10-13T14:29:00Z">
          <w:pPr>
            <w:pStyle w:val="normal0"/>
            <w:ind w:left="2160" w:right="2160"/>
          </w:pPr>
        </w:pPrChange>
      </w:pPr>
      <w:del w:id="4915" w:author="anupam yadav" w:date="2019-07-05T12:16:00Z">
        <w:r w:rsidRPr="00834337">
          <w:rPr>
            <w:rFonts w:ascii="Times New Roman" w:eastAsia="Times New Roman" w:hAnsi="Times New Roman" w:cs="Times New Roman"/>
            <w:sz w:val="24"/>
            <w:szCs w:val="24"/>
            <w:rPrChange w:id="4916" w:author="Du-rush Writing Studio" w:date="2019-06-14T06:55:00Z">
              <w:rPr>
                <w:rFonts w:ascii="Courier New" w:eastAsia="Courier New" w:hAnsi="Courier New" w:cs="Courier New"/>
                <w:sz w:val="24"/>
                <w:szCs w:val="24"/>
              </w:rPr>
            </w:rPrChange>
          </w:rPr>
          <w:delText>I don’t know but it sounds spooky.</w:delText>
        </w:r>
      </w:del>
    </w:p>
    <w:p w:rsidR="00834337" w:rsidRPr="00834337" w:rsidRDefault="00834337" w:rsidP="00834337">
      <w:pPr>
        <w:pStyle w:val="normal0"/>
        <w:ind w:left="1440" w:right="2160"/>
        <w:jc w:val="both"/>
        <w:rPr>
          <w:del w:id="4917" w:author="anupam yadav" w:date="2019-07-05T12:16:00Z"/>
          <w:rFonts w:ascii="Times New Roman" w:eastAsia="Times New Roman" w:hAnsi="Times New Roman" w:cs="Times New Roman"/>
          <w:sz w:val="24"/>
          <w:szCs w:val="24"/>
          <w:rPrChange w:id="4918" w:author="Du-rush Writing Studio" w:date="2019-06-14T06:55:00Z">
            <w:rPr>
              <w:del w:id="4919" w:author="anupam yadav" w:date="2019-07-05T12:16:00Z"/>
              <w:rFonts w:ascii="Courier New" w:eastAsia="Courier New" w:hAnsi="Courier New" w:cs="Courier New"/>
              <w:sz w:val="24"/>
              <w:szCs w:val="24"/>
            </w:rPr>
          </w:rPrChange>
        </w:rPr>
        <w:pPrChange w:id="4920" w:author="Divya Raja" w:date="2020-10-13T14:29:00Z">
          <w:pPr>
            <w:pStyle w:val="normal0"/>
            <w:ind w:left="1440" w:right="2160"/>
            <w:jc w:val="center"/>
          </w:pPr>
        </w:pPrChange>
      </w:pPr>
    </w:p>
    <w:p w:rsidR="00834337" w:rsidRPr="00834337" w:rsidRDefault="00834337" w:rsidP="00834337">
      <w:pPr>
        <w:pStyle w:val="normal0"/>
        <w:ind w:left="1440" w:right="2160"/>
        <w:jc w:val="both"/>
        <w:rPr>
          <w:del w:id="4921" w:author="anupam yadav" w:date="2019-07-05T12:16:00Z"/>
          <w:rFonts w:ascii="Times New Roman" w:eastAsia="Times New Roman" w:hAnsi="Times New Roman" w:cs="Times New Roman"/>
          <w:sz w:val="24"/>
          <w:szCs w:val="24"/>
          <w:rPrChange w:id="4922" w:author="Du-rush Writing Studio" w:date="2019-06-14T06:55:00Z">
            <w:rPr>
              <w:del w:id="4923" w:author="anupam yadav" w:date="2019-07-05T12:16:00Z"/>
              <w:rFonts w:ascii="Courier New" w:eastAsia="Courier New" w:hAnsi="Courier New" w:cs="Courier New"/>
              <w:sz w:val="24"/>
              <w:szCs w:val="24"/>
            </w:rPr>
          </w:rPrChange>
        </w:rPr>
        <w:pPrChange w:id="4924" w:author="Divya Raja" w:date="2020-10-13T14:29:00Z">
          <w:pPr>
            <w:pStyle w:val="normal0"/>
            <w:ind w:left="1440" w:right="2160"/>
            <w:jc w:val="center"/>
          </w:pPr>
        </w:pPrChange>
      </w:pPr>
      <w:del w:id="4925" w:author="anupam yadav" w:date="2019-07-05T12:16:00Z">
        <w:r w:rsidRPr="00834337">
          <w:rPr>
            <w:rFonts w:ascii="Times New Roman" w:eastAsia="Times New Roman" w:hAnsi="Times New Roman" w:cs="Times New Roman"/>
            <w:sz w:val="24"/>
            <w:szCs w:val="24"/>
            <w:rPrChange w:id="4926" w:author="Du-rush Writing Studio" w:date="2019-06-14T06:55:00Z">
              <w:rPr>
                <w:rFonts w:ascii="Courier New" w:eastAsia="Courier New" w:hAnsi="Courier New" w:cs="Courier New"/>
                <w:sz w:val="24"/>
                <w:szCs w:val="24"/>
              </w:rPr>
            </w:rPrChange>
          </w:rPr>
          <w:delText>JANE</w:delText>
        </w:r>
      </w:del>
    </w:p>
    <w:p w:rsidR="00834337" w:rsidRPr="00834337" w:rsidRDefault="00834337" w:rsidP="00834337">
      <w:pPr>
        <w:pStyle w:val="normal0"/>
        <w:ind w:left="2160" w:right="2160"/>
        <w:jc w:val="both"/>
        <w:rPr>
          <w:del w:id="4927" w:author="anupam yadav" w:date="2019-07-05T12:16:00Z"/>
          <w:rFonts w:ascii="Times New Roman" w:eastAsia="Times New Roman" w:hAnsi="Times New Roman" w:cs="Times New Roman"/>
          <w:sz w:val="24"/>
          <w:szCs w:val="24"/>
          <w:rPrChange w:id="4928" w:author="Du-rush Writing Studio" w:date="2019-06-14T06:55:00Z">
            <w:rPr>
              <w:del w:id="4929" w:author="anupam yadav" w:date="2019-07-05T12:16:00Z"/>
              <w:rFonts w:ascii="Courier New" w:eastAsia="Courier New" w:hAnsi="Courier New" w:cs="Courier New"/>
              <w:sz w:val="24"/>
              <w:szCs w:val="24"/>
            </w:rPr>
          </w:rPrChange>
        </w:rPr>
        <w:pPrChange w:id="4930" w:author="Divya Raja" w:date="2020-10-13T14:29:00Z">
          <w:pPr>
            <w:pStyle w:val="normal0"/>
            <w:ind w:left="2160" w:right="2160"/>
          </w:pPr>
        </w:pPrChange>
      </w:pPr>
      <w:del w:id="4931" w:author="anupam yadav" w:date="2019-07-05T12:16:00Z">
        <w:r w:rsidRPr="00834337">
          <w:rPr>
            <w:rFonts w:ascii="Times New Roman" w:eastAsia="Times New Roman" w:hAnsi="Times New Roman" w:cs="Times New Roman"/>
            <w:sz w:val="24"/>
            <w:szCs w:val="24"/>
            <w:rPrChange w:id="4932" w:author="Du-rush Writing Studio" w:date="2019-06-14T06:55:00Z">
              <w:rPr>
                <w:rFonts w:ascii="Courier New" w:eastAsia="Courier New" w:hAnsi="Courier New" w:cs="Courier New"/>
                <w:sz w:val="24"/>
                <w:szCs w:val="24"/>
              </w:rPr>
            </w:rPrChange>
          </w:rPr>
          <w:delText>Let’s go find where it’s coming from!</w:delText>
        </w:r>
      </w:del>
    </w:p>
    <w:p w:rsidR="00834337" w:rsidRPr="00834337" w:rsidRDefault="00834337" w:rsidP="00834337">
      <w:pPr>
        <w:pStyle w:val="normal0"/>
        <w:ind w:right="2160"/>
        <w:jc w:val="both"/>
        <w:rPr>
          <w:del w:id="4933" w:author="anupam yadav" w:date="2019-07-05T12:16:00Z"/>
          <w:rFonts w:ascii="Times New Roman" w:eastAsia="Times New Roman" w:hAnsi="Times New Roman" w:cs="Times New Roman"/>
          <w:sz w:val="24"/>
          <w:szCs w:val="24"/>
          <w:rPrChange w:id="4934" w:author="Du-rush Writing Studio" w:date="2019-06-14T06:55:00Z">
            <w:rPr>
              <w:del w:id="4935" w:author="anupam yadav" w:date="2019-07-05T12:16:00Z"/>
              <w:rFonts w:ascii="Courier New" w:eastAsia="Courier New" w:hAnsi="Courier New" w:cs="Courier New"/>
              <w:sz w:val="24"/>
              <w:szCs w:val="24"/>
            </w:rPr>
          </w:rPrChange>
        </w:rPr>
        <w:pPrChange w:id="4936" w:author="Divya Raja" w:date="2020-10-13T14:29:00Z">
          <w:pPr>
            <w:pStyle w:val="normal0"/>
            <w:ind w:right="2160"/>
          </w:pPr>
        </w:pPrChange>
      </w:pPr>
    </w:p>
    <w:p w:rsidR="00834337" w:rsidRPr="00834337" w:rsidRDefault="00834337" w:rsidP="00834337">
      <w:pPr>
        <w:pStyle w:val="normal0"/>
        <w:ind w:left="1440" w:right="2160"/>
        <w:jc w:val="both"/>
        <w:rPr>
          <w:del w:id="4937" w:author="anupam yadav" w:date="2019-07-05T12:16:00Z"/>
          <w:rFonts w:ascii="Times New Roman" w:eastAsia="Times New Roman" w:hAnsi="Times New Roman" w:cs="Times New Roman"/>
          <w:sz w:val="24"/>
          <w:szCs w:val="24"/>
          <w:rPrChange w:id="4938" w:author="Du-rush Writing Studio" w:date="2019-06-14T06:55:00Z">
            <w:rPr>
              <w:del w:id="4939" w:author="anupam yadav" w:date="2019-07-05T12:16:00Z"/>
              <w:rFonts w:ascii="Courier New" w:eastAsia="Courier New" w:hAnsi="Courier New" w:cs="Courier New"/>
              <w:sz w:val="24"/>
              <w:szCs w:val="24"/>
            </w:rPr>
          </w:rPrChange>
        </w:rPr>
        <w:pPrChange w:id="4940" w:author="Divya Raja" w:date="2020-10-13T14:29:00Z">
          <w:pPr>
            <w:pStyle w:val="normal0"/>
            <w:ind w:left="1440" w:right="2160"/>
            <w:jc w:val="center"/>
          </w:pPr>
        </w:pPrChange>
      </w:pPr>
      <w:del w:id="4941" w:author="anupam yadav" w:date="2019-07-05T12:16:00Z">
        <w:r w:rsidRPr="00834337">
          <w:rPr>
            <w:rFonts w:ascii="Times New Roman" w:eastAsia="Times New Roman" w:hAnsi="Times New Roman" w:cs="Times New Roman"/>
            <w:sz w:val="24"/>
            <w:szCs w:val="24"/>
            <w:rPrChange w:id="4942" w:author="Du-rush Writing Studio" w:date="2019-06-14T06:55:00Z">
              <w:rPr>
                <w:rFonts w:ascii="Courier New" w:eastAsia="Courier New" w:hAnsi="Courier New" w:cs="Courier New"/>
                <w:sz w:val="24"/>
                <w:szCs w:val="24"/>
              </w:rPr>
            </w:rPrChange>
          </w:rPr>
          <w:delText>JAX</w:delText>
        </w:r>
      </w:del>
    </w:p>
    <w:p w:rsidR="00834337" w:rsidRPr="00834337" w:rsidRDefault="00834337" w:rsidP="00834337">
      <w:pPr>
        <w:pStyle w:val="normal0"/>
        <w:ind w:left="1440" w:right="2160"/>
        <w:jc w:val="both"/>
        <w:rPr>
          <w:del w:id="4943" w:author="anupam yadav" w:date="2019-07-05T12:16:00Z"/>
          <w:rFonts w:ascii="Times New Roman" w:eastAsia="Times New Roman" w:hAnsi="Times New Roman" w:cs="Times New Roman"/>
          <w:sz w:val="24"/>
          <w:szCs w:val="24"/>
          <w:rPrChange w:id="4944" w:author="Du-rush Writing Studio" w:date="2019-06-14T06:55:00Z">
            <w:rPr>
              <w:del w:id="4945" w:author="anupam yadav" w:date="2019-07-05T12:16:00Z"/>
              <w:rFonts w:ascii="Courier New" w:eastAsia="Courier New" w:hAnsi="Courier New" w:cs="Courier New"/>
              <w:sz w:val="24"/>
              <w:szCs w:val="24"/>
            </w:rPr>
          </w:rPrChange>
        </w:rPr>
        <w:pPrChange w:id="4946" w:author="Divya Raja" w:date="2020-10-13T14:29:00Z">
          <w:pPr>
            <w:pStyle w:val="normal0"/>
            <w:ind w:left="1440" w:right="2160"/>
            <w:jc w:val="center"/>
          </w:pPr>
        </w:pPrChange>
      </w:pPr>
      <w:del w:id="4947" w:author="anupam yadav" w:date="2019-07-05T12:16:00Z">
        <w:r w:rsidRPr="00834337">
          <w:rPr>
            <w:rFonts w:ascii="Times New Roman" w:eastAsia="Times New Roman" w:hAnsi="Times New Roman" w:cs="Times New Roman"/>
            <w:sz w:val="24"/>
            <w:szCs w:val="24"/>
            <w:rPrChange w:id="4948" w:author="Du-rush Writing Studio" w:date="2019-06-14T06:55:00Z">
              <w:rPr>
                <w:rFonts w:ascii="Courier New" w:eastAsia="Courier New" w:hAnsi="Courier New" w:cs="Courier New"/>
                <w:sz w:val="24"/>
                <w:szCs w:val="24"/>
              </w:rPr>
            </w:rPrChange>
          </w:rPr>
          <w:delText>(apprehensively)</w:delText>
        </w:r>
      </w:del>
    </w:p>
    <w:p w:rsidR="00834337" w:rsidRPr="00834337" w:rsidRDefault="00834337" w:rsidP="00834337">
      <w:pPr>
        <w:pStyle w:val="normal0"/>
        <w:ind w:left="1440" w:right="2160" w:firstLine="720"/>
        <w:jc w:val="both"/>
        <w:rPr>
          <w:del w:id="4949" w:author="anupam yadav" w:date="2019-07-05T12:16:00Z"/>
          <w:rFonts w:ascii="Times New Roman" w:eastAsia="Times New Roman" w:hAnsi="Times New Roman" w:cs="Times New Roman"/>
          <w:sz w:val="24"/>
          <w:szCs w:val="24"/>
          <w:rPrChange w:id="4950" w:author="Du-rush Writing Studio" w:date="2019-06-14T06:55:00Z">
            <w:rPr>
              <w:del w:id="4951" w:author="anupam yadav" w:date="2019-07-05T12:16:00Z"/>
              <w:rFonts w:ascii="Courier New" w:eastAsia="Courier New" w:hAnsi="Courier New" w:cs="Courier New"/>
              <w:sz w:val="24"/>
              <w:szCs w:val="24"/>
            </w:rPr>
          </w:rPrChange>
        </w:rPr>
        <w:pPrChange w:id="4952" w:author="Divya Raja" w:date="2020-10-13T14:29:00Z">
          <w:pPr>
            <w:pStyle w:val="normal0"/>
            <w:ind w:left="1440" w:right="2160" w:firstLine="720"/>
          </w:pPr>
        </w:pPrChange>
      </w:pPr>
      <w:del w:id="4953" w:author="anupam yadav" w:date="2019-07-05T12:16:00Z">
        <w:r w:rsidRPr="00834337">
          <w:rPr>
            <w:rFonts w:ascii="Times New Roman" w:eastAsia="Times New Roman" w:hAnsi="Times New Roman" w:cs="Times New Roman"/>
            <w:sz w:val="24"/>
            <w:szCs w:val="24"/>
            <w:rPrChange w:id="4954" w:author="Du-rush Writing Studio" w:date="2019-06-14T06:55:00Z">
              <w:rPr>
                <w:rFonts w:ascii="Courier New" w:eastAsia="Courier New" w:hAnsi="Courier New" w:cs="Courier New"/>
                <w:sz w:val="24"/>
                <w:szCs w:val="24"/>
              </w:rPr>
            </w:rPrChange>
          </w:rPr>
          <w:delText xml:space="preserve">But…  </w:delText>
        </w:r>
      </w:del>
    </w:p>
    <w:p w:rsidR="00834337" w:rsidRPr="00834337" w:rsidRDefault="00834337" w:rsidP="00834337">
      <w:pPr>
        <w:pStyle w:val="normal0"/>
        <w:ind w:right="2160"/>
        <w:jc w:val="both"/>
        <w:rPr>
          <w:del w:id="4955" w:author="anupam yadav" w:date="2019-07-05T12:16:00Z"/>
          <w:rFonts w:ascii="Times New Roman" w:eastAsia="Times New Roman" w:hAnsi="Times New Roman" w:cs="Times New Roman"/>
          <w:sz w:val="24"/>
          <w:szCs w:val="24"/>
          <w:rPrChange w:id="4956" w:author="Du-rush Writing Studio" w:date="2019-06-14T06:55:00Z">
            <w:rPr>
              <w:del w:id="4957" w:author="anupam yadav" w:date="2019-07-05T12:16:00Z"/>
              <w:rFonts w:ascii="Courier New" w:eastAsia="Courier New" w:hAnsi="Courier New" w:cs="Courier New"/>
              <w:sz w:val="24"/>
              <w:szCs w:val="24"/>
            </w:rPr>
          </w:rPrChange>
        </w:rPr>
        <w:pPrChange w:id="4958" w:author="Divya Raja" w:date="2020-10-13T14:29:00Z">
          <w:pPr>
            <w:pStyle w:val="normal0"/>
            <w:ind w:right="2160"/>
          </w:pPr>
        </w:pPrChange>
      </w:pPr>
    </w:p>
    <w:p w:rsidR="00834337" w:rsidRPr="00834337" w:rsidRDefault="00834337" w:rsidP="00834337">
      <w:pPr>
        <w:pStyle w:val="normal0"/>
        <w:ind w:right="-90"/>
        <w:jc w:val="both"/>
        <w:rPr>
          <w:del w:id="4959" w:author="anupam yadav" w:date="2019-07-05T12:16:00Z"/>
          <w:rFonts w:ascii="Times New Roman" w:eastAsia="Times New Roman" w:hAnsi="Times New Roman" w:cs="Times New Roman"/>
          <w:sz w:val="24"/>
          <w:szCs w:val="24"/>
          <w:rPrChange w:id="4960" w:author="Du-rush Writing Studio" w:date="2019-06-14T06:55:00Z">
            <w:rPr>
              <w:del w:id="4961" w:author="anupam yadav" w:date="2019-07-05T12:16:00Z"/>
              <w:rFonts w:ascii="Courier New" w:eastAsia="Courier New" w:hAnsi="Courier New" w:cs="Courier New"/>
              <w:sz w:val="24"/>
              <w:szCs w:val="24"/>
            </w:rPr>
          </w:rPrChange>
        </w:rPr>
        <w:pPrChange w:id="4962" w:author="Divya Raja" w:date="2020-10-13T14:29:00Z">
          <w:pPr>
            <w:pStyle w:val="normal0"/>
            <w:ind w:right="-90"/>
          </w:pPr>
        </w:pPrChange>
      </w:pPr>
      <w:del w:id="4963" w:author="anupam yadav" w:date="2019-07-05T12:16:00Z">
        <w:r w:rsidRPr="00834337">
          <w:rPr>
            <w:rFonts w:ascii="Times New Roman" w:eastAsia="Times New Roman" w:hAnsi="Times New Roman" w:cs="Times New Roman"/>
            <w:sz w:val="24"/>
            <w:szCs w:val="24"/>
            <w:rPrChange w:id="4964" w:author="Du-rush Writing Studio" w:date="2019-06-14T06:55:00Z">
              <w:rPr>
                <w:rFonts w:ascii="Courier New" w:eastAsia="Courier New" w:hAnsi="Courier New" w:cs="Courier New"/>
                <w:sz w:val="24"/>
                <w:szCs w:val="24"/>
              </w:rPr>
            </w:rPrChange>
          </w:rPr>
          <w:delText>Jane jumps up off the couch and pulls and grabs Jax. She drags him along.</w:delText>
        </w:r>
      </w:del>
    </w:p>
    <w:p w:rsidR="00834337" w:rsidRPr="00834337" w:rsidRDefault="00834337" w:rsidP="00834337">
      <w:pPr>
        <w:pStyle w:val="normal0"/>
        <w:ind w:right="-90"/>
        <w:jc w:val="both"/>
        <w:rPr>
          <w:del w:id="4965" w:author="anupam yadav" w:date="2019-07-05T12:16:00Z"/>
          <w:rFonts w:ascii="Times New Roman" w:eastAsia="Times New Roman" w:hAnsi="Times New Roman" w:cs="Times New Roman"/>
          <w:sz w:val="24"/>
          <w:szCs w:val="24"/>
          <w:rPrChange w:id="4966" w:author="Du-rush Writing Studio" w:date="2019-06-14T06:55:00Z">
            <w:rPr>
              <w:del w:id="4967" w:author="anupam yadav" w:date="2019-07-05T12:16:00Z"/>
              <w:rFonts w:ascii="Courier New" w:eastAsia="Courier New" w:hAnsi="Courier New" w:cs="Courier New"/>
              <w:sz w:val="24"/>
              <w:szCs w:val="24"/>
            </w:rPr>
          </w:rPrChange>
        </w:rPr>
        <w:pPrChange w:id="4968" w:author="Divya Raja" w:date="2020-10-13T14:29:00Z">
          <w:pPr>
            <w:pStyle w:val="normal0"/>
            <w:ind w:right="-90"/>
          </w:pPr>
        </w:pPrChange>
      </w:pPr>
    </w:p>
    <w:p w:rsidR="00834337" w:rsidRPr="00834337" w:rsidRDefault="00834337" w:rsidP="00834337">
      <w:pPr>
        <w:pStyle w:val="normal0"/>
        <w:ind w:left="3600" w:right="-90"/>
        <w:jc w:val="both"/>
        <w:rPr>
          <w:del w:id="4969" w:author="anupam yadav" w:date="2019-07-05T12:16:00Z"/>
          <w:rFonts w:ascii="Times New Roman" w:eastAsia="Times New Roman" w:hAnsi="Times New Roman" w:cs="Times New Roman"/>
          <w:sz w:val="24"/>
          <w:szCs w:val="24"/>
          <w:rPrChange w:id="4970" w:author="Du-rush Writing Studio" w:date="2019-06-14T06:55:00Z">
            <w:rPr>
              <w:del w:id="4971" w:author="anupam yadav" w:date="2019-07-05T12:16:00Z"/>
              <w:rFonts w:ascii="Courier New" w:eastAsia="Courier New" w:hAnsi="Courier New" w:cs="Courier New"/>
              <w:sz w:val="24"/>
              <w:szCs w:val="24"/>
            </w:rPr>
          </w:rPrChange>
        </w:rPr>
        <w:pPrChange w:id="4972" w:author="Divya Raja" w:date="2020-10-13T14:29:00Z">
          <w:pPr>
            <w:pStyle w:val="normal0"/>
            <w:ind w:left="3600" w:right="-90"/>
          </w:pPr>
        </w:pPrChange>
      </w:pPr>
      <w:del w:id="4973" w:author="anupam yadav" w:date="2019-07-05T12:16:00Z">
        <w:r w:rsidRPr="00834337">
          <w:rPr>
            <w:rFonts w:ascii="Times New Roman" w:eastAsia="Times New Roman" w:hAnsi="Times New Roman" w:cs="Times New Roman"/>
            <w:sz w:val="24"/>
            <w:szCs w:val="24"/>
            <w:rPrChange w:id="4974" w:author="Du-rush Writing Studio" w:date="2019-06-14T06:55:00Z">
              <w:rPr>
                <w:rFonts w:ascii="Courier New" w:eastAsia="Courier New" w:hAnsi="Courier New" w:cs="Courier New"/>
                <w:sz w:val="24"/>
                <w:szCs w:val="24"/>
              </w:rPr>
            </w:rPrChange>
          </w:rPr>
          <w:lastRenderedPageBreak/>
          <w:delText xml:space="preserve">   JANE</w:delText>
        </w:r>
      </w:del>
    </w:p>
    <w:p w:rsidR="00834337" w:rsidRPr="00834337" w:rsidRDefault="00834337" w:rsidP="00834337">
      <w:pPr>
        <w:pStyle w:val="normal0"/>
        <w:ind w:left="1440" w:right="2160"/>
        <w:jc w:val="both"/>
        <w:rPr>
          <w:del w:id="4975" w:author="anupam yadav" w:date="2019-07-05T12:16:00Z"/>
          <w:rFonts w:ascii="Times New Roman" w:eastAsia="Times New Roman" w:hAnsi="Times New Roman" w:cs="Times New Roman"/>
          <w:sz w:val="24"/>
          <w:szCs w:val="24"/>
          <w:rPrChange w:id="4976" w:author="Du-rush Writing Studio" w:date="2019-06-14T06:55:00Z">
            <w:rPr>
              <w:del w:id="4977" w:author="anupam yadav" w:date="2019-07-05T12:16:00Z"/>
              <w:rFonts w:ascii="Courier New" w:eastAsia="Courier New" w:hAnsi="Courier New" w:cs="Courier New"/>
              <w:sz w:val="24"/>
              <w:szCs w:val="24"/>
            </w:rPr>
          </w:rPrChange>
        </w:rPr>
        <w:pPrChange w:id="4978" w:author="Divya Raja" w:date="2020-10-13T14:29:00Z">
          <w:pPr>
            <w:pStyle w:val="normal0"/>
            <w:ind w:left="1440" w:right="2160"/>
          </w:pPr>
        </w:pPrChange>
      </w:pPr>
      <w:del w:id="4979" w:author="anupam yadav" w:date="2019-07-05T12:16:00Z">
        <w:r w:rsidRPr="00834337">
          <w:rPr>
            <w:rFonts w:ascii="Times New Roman" w:eastAsia="Times New Roman" w:hAnsi="Times New Roman" w:cs="Times New Roman"/>
            <w:sz w:val="24"/>
            <w:szCs w:val="24"/>
            <w:rPrChange w:id="498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98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4982" w:author="Du-rush Writing Studio" w:date="2019-06-14T06:55:00Z">
              <w:rPr>
                <w:rFonts w:ascii="Courier New" w:eastAsia="Courier New" w:hAnsi="Courier New" w:cs="Courier New"/>
                <w:sz w:val="24"/>
                <w:szCs w:val="24"/>
              </w:rPr>
            </w:rPrChange>
          </w:rPr>
          <w:tab/>
          <w:delText>(excited)</w:delText>
        </w:r>
      </w:del>
    </w:p>
    <w:p w:rsidR="00834337" w:rsidRPr="00834337" w:rsidRDefault="00834337" w:rsidP="00834337">
      <w:pPr>
        <w:pStyle w:val="normal0"/>
        <w:ind w:left="1440" w:right="2160"/>
        <w:jc w:val="both"/>
        <w:rPr>
          <w:del w:id="4983" w:author="anupam yadav" w:date="2019-07-05T12:16:00Z"/>
          <w:rFonts w:ascii="Times New Roman" w:eastAsia="Times New Roman" w:hAnsi="Times New Roman" w:cs="Times New Roman"/>
          <w:sz w:val="24"/>
          <w:szCs w:val="24"/>
          <w:rPrChange w:id="4984" w:author="Du-rush Writing Studio" w:date="2019-06-14T06:55:00Z">
            <w:rPr>
              <w:del w:id="4985" w:author="anupam yadav" w:date="2019-07-05T12:16:00Z"/>
              <w:rFonts w:ascii="Courier New" w:eastAsia="Courier New" w:hAnsi="Courier New" w:cs="Courier New"/>
              <w:sz w:val="24"/>
              <w:szCs w:val="24"/>
            </w:rPr>
          </w:rPrChange>
        </w:rPr>
        <w:pPrChange w:id="4986" w:author="Divya Raja" w:date="2020-10-13T14:29:00Z">
          <w:pPr>
            <w:pStyle w:val="normal0"/>
            <w:ind w:left="1440" w:right="2160"/>
          </w:pPr>
        </w:pPrChange>
      </w:pPr>
      <w:del w:id="4987" w:author="anupam yadav" w:date="2019-07-05T12:16:00Z">
        <w:r w:rsidRPr="00834337">
          <w:rPr>
            <w:rFonts w:ascii="Times New Roman" w:eastAsia="Times New Roman" w:hAnsi="Times New Roman" w:cs="Times New Roman"/>
            <w:sz w:val="24"/>
            <w:szCs w:val="24"/>
            <w:rPrChange w:id="4988" w:author="Du-rush Writing Studio" w:date="2019-06-14T06:55:00Z">
              <w:rPr>
                <w:rFonts w:ascii="Courier New" w:eastAsia="Courier New" w:hAnsi="Courier New" w:cs="Courier New"/>
                <w:sz w:val="24"/>
                <w:szCs w:val="24"/>
              </w:rPr>
            </w:rPrChange>
          </w:rPr>
          <w:tab/>
          <w:delText>C’mon, it’s been a while since we went on an adventure.</w:delText>
        </w:r>
      </w:del>
    </w:p>
    <w:p w:rsidR="00834337" w:rsidRPr="00834337" w:rsidRDefault="00834337" w:rsidP="00834337">
      <w:pPr>
        <w:pStyle w:val="normal0"/>
        <w:ind w:right="2160"/>
        <w:jc w:val="both"/>
        <w:rPr>
          <w:del w:id="4989" w:author="anupam yadav" w:date="2019-07-05T12:16:00Z"/>
          <w:rFonts w:ascii="Times New Roman" w:eastAsia="Times New Roman" w:hAnsi="Times New Roman" w:cs="Times New Roman"/>
          <w:sz w:val="24"/>
          <w:szCs w:val="24"/>
          <w:rPrChange w:id="4990" w:author="Du-rush Writing Studio" w:date="2019-06-14T06:55:00Z">
            <w:rPr>
              <w:del w:id="4991" w:author="anupam yadav" w:date="2019-07-05T12:16:00Z"/>
              <w:rFonts w:ascii="Courier New" w:eastAsia="Courier New" w:hAnsi="Courier New" w:cs="Courier New"/>
              <w:sz w:val="24"/>
              <w:szCs w:val="24"/>
            </w:rPr>
          </w:rPrChange>
        </w:rPr>
        <w:pPrChange w:id="4992" w:author="Divya Raja" w:date="2020-10-13T14:29:00Z">
          <w:pPr>
            <w:pStyle w:val="normal0"/>
            <w:ind w:right="2160"/>
          </w:pPr>
        </w:pPrChange>
      </w:pPr>
    </w:p>
    <w:p w:rsidR="00834337" w:rsidRPr="00834337" w:rsidRDefault="00834337" w:rsidP="00834337">
      <w:pPr>
        <w:pStyle w:val="normal0"/>
        <w:ind w:left="3600" w:right="2160"/>
        <w:jc w:val="both"/>
        <w:rPr>
          <w:del w:id="4993" w:author="anupam yadav" w:date="2019-07-05T12:16:00Z"/>
          <w:rFonts w:ascii="Times New Roman" w:eastAsia="Times New Roman" w:hAnsi="Times New Roman" w:cs="Times New Roman"/>
          <w:sz w:val="24"/>
          <w:szCs w:val="24"/>
          <w:rPrChange w:id="4994" w:author="Du-rush Writing Studio" w:date="2019-06-14T06:55:00Z">
            <w:rPr>
              <w:del w:id="4995" w:author="anupam yadav" w:date="2019-07-05T12:16:00Z"/>
              <w:rFonts w:ascii="Courier New" w:eastAsia="Courier New" w:hAnsi="Courier New" w:cs="Courier New"/>
              <w:sz w:val="24"/>
              <w:szCs w:val="24"/>
            </w:rPr>
          </w:rPrChange>
        </w:rPr>
        <w:pPrChange w:id="4996" w:author="Divya Raja" w:date="2020-10-13T14:29:00Z">
          <w:pPr>
            <w:pStyle w:val="normal0"/>
            <w:ind w:left="3600" w:right="2160"/>
          </w:pPr>
        </w:pPrChange>
      </w:pPr>
      <w:del w:id="4997" w:author="anupam yadav" w:date="2019-07-05T12:16:00Z">
        <w:r w:rsidRPr="00834337">
          <w:rPr>
            <w:rFonts w:ascii="Times New Roman" w:eastAsia="Times New Roman" w:hAnsi="Times New Roman" w:cs="Times New Roman"/>
            <w:sz w:val="24"/>
            <w:szCs w:val="24"/>
            <w:rPrChange w:id="4998" w:author="Du-rush Writing Studio" w:date="2019-06-14T06:55:00Z">
              <w:rPr>
                <w:rFonts w:ascii="Courier New" w:eastAsia="Courier New" w:hAnsi="Courier New" w:cs="Courier New"/>
                <w:sz w:val="24"/>
                <w:szCs w:val="24"/>
              </w:rPr>
            </w:rPrChange>
          </w:rPr>
          <w:delText xml:space="preserve">   FRANK</w:delText>
        </w:r>
      </w:del>
    </w:p>
    <w:p w:rsidR="00834337" w:rsidRPr="00834337" w:rsidRDefault="00834337" w:rsidP="00834337">
      <w:pPr>
        <w:pStyle w:val="normal0"/>
        <w:ind w:left="1440" w:right="2160" w:firstLine="720"/>
        <w:jc w:val="both"/>
        <w:rPr>
          <w:del w:id="4999" w:author="anupam yadav" w:date="2019-07-05T12:16:00Z"/>
          <w:rFonts w:ascii="Times New Roman" w:eastAsia="Times New Roman" w:hAnsi="Times New Roman" w:cs="Times New Roman"/>
          <w:sz w:val="24"/>
          <w:szCs w:val="24"/>
          <w:rPrChange w:id="5000" w:author="Du-rush Writing Studio" w:date="2019-06-14T06:55:00Z">
            <w:rPr>
              <w:del w:id="5001" w:author="anupam yadav" w:date="2019-07-05T12:16:00Z"/>
              <w:rFonts w:ascii="Courier New" w:eastAsia="Courier New" w:hAnsi="Courier New" w:cs="Courier New"/>
              <w:sz w:val="24"/>
              <w:szCs w:val="24"/>
            </w:rPr>
          </w:rPrChange>
        </w:rPr>
        <w:pPrChange w:id="5002" w:author="Divya Raja" w:date="2020-10-13T14:29:00Z">
          <w:pPr>
            <w:pStyle w:val="normal0"/>
            <w:ind w:left="1440" w:right="2160" w:firstLine="720"/>
          </w:pPr>
        </w:pPrChange>
      </w:pPr>
      <w:del w:id="5003" w:author="anupam yadav" w:date="2019-07-05T12:16:00Z">
        <w:r w:rsidRPr="00834337">
          <w:rPr>
            <w:rFonts w:ascii="Times New Roman" w:eastAsia="Times New Roman" w:hAnsi="Times New Roman" w:cs="Times New Roman"/>
            <w:sz w:val="24"/>
            <w:szCs w:val="24"/>
            <w:rPrChange w:id="5004" w:author="Du-rush Writing Studio" w:date="2019-06-14T06:55:00Z">
              <w:rPr>
                <w:rFonts w:ascii="Courier New" w:eastAsia="Courier New" w:hAnsi="Courier New" w:cs="Courier New"/>
                <w:sz w:val="24"/>
                <w:szCs w:val="24"/>
              </w:rPr>
            </w:rPrChange>
          </w:rPr>
          <w:delText>Let’s go!</w:delText>
        </w:r>
      </w:del>
    </w:p>
    <w:p w:rsidR="00834337" w:rsidRPr="00834337" w:rsidRDefault="00834337" w:rsidP="00834337">
      <w:pPr>
        <w:pStyle w:val="normal0"/>
        <w:ind w:right="2160"/>
        <w:jc w:val="both"/>
        <w:rPr>
          <w:del w:id="5005" w:author="anupam yadav" w:date="2019-07-05T12:16:00Z"/>
          <w:rFonts w:ascii="Times New Roman" w:eastAsia="Times New Roman" w:hAnsi="Times New Roman" w:cs="Times New Roman"/>
          <w:sz w:val="24"/>
          <w:szCs w:val="24"/>
          <w:rPrChange w:id="5006" w:author="Du-rush Writing Studio" w:date="2019-06-14T06:55:00Z">
            <w:rPr>
              <w:del w:id="5007" w:author="anupam yadav" w:date="2019-07-05T12:16:00Z"/>
              <w:rFonts w:ascii="Courier New" w:eastAsia="Courier New" w:hAnsi="Courier New" w:cs="Courier New"/>
              <w:sz w:val="24"/>
              <w:szCs w:val="24"/>
            </w:rPr>
          </w:rPrChange>
        </w:rPr>
        <w:pPrChange w:id="5008" w:author="Divya Raja" w:date="2020-10-13T14:29:00Z">
          <w:pPr>
            <w:pStyle w:val="normal0"/>
            <w:ind w:right="2160"/>
          </w:pPr>
        </w:pPrChange>
      </w:pPr>
    </w:p>
    <w:p w:rsidR="00834337" w:rsidRPr="00834337" w:rsidRDefault="00834337" w:rsidP="00834337">
      <w:pPr>
        <w:pStyle w:val="normal0"/>
        <w:jc w:val="both"/>
        <w:rPr>
          <w:del w:id="5009" w:author="anupam yadav" w:date="2019-07-05T12:16:00Z"/>
          <w:rFonts w:ascii="Times New Roman" w:eastAsia="Times New Roman" w:hAnsi="Times New Roman" w:cs="Times New Roman"/>
          <w:sz w:val="24"/>
          <w:szCs w:val="24"/>
          <w:rPrChange w:id="5010" w:author="Du-rush Writing Studio" w:date="2019-06-14T06:55:00Z">
            <w:rPr>
              <w:del w:id="5011" w:author="anupam yadav" w:date="2019-07-05T12:16:00Z"/>
              <w:rFonts w:ascii="Courier New" w:eastAsia="Courier New" w:hAnsi="Courier New" w:cs="Courier New"/>
              <w:sz w:val="24"/>
              <w:szCs w:val="24"/>
            </w:rPr>
          </w:rPrChange>
        </w:rPr>
        <w:pPrChange w:id="5012" w:author="Divya Raja" w:date="2020-10-13T14:29:00Z">
          <w:pPr>
            <w:pStyle w:val="normal0"/>
          </w:pPr>
        </w:pPrChange>
      </w:pPr>
      <w:del w:id="5013" w:author="anupam yadav" w:date="2019-07-05T12:16:00Z">
        <w:r w:rsidRPr="00834337">
          <w:rPr>
            <w:rFonts w:ascii="Times New Roman" w:eastAsia="Times New Roman" w:hAnsi="Times New Roman" w:cs="Times New Roman"/>
            <w:sz w:val="24"/>
            <w:szCs w:val="24"/>
            <w:rPrChange w:id="5014" w:author="Du-rush Writing Studio" w:date="2019-06-14T06:55:00Z">
              <w:rPr>
                <w:rFonts w:ascii="Courier New" w:eastAsia="Courier New" w:hAnsi="Courier New" w:cs="Courier New"/>
                <w:sz w:val="24"/>
                <w:szCs w:val="24"/>
              </w:rPr>
            </w:rPrChange>
          </w:rPr>
          <w:delText>Frank motions towards the door and the three of them exit.</w:delText>
        </w:r>
      </w:del>
      <w:ins w:id="5015" w:author="Namitha Santhosh" w:date="2019-06-16T14:40:00Z">
        <w:del w:id="5016" w:author="anupam yadav" w:date="2019-07-05T12:16:00Z">
          <w:r w:rsidRPr="00834337">
            <w:rPr>
              <w:rFonts w:ascii="Times New Roman" w:eastAsia="Times New Roman" w:hAnsi="Times New Roman" w:cs="Times New Roman"/>
              <w:sz w:val="24"/>
              <w:szCs w:val="24"/>
              <w:rPrChange w:id="5017" w:author="Du-rush Writing Studio" w:date="2019-06-14T06:55:00Z">
                <w:rPr>
                  <w:rFonts w:ascii="Courier New" w:eastAsia="Courier New" w:hAnsi="Courier New" w:cs="Courier New"/>
                  <w:sz w:val="24"/>
                  <w:szCs w:val="24"/>
                </w:rPr>
              </w:rPrChange>
            </w:rPr>
            <w:delText>exits</w:delText>
          </w:r>
        </w:del>
      </w:ins>
    </w:p>
    <w:p w:rsidR="00834337" w:rsidRPr="00834337" w:rsidRDefault="00834337" w:rsidP="00834337">
      <w:pPr>
        <w:pStyle w:val="normal0"/>
        <w:jc w:val="both"/>
        <w:rPr>
          <w:del w:id="5018" w:author="anupam yadav" w:date="2019-07-05T12:16:00Z"/>
          <w:rFonts w:ascii="Times New Roman" w:eastAsia="Times New Roman" w:hAnsi="Times New Roman" w:cs="Times New Roman"/>
          <w:sz w:val="24"/>
          <w:szCs w:val="24"/>
          <w:rPrChange w:id="5019" w:author="Du-rush Writing Studio" w:date="2019-06-14T06:55:00Z">
            <w:rPr>
              <w:del w:id="5020" w:author="anupam yadav" w:date="2019-07-05T12:16:00Z"/>
              <w:rFonts w:ascii="Courier New" w:eastAsia="Courier New" w:hAnsi="Courier New" w:cs="Courier New"/>
              <w:sz w:val="24"/>
              <w:szCs w:val="24"/>
            </w:rPr>
          </w:rPrChange>
        </w:rPr>
        <w:pPrChange w:id="5021" w:author="Divya Raja" w:date="2020-10-13T14:29:00Z">
          <w:pPr>
            <w:pStyle w:val="normal0"/>
          </w:pPr>
        </w:pPrChange>
      </w:pPr>
    </w:p>
    <w:p w:rsidR="00834337" w:rsidRPr="00834337" w:rsidRDefault="00834337" w:rsidP="00834337">
      <w:pPr>
        <w:pStyle w:val="normal0"/>
        <w:jc w:val="both"/>
        <w:rPr>
          <w:del w:id="5022" w:author="anupam yadav" w:date="2019-07-05T12:16:00Z"/>
          <w:rFonts w:ascii="Times New Roman" w:eastAsia="Times New Roman" w:hAnsi="Times New Roman" w:cs="Times New Roman"/>
          <w:b/>
          <w:sz w:val="24"/>
          <w:szCs w:val="24"/>
          <w:rPrChange w:id="5023" w:author="Du-rush Writing Studio" w:date="2019-06-14T06:55:00Z">
            <w:rPr>
              <w:del w:id="5024" w:author="anupam yadav" w:date="2019-07-05T12:16:00Z"/>
              <w:rFonts w:ascii="Courier New" w:eastAsia="Courier New" w:hAnsi="Courier New" w:cs="Courier New"/>
              <w:b/>
              <w:sz w:val="24"/>
              <w:szCs w:val="24"/>
            </w:rPr>
          </w:rPrChange>
        </w:rPr>
        <w:pPrChange w:id="5025" w:author="Divya Raja" w:date="2020-10-13T14:29:00Z">
          <w:pPr>
            <w:pStyle w:val="normal0"/>
          </w:pPr>
        </w:pPrChange>
      </w:pPr>
      <w:del w:id="5026" w:author="anupam yadav" w:date="2019-07-05T12:16:00Z">
        <w:r w:rsidRPr="00834337">
          <w:rPr>
            <w:rFonts w:ascii="Times New Roman" w:eastAsia="Times New Roman" w:hAnsi="Times New Roman" w:cs="Times New Roman"/>
            <w:b/>
            <w:sz w:val="24"/>
            <w:szCs w:val="24"/>
            <w:rPrChange w:id="5027" w:author="Du-rush Writing Studio" w:date="2019-06-14T06:55:00Z">
              <w:rPr>
                <w:rFonts w:ascii="Courier New" w:eastAsia="Courier New" w:hAnsi="Courier New" w:cs="Courier New"/>
                <w:b/>
                <w:sz w:val="24"/>
                <w:szCs w:val="24"/>
              </w:rPr>
            </w:rPrChange>
          </w:rPr>
          <w:delText>INT. PUMPKIN MANSION HALLWAY - NIGHT</w:delText>
        </w:r>
      </w:del>
    </w:p>
    <w:p w:rsidR="00834337" w:rsidRPr="00834337" w:rsidRDefault="00834337" w:rsidP="00834337">
      <w:pPr>
        <w:pStyle w:val="normal0"/>
        <w:jc w:val="both"/>
        <w:rPr>
          <w:del w:id="5028" w:author="anupam yadav" w:date="2019-07-05T12:16:00Z"/>
          <w:rFonts w:ascii="Times New Roman" w:eastAsia="Times New Roman" w:hAnsi="Times New Roman" w:cs="Times New Roman"/>
          <w:b/>
          <w:sz w:val="24"/>
          <w:szCs w:val="24"/>
          <w:rPrChange w:id="5029" w:author="Du-rush Writing Studio" w:date="2019-06-14T06:55:00Z">
            <w:rPr>
              <w:del w:id="5030" w:author="anupam yadav" w:date="2019-07-05T12:16:00Z"/>
              <w:rFonts w:ascii="Courier New" w:eastAsia="Courier New" w:hAnsi="Courier New" w:cs="Courier New"/>
              <w:b/>
              <w:sz w:val="24"/>
              <w:szCs w:val="24"/>
            </w:rPr>
          </w:rPrChange>
        </w:rPr>
        <w:pPrChange w:id="5031" w:author="Divya Raja" w:date="2020-10-13T14:29:00Z">
          <w:pPr>
            <w:pStyle w:val="normal0"/>
          </w:pPr>
        </w:pPrChange>
      </w:pPr>
    </w:p>
    <w:p w:rsidR="00834337" w:rsidRPr="00834337" w:rsidRDefault="00834337" w:rsidP="00834337">
      <w:pPr>
        <w:pStyle w:val="normal0"/>
        <w:jc w:val="both"/>
        <w:rPr>
          <w:del w:id="5032" w:author="anupam yadav" w:date="2019-07-05T12:16:00Z"/>
          <w:rFonts w:ascii="Times New Roman" w:eastAsia="Times New Roman" w:hAnsi="Times New Roman" w:cs="Times New Roman"/>
          <w:sz w:val="24"/>
          <w:szCs w:val="24"/>
          <w:rPrChange w:id="5033" w:author="Du-rush Writing Studio" w:date="2019-06-14T06:55:00Z">
            <w:rPr>
              <w:del w:id="5034" w:author="anupam yadav" w:date="2019-07-05T12:16:00Z"/>
              <w:rFonts w:ascii="Courier New" w:eastAsia="Courier New" w:hAnsi="Courier New" w:cs="Courier New"/>
              <w:sz w:val="24"/>
              <w:szCs w:val="24"/>
            </w:rPr>
          </w:rPrChange>
        </w:rPr>
        <w:pPrChange w:id="5035" w:author="Divya Raja" w:date="2020-10-13T14:29:00Z">
          <w:pPr>
            <w:pStyle w:val="normal0"/>
          </w:pPr>
        </w:pPrChange>
      </w:pPr>
      <w:del w:id="5036" w:author="anupam yadav" w:date="2019-07-05T12:16:00Z">
        <w:r w:rsidRPr="00834337">
          <w:rPr>
            <w:rFonts w:ascii="Times New Roman" w:eastAsia="Times New Roman" w:hAnsi="Times New Roman" w:cs="Times New Roman"/>
            <w:sz w:val="24"/>
            <w:szCs w:val="24"/>
            <w:rPrChange w:id="5037" w:author="Du-rush Writing Studio" w:date="2019-06-14T06:55:00Z">
              <w:rPr>
                <w:rFonts w:ascii="Courier New" w:eastAsia="Courier New" w:hAnsi="Courier New" w:cs="Courier New"/>
                <w:sz w:val="24"/>
                <w:szCs w:val="24"/>
              </w:rPr>
            </w:rPrChange>
          </w:rPr>
          <w:delText xml:space="preserve">The group is walking down the hall together. Jax is looking around nervously and Jane leads the way. The scream is louder now. </w:delText>
        </w:r>
      </w:del>
    </w:p>
    <w:p w:rsidR="00834337" w:rsidRPr="00834337" w:rsidRDefault="00834337" w:rsidP="00834337">
      <w:pPr>
        <w:pStyle w:val="normal0"/>
        <w:ind w:right="2160"/>
        <w:jc w:val="both"/>
        <w:rPr>
          <w:del w:id="5038" w:author="anupam yadav" w:date="2019-07-05T12:16:00Z"/>
          <w:rFonts w:ascii="Times New Roman" w:eastAsia="Times New Roman" w:hAnsi="Times New Roman" w:cs="Times New Roman"/>
          <w:sz w:val="24"/>
          <w:szCs w:val="24"/>
          <w:rPrChange w:id="5039" w:author="Du-rush Writing Studio" w:date="2019-06-14T06:55:00Z">
            <w:rPr>
              <w:del w:id="5040" w:author="anupam yadav" w:date="2019-07-05T12:16:00Z"/>
              <w:rFonts w:ascii="Courier New" w:eastAsia="Courier New" w:hAnsi="Courier New" w:cs="Courier New"/>
              <w:sz w:val="24"/>
              <w:szCs w:val="24"/>
            </w:rPr>
          </w:rPrChange>
        </w:rPr>
        <w:pPrChange w:id="5041" w:author="Divya Raja" w:date="2020-10-13T14:29:00Z">
          <w:pPr>
            <w:pStyle w:val="normal0"/>
            <w:ind w:right="2160"/>
          </w:pPr>
        </w:pPrChange>
      </w:pPr>
    </w:p>
    <w:p w:rsidR="00834337" w:rsidRPr="00834337" w:rsidRDefault="00834337" w:rsidP="00834337">
      <w:pPr>
        <w:pStyle w:val="normal0"/>
        <w:ind w:left="1440" w:right="2160"/>
        <w:jc w:val="both"/>
        <w:rPr>
          <w:del w:id="5042" w:author="anupam yadav" w:date="2019-07-05T12:16:00Z"/>
          <w:rFonts w:ascii="Times New Roman" w:eastAsia="Times New Roman" w:hAnsi="Times New Roman" w:cs="Times New Roman"/>
          <w:sz w:val="24"/>
          <w:szCs w:val="24"/>
          <w:rPrChange w:id="5043" w:author="Du-rush Writing Studio" w:date="2019-06-14T06:55:00Z">
            <w:rPr>
              <w:del w:id="5044" w:author="anupam yadav" w:date="2019-07-05T12:16:00Z"/>
              <w:rFonts w:ascii="Courier New" w:eastAsia="Courier New" w:hAnsi="Courier New" w:cs="Courier New"/>
              <w:sz w:val="24"/>
              <w:szCs w:val="24"/>
            </w:rPr>
          </w:rPrChange>
        </w:rPr>
        <w:pPrChange w:id="5045" w:author="Divya Raja" w:date="2020-10-13T14:29:00Z">
          <w:pPr>
            <w:pStyle w:val="normal0"/>
            <w:ind w:left="1440" w:right="2160"/>
            <w:jc w:val="center"/>
          </w:pPr>
        </w:pPrChange>
      </w:pPr>
      <w:del w:id="5046" w:author="anupam yadav" w:date="2019-07-05T12:16:00Z">
        <w:r w:rsidRPr="00834337">
          <w:rPr>
            <w:rFonts w:ascii="Times New Roman" w:eastAsia="Times New Roman" w:hAnsi="Times New Roman" w:cs="Times New Roman"/>
            <w:sz w:val="24"/>
            <w:szCs w:val="24"/>
            <w:rPrChange w:id="5047" w:author="Du-rush Writing Studio" w:date="2019-06-14T06:55:00Z">
              <w:rPr>
                <w:rFonts w:ascii="Courier New" w:eastAsia="Courier New" w:hAnsi="Courier New" w:cs="Courier New"/>
                <w:sz w:val="24"/>
                <w:szCs w:val="24"/>
              </w:rPr>
            </w:rPrChange>
          </w:rPr>
          <w:delText>JAX</w:delText>
        </w:r>
      </w:del>
    </w:p>
    <w:p w:rsidR="00834337" w:rsidRPr="00834337" w:rsidRDefault="00834337" w:rsidP="00834337">
      <w:pPr>
        <w:pStyle w:val="normal0"/>
        <w:ind w:left="1440" w:right="2160"/>
        <w:jc w:val="both"/>
        <w:rPr>
          <w:del w:id="5048" w:author="anupam yadav" w:date="2019-07-05T12:16:00Z"/>
          <w:rFonts w:ascii="Times New Roman" w:eastAsia="Times New Roman" w:hAnsi="Times New Roman" w:cs="Times New Roman"/>
          <w:sz w:val="24"/>
          <w:szCs w:val="24"/>
          <w:rPrChange w:id="5049" w:author="Du-rush Writing Studio" w:date="2019-06-14T06:55:00Z">
            <w:rPr>
              <w:del w:id="5050" w:author="anupam yadav" w:date="2019-07-05T12:16:00Z"/>
              <w:rFonts w:ascii="Courier New" w:eastAsia="Courier New" w:hAnsi="Courier New" w:cs="Courier New"/>
              <w:sz w:val="24"/>
              <w:szCs w:val="24"/>
            </w:rPr>
          </w:rPrChange>
        </w:rPr>
        <w:pPrChange w:id="5051" w:author="Divya Raja" w:date="2020-10-13T14:29:00Z">
          <w:pPr>
            <w:pStyle w:val="normal0"/>
            <w:ind w:left="1440" w:right="2160"/>
            <w:jc w:val="center"/>
          </w:pPr>
        </w:pPrChange>
      </w:pPr>
      <w:del w:id="5052" w:author="anupam yadav" w:date="2019-07-05T12:16:00Z">
        <w:r w:rsidRPr="00834337">
          <w:rPr>
            <w:rFonts w:ascii="Times New Roman" w:eastAsia="Times New Roman" w:hAnsi="Times New Roman" w:cs="Times New Roman"/>
            <w:sz w:val="24"/>
            <w:szCs w:val="24"/>
            <w:rPrChange w:id="5053" w:author="Du-rush Writing Studio" w:date="2019-06-14T06:55:00Z">
              <w:rPr>
                <w:rFonts w:ascii="Courier New" w:eastAsia="Courier New" w:hAnsi="Courier New" w:cs="Courier New"/>
                <w:sz w:val="24"/>
                <w:szCs w:val="24"/>
              </w:rPr>
            </w:rPrChange>
          </w:rPr>
          <w:delText>(nervously, to himself)</w:delText>
        </w:r>
      </w:del>
    </w:p>
    <w:p w:rsidR="00834337" w:rsidRPr="00834337" w:rsidRDefault="00834337" w:rsidP="00834337">
      <w:pPr>
        <w:pStyle w:val="normal0"/>
        <w:ind w:left="2160" w:right="2160"/>
        <w:jc w:val="both"/>
        <w:rPr>
          <w:del w:id="5054" w:author="anupam yadav" w:date="2019-07-05T12:16:00Z"/>
          <w:rFonts w:ascii="Times New Roman" w:eastAsia="Times New Roman" w:hAnsi="Times New Roman" w:cs="Times New Roman"/>
          <w:sz w:val="24"/>
          <w:szCs w:val="24"/>
          <w:rPrChange w:id="5055" w:author="Du-rush Writing Studio" w:date="2019-06-14T06:55:00Z">
            <w:rPr>
              <w:del w:id="5056" w:author="anupam yadav" w:date="2019-07-05T12:16:00Z"/>
              <w:rFonts w:ascii="Courier New" w:eastAsia="Courier New" w:hAnsi="Courier New" w:cs="Courier New"/>
              <w:sz w:val="24"/>
              <w:szCs w:val="24"/>
            </w:rPr>
          </w:rPrChange>
        </w:rPr>
        <w:pPrChange w:id="5057" w:author="Divya Raja" w:date="2020-10-13T14:29:00Z">
          <w:pPr>
            <w:pStyle w:val="normal0"/>
            <w:ind w:left="2160" w:right="2160"/>
          </w:pPr>
        </w:pPrChange>
      </w:pPr>
      <w:del w:id="5058" w:author="anupam yadav" w:date="2019-07-05T12:16:00Z">
        <w:r w:rsidRPr="00834337">
          <w:rPr>
            <w:rFonts w:ascii="Times New Roman" w:eastAsia="Times New Roman" w:hAnsi="Times New Roman" w:cs="Times New Roman"/>
            <w:sz w:val="24"/>
            <w:szCs w:val="24"/>
            <w:rPrChange w:id="5059" w:author="Du-rush Writing Studio" w:date="2019-06-14T06:55:00Z">
              <w:rPr>
                <w:rFonts w:ascii="Courier New" w:eastAsia="Courier New" w:hAnsi="Courier New" w:cs="Courier New"/>
                <w:sz w:val="24"/>
                <w:szCs w:val="24"/>
              </w:rPr>
            </w:rPrChange>
          </w:rPr>
          <w:delText xml:space="preserve">I don’t like this one bit! We don’t even know who </w:delText>
        </w:r>
        <w:r w:rsidRPr="00834337">
          <w:rPr>
            <w:rFonts w:ascii="Times New Roman" w:eastAsia="Times New Roman" w:hAnsi="Times New Roman" w:cs="Times New Roman"/>
            <w:i/>
            <w:sz w:val="24"/>
            <w:szCs w:val="24"/>
            <w:rPrChange w:id="5060" w:author="Du-rush Writing Studio" w:date="2019-06-14T06:55:00Z">
              <w:rPr>
                <w:rFonts w:ascii="Courier New" w:eastAsia="Courier New" w:hAnsi="Courier New" w:cs="Courier New"/>
                <w:i/>
                <w:sz w:val="24"/>
                <w:szCs w:val="24"/>
              </w:rPr>
            </w:rPrChange>
          </w:rPr>
          <w:delText xml:space="preserve">or what </w:delText>
        </w:r>
        <w:r w:rsidRPr="00834337">
          <w:rPr>
            <w:rFonts w:ascii="Times New Roman" w:eastAsia="Times New Roman" w:hAnsi="Times New Roman" w:cs="Times New Roman"/>
            <w:sz w:val="24"/>
            <w:szCs w:val="24"/>
            <w:rPrChange w:id="5061" w:author="Du-rush Writing Studio" w:date="2019-06-14T06:55:00Z">
              <w:rPr>
                <w:rFonts w:ascii="Courier New" w:eastAsia="Courier New" w:hAnsi="Courier New" w:cs="Courier New"/>
                <w:sz w:val="24"/>
                <w:szCs w:val="24"/>
              </w:rPr>
            </w:rPrChange>
          </w:rPr>
          <w:delText>is screaming!</w:delText>
        </w:r>
      </w:del>
    </w:p>
    <w:p w:rsidR="00834337" w:rsidRPr="00834337" w:rsidRDefault="00834337" w:rsidP="00834337">
      <w:pPr>
        <w:pStyle w:val="normal0"/>
        <w:ind w:right="2160"/>
        <w:jc w:val="both"/>
        <w:rPr>
          <w:del w:id="5062" w:author="anupam yadav" w:date="2019-07-05T12:16:00Z"/>
          <w:rFonts w:ascii="Times New Roman" w:eastAsia="Times New Roman" w:hAnsi="Times New Roman" w:cs="Times New Roman"/>
          <w:sz w:val="24"/>
          <w:szCs w:val="24"/>
          <w:rPrChange w:id="5063" w:author="Du-rush Writing Studio" w:date="2019-06-14T06:55:00Z">
            <w:rPr>
              <w:del w:id="5064" w:author="anupam yadav" w:date="2019-07-05T12:16:00Z"/>
              <w:rFonts w:ascii="Courier New" w:eastAsia="Courier New" w:hAnsi="Courier New" w:cs="Courier New"/>
              <w:sz w:val="24"/>
              <w:szCs w:val="24"/>
            </w:rPr>
          </w:rPrChange>
        </w:rPr>
        <w:pPrChange w:id="5065" w:author="Divya Raja" w:date="2020-10-13T14:29:00Z">
          <w:pPr>
            <w:pStyle w:val="normal0"/>
            <w:ind w:right="2160"/>
          </w:pPr>
        </w:pPrChange>
      </w:pPr>
    </w:p>
    <w:p w:rsidR="00834337" w:rsidRPr="00834337" w:rsidRDefault="00834337" w:rsidP="00834337">
      <w:pPr>
        <w:pStyle w:val="normal0"/>
        <w:ind w:left="1440" w:right="2160"/>
        <w:jc w:val="both"/>
        <w:rPr>
          <w:del w:id="5066" w:author="anupam yadav" w:date="2019-07-05T12:16:00Z"/>
          <w:rFonts w:ascii="Times New Roman" w:eastAsia="Times New Roman" w:hAnsi="Times New Roman" w:cs="Times New Roman"/>
          <w:sz w:val="24"/>
          <w:szCs w:val="24"/>
          <w:rPrChange w:id="5067" w:author="Du-rush Writing Studio" w:date="2019-06-14T06:55:00Z">
            <w:rPr>
              <w:del w:id="5068" w:author="anupam yadav" w:date="2019-07-05T12:16:00Z"/>
              <w:rFonts w:ascii="Courier New" w:eastAsia="Courier New" w:hAnsi="Courier New" w:cs="Courier New"/>
              <w:sz w:val="24"/>
              <w:szCs w:val="24"/>
            </w:rPr>
          </w:rPrChange>
        </w:rPr>
        <w:pPrChange w:id="5069" w:author="Divya Raja" w:date="2020-10-13T14:29:00Z">
          <w:pPr>
            <w:pStyle w:val="normal0"/>
            <w:ind w:left="1440" w:right="2160"/>
            <w:jc w:val="center"/>
          </w:pPr>
        </w:pPrChange>
      </w:pPr>
      <w:del w:id="5070" w:author="anupam yadav" w:date="2019-07-05T12:16:00Z">
        <w:r w:rsidRPr="00834337">
          <w:rPr>
            <w:rFonts w:ascii="Times New Roman" w:eastAsia="Times New Roman" w:hAnsi="Times New Roman" w:cs="Times New Roman"/>
            <w:sz w:val="24"/>
            <w:szCs w:val="24"/>
            <w:rPrChange w:id="5071" w:author="Du-rush Writing Studio" w:date="2019-06-14T06:55:00Z">
              <w:rPr>
                <w:rFonts w:ascii="Courier New" w:eastAsia="Courier New" w:hAnsi="Courier New" w:cs="Courier New"/>
                <w:sz w:val="24"/>
                <w:szCs w:val="24"/>
              </w:rPr>
            </w:rPrChange>
          </w:rPr>
          <w:delText>JANE</w:delText>
        </w:r>
      </w:del>
    </w:p>
    <w:p w:rsidR="00834337" w:rsidRPr="00834337" w:rsidRDefault="00834337" w:rsidP="00834337">
      <w:pPr>
        <w:pStyle w:val="normal0"/>
        <w:ind w:left="2160" w:right="2160"/>
        <w:jc w:val="both"/>
        <w:rPr>
          <w:del w:id="5072" w:author="anupam yadav" w:date="2019-07-05T12:16:00Z"/>
          <w:rFonts w:ascii="Times New Roman" w:eastAsia="Times New Roman" w:hAnsi="Times New Roman" w:cs="Times New Roman"/>
          <w:sz w:val="24"/>
          <w:szCs w:val="24"/>
          <w:rPrChange w:id="5073" w:author="Du-rush Writing Studio" w:date="2019-06-14T06:55:00Z">
            <w:rPr>
              <w:del w:id="5074" w:author="anupam yadav" w:date="2019-07-05T12:16:00Z"/>
              <w:rFonts w:ascii="Courier New" w:eastAsia="Courier New" w:hAnsi="Courier New" w:cs="Courier New"/>
              <w:sz w:val="24"/>
              <w:szCs w:val="24"/>
            </w:rPr>
          </w:rPrChange>
        </w:rPr>
        <w:pPrChange w:id="5075" w:author="Divya Raja" w:date="2020-10-13T14:29:00Z">
          <w:pPr>
            <w:pStyle w:val="normal0"/>
            <w:ind w:left="2160" w:right="2160"/>
          </w:pPr>
        </w:pPrChange>
      </w:pPr>
      <w:del w:id="5076" w:author="anupam yadav" w:date="2019-07-05T12:16:00Z">
        <w:r w:rsidRPr="00834337">
          <w:rPr>
            <w:rFonts w:ascii="Times New Roman" w:eastAsia="Times New Roman" w:hAnsi="Times New Roman" w:cs="Times New Roman"/>
            <w:sz w:val="24"/>
            <w:szCs w:val="24"/>
            <w:rPrChange w:id="5077" w:author="Du-rush Writing Studio" w:date="2019-06-14T06:55:00Z">
              <w:rPr>
                <w:rFonts w:ascii="Courier New" w:eastAsia="Courier New" w:hAnsi="Courier New" w:cs="Courier New"/>
                <w:sz w:val="24"/>
                <w:szCs w:val="24"/>
              </w:rPr>
            </w:rPrChange>
          </w:rPr>
          <w:delText xml:space="preserve">Frank, you know so much about music. Can you tell us if we can’t see where the </w:delText>
        </w:r>
        <w:r w:rsidRPr="00834337">
          <w:rPr>
            <w:rFonts w:ascii="Times New Roman" w:eastAsia="Times New Roman" w:hAnsi="Times New Roman" w:cs="Times New Roman"/>
            <w:b/>
            <w:sz w:val="24"/>
            <w:szCs w:val="24"/>
            <w:rPrChange w:id="5078" w:author="Du-rush Writing Studio" w:date="2019-06-14T06:55:00Z">
              <w:rPr>
                <w:rFonts w:ascii="Courier New" w:eastAsia="Courier New" w:hAnsi="Courier New" w:cs="Courier New"/>
                <w:b/>
                <w:sz w:val="24"/>
                <w:szCs w:val="24"/>
              </w:rPr>
            </w:rPrChange>
          </w:rPr>
          <w:delText>sound</w:delText>
        </w:r>
        <w:r w:rsidRPr="00834337">
          <w:rPr>
            <w:rFonts w:ascii="Times New Roman" w:eastAsia="Times New Roman" w:hAnsi="Times New Roman" w:cs="Times New Roman"/>
            <w:sz w:val="24"/>
            <w:szCs w:val="24"/>
            <w:rPrChange w:id="5079" w:author="Du-rush Writing Studio" w:date="2019-06-14T06:55:00Z">
              <w:rPr>
                <w:rFonts w:ascii="Courier New" w:eastAsia="Courier New" w:hAnsi="Courier New" w:cs="Courier New"/>
                <w:sz w:val="24"/>
                <w:szCs w:val="24"/>
              </w:rPr>
            </w:rPrChange>
          </w:rPr>
          <w:delText xml:space="preserve"> is coming from, how can we </w:delText>
        </w:r>
        <w:r w:rsidRPr="00834337">
          <w:rPr>
            <w:rFonts w:ascii="Times New Roman" w:eastAsia="Times New Roman" w:hAnsi="Times New Roman" w:cs="Times New Roman"/>
            <w:b/>
            <w:sz w:val="24"/>
            <w:szCs w:val="24"/>
            <w:rPrChange w:id="5080" w:author="Du-rush Writing Studio" w:date="2019-06-14T06:55:00Z">
              <w:rPr>
                <w:rFonts w:ascii="Courier New" w:eastAsia="Courier New" w:hAnsi="Courier New" w:cs="Courier New"/>
                <w:b/>
                <w:sz w:val="24"/>
                <w:szCs w:val="24"/>
              </w:rPr>
            </w:rPrChange>
          </w:rPr>
          <w:delText>hear</w:delText>
        </w:r>
        <w:r w:rsidRPr="00834337">
          <w:rPr>
            <w:rFonts w:ascii="Times New Roman" w:eastAsia="Times New Roman" w:hAnsi="Times New Roman" w:cs="Times New Roman"/>
            <w:sz w:val="24"/>
            <w:szCs w:val="24"/>
            <w:rPrChange w:id="5081" w:author="Du-rush Writing Studio" w:date="2019-06-14T06:55:00Z">
              <w:rPr>
                <w:rFonts w:ascii="Courier New" w:eastAsia="Courier New" w:hAnsi="Courier New" w:cs="Courier New"/>
                <w:sz w:val="24"/>
                <w:szCs w:val="24"/>
              </w:rPr>
            </w:rPrChange>
          </w:rPr>
          <w:delText xml:space="preserve"> it?</w:delText>
        </w:r>
      </w:del>
      <w:ins w:id="5082" w:author="Namitha Santhosh" w:date="2019-06-16T14:50:00Z">
        <w:del w:id="5083" w:author="anupam yadav" w:date="2019-07-05T12:16:00Z">
          <w:r w:rsidRPr="00834337">
            <w:rPr>
              <w:rFonts w:ascii="Times New Roman" w:eastAsia="Times New Roman" w:hAnsi="Times New Roman" w:cs="Times New Roman"/>
              <w:sz w:val="24"/>
              <w:szCs w:val="24"/>
              <w:rPrChange w:id="5084" w:author="Du-rush Writing Studio" w:date="2019-06-14T06:55:00Z">
                <w:rPr>
                  <w:rFonts w:ascii="Courier New" w:eastAsia="Courier New" w:hAnsi="Courier New" w:cs="Courier New"/>
                  <w:sz w:val="24"/>
                  <w:szCs w:val="24"/>
                </w:rPr>
              </w:rPrChange>
            </w:rPr>
            <w:delText>can you tell us how can we hear the sound but cannot see it?</w:delText>
          </w:r>
        </w:del>
      </w:ins>
    </w:p>
    <w:p w:rsidR="00834337" w:rsidRPr="00834337" w:rsidRDefault="00834337" w:rsidP="00834337">
      <w:pPr>
        <w:pStyle w:val="normal0"/>
        <w:ind w:right="2160"/>
        <w:jc w:val="both"/>
        <w:rPr>
          <w:del w:id="5085" w:author="anupam yadav" w:date="2019-07-05T12:16:00Z"/>
          <w:rFonts w:ascii="Times New Roman" w:eastAsia="Times New Roman" w:hAnsi="Times New Roman" w:cs="Times New Roman"/>
          <w:sz w:val="24"/>
          <w:szCs w:val="24"/>
          <w:rPrChange w:id="5086" w:author="Du-rush Writing Studio" w:date="2019-06-14T06:55:00Z">
            <w:rPr>
              <w:del w:id="5087" w:author="anupam yadav" w:date="2019-07-05T12:16:00Z"/>
              <w:rFonts w:ascii="Courier New" w:eastAsia="Courier New" w:hAnsi="Courier New" w:cs="Courier New"/>
              <w:sz w:val="24"/>
              <w:szCs w:val="24"/>
            </w:rPr>
          </w:rPrChange>
        </w:rPr>
        <w:pPrChange w:id="5088" w:author="Divya Raja" w:date="2020-10-13T14:29:00Z">
          <w:pPr>
            <w:pStyle w:val="normal0"/>
            <w:ind w:right="2160"/>
          </w:pPr>
        </w:pPrChange>
      </w:pPr>
    </w:p>
    <w:p w:rsidR="00834337" w:rsidRPr="00834337" w:rsidRDefault="00834337" w:rsidP="00834337">
      <w:pPr>
        <w:pStyle w:val="normal0"/>
        <w:jc w:val="both"/>
        <w:rPr>
          <w:del w:id="5089" w:author="anupam yadav" w:date="2019-07-05T12:16:00Z"/>
          <w:rFonts w:ascii="Times New Roman" w:eastAsia="Times New Roman" w:hAnsi="Times New Roman" w:cs="Times New Roman"/>
          <w:sz w:val="24"/>
          <w:szCs w:val="24"/>
          <w:rPrChange w:id="5090" w:author="Du-rush Writing Studio" w:date="2019-06-14T06:55:00Z">
            <w:rPr>
              <w:del w:id="5091" w:author="anupam yadav" w:date="2019-07-05T12:16:00Z"/>
              <w:rFonts w:ascii="Courier New" w:eastAsia="Courier New" w:hAnsi="Courier New" w:cs="Courier New"/>
              <w:sz w:val="24"/>
              <w:szCs w:val="24"/>
            </w:rPr>
          </w:rPrChange>
        </w:rPr>
        <w:pPrChange w:id="5092" w:author="Divya Raja" w:date="2020-10-13T14:29:00Z">
          <w:pPr>
            <w:pStyle w:val="normal0"/>
          </w:pPr>
        </w:pPrChange>
      </w:pPr>
      <w:del w:id="5093" w:author="anupam yadav" w:date="2019-07-05T12:16:00Z">
        <w:r w:rsidRPr="00834337">
          <w:rPr>
            <w:rFonts w:ascii="Times New Roman" w:eastAsia="Times New Roman" w:hAnsi="Times New Roman" w:cs="Times New Roman"/>
            <w:sz w:val="24"/>
            <w:szCs w:val="24"/>
            <w:rPrChange w:id="5094" w:author="Du-rush Writing Studio" w:date="2019-06-14T06:55:00Z">
              <w:rPr>
                <w:rFonts w:ascii="Courier New" w:eastAsia="Courier New" w:hAnsi="Courier New" w:cs="Courier New"/>
                <w:sz w:val="24"/>
                <w:szCs w:val="24"/>
              </w:rPr>
            </w:rPrChange>
          </w:rPr>
          <w:delText>As Frank says “Sound”, show a wide shot of the scene. Wherein the sound is being emitted from the source. An overlay appears over the entire seen to show the waves. When he says “travels”, waves start emitting from the word “Sound”, then “Sound waves” should appear as text on the screen.</w:delText>
        </w:r>
      </w:del>
      <w:ins w:id="5095" w:author="Namitha Santhosh" w:date="2019-06-16T14:52:00Z">
        <w:del w:id="5096" w:author="anupam yadav" w:date="2019-07-05T12:16:00Z">
          <w:r w:rsidRPr="00834337">
            <w:rPr>
              <w:rFonts w:ascii="Times New Roman" w:eastAsia="Times New Roman" w:hAnsi="Times New Roman" w:cs="Times New Roman"/>
              <w:sz w:val="24"/>
              <w:szCs w:val="24"/>
              <w:rPrChange w:id="5097" w:author="Du-rush Writing Studio" w:date="2019-06-14T06:55:00Z">
                <w:rPr>
                  <w:rFonts w:ascii="Courier New" w:eastAsia="Courier New" w:hAnsi="Courier New" w:cs="Courier New"/>
                  <w:sz w:val="24"/>
                  <w:szCs w:val="24"/>
                </w:rPr>
              </w:rPrChange>
            </w:rPr>
            <w:delText>{ otherwise; when he says sound the scene goes in slow motion and an animation of waves can be shown emerging from frank as he speaks and the wave travels around  the room and reaches jane and jax]</w:delText>
          </w:r>
        </w:del>
      </w:ins>
    </w:p>
    <w:p w:rsidR="00834337" w:rsidRPr="00834337" w:rsidRDefault="00834337" w:rsidP="00834337">
      <w:pPr>
        <w:pStyle w:val="normal0"/>
        <w:jc w:val="both"/>
        <w:rPr>
          <w:del w:id="5098" w:author="anupam yadav" w:date="2019-07-05T12:16:00Z"/>
          <w:rFonts w:ascii="Times New Roman" w:eastAsia="Times New Roman" w:hAnsi="Times New Roman" w:cs="Times New Roman"/>
          <w:sz w:val="24"/>
          <w:szCs w:val="24"/>
          <w:rPrChange w:id="5099" w:author="Du-rush Writing Studio" w:date="2019-06-14T06:55:00Z">
            <w:rPr>
              <w:del w:id="5100" w:author="anupam yadav" w:date="2019-07-05T12:16:00Z"/>
              <w:rFonts w:ascii="Courier New" w:eastAsia="Courier New" w:hAnsi="Courier New" w:cs="Courier New"/>
              <w:sz w:val="24"/>
              <w:szCs w:val="24"/>
            </w:rPr>
          </w:rPrChange>
        </w:rPr>
        <w:pPrChange w:id="5101" w:author="Divya Raja" w:date="2020-10-13T14:29:00Z">
          <w:pPr>
            <w:pStyle w:val="normal0"/>
          </w:pPr>
        </w:pPrChange>
      </w:pPr>
    </w:p>
    <w:p w:rsidR="00834337" w:rsidRPr="00834337" w:rsidRDefault="00834337" w:rsidP="00834337">
      <w:pPr>
        <w:pStyle w:val="normal0"/>
        <w:ind w:left="1440" w:right="2160"/>
        <w:jc w:val="both"/>
        <w:rPr>
          <w:del w:id="5102" w:author="anupam yadav" w:date="2019-07-05T12:16:00Z"/>
          <w:rFonts w:ascii="Times New Roman" w:eastAsia="Times New Roman" w:hAnsi="Times New Roman" w:cs="Times New Roman"/>
          <w:sz w:val="24"/>
          <w:szCs w:val="24"/>
          <w:rPrChange w:id="5103" w:author="Du-rush Writing Studio" w:date="2019-06-14T06:55:00Z">
            <w:rPr>
              <w:del w:id="5104" w:author="anupam yadav" w:date="2019-07-05T12:16:00Z"/>
              <w:rFonts w:ascii="Courier New" w:eastAsia="Courier New" w:hAnsi="Courier New" w:cs="Courier New"/>
              <w:sz w:val="24"/>
              <w:szCs w:val="24"/>
            </w:rPr>
          </w:rPrChange>
        </w:rPr>
        <w:pPrChange w:id="5105" w:author="Divya Raja" w:date="2020-10-13T14:29:00Z">
          <w:pPr>
            <w:pStyle w:val="normal0"/>
            <w:ind w:left="1440" w:right="2160"/>
            <w:jc w:val="center"/>
          </w:pPr>
        </w:pPrChange>
      </w:pPr>
      <w:del w:id="5106" w:author="anupam yadav" w:date="2019-07-05T12:16:00Z">
        <w:r w:rsidRPr="00834337">
          <w:rPr>
            <w:rFonts w:ascii="Times New Roman" w:eastAsia="Times New Roman" w:hAnsi="Times New Roman" w:cs="Times New Roman"/>
            <w:sz w:val="24"/>
            <w:szCs w:val="24"/>
            <w:rPrChange w:id="5107" w:author="Du-rush Writing Studio" w:date="2019-06-14T06:55:00Z">
              <w:rPr>
                <w:rFonts w:ascii="Courier New" w:eastAsia="Courier New" w:hAnsi="Courier New" w:cs="Courier New"/>
                <w:sz w:val="24"/>
                <w:szCs w:val="24"/>
              </w:rPr>
            </w:rPrChange>
          </w:rPr>
          <w:delText>FRANK</w:delText>
        </w:r>
      </w:del>
    </w:p>
    <w:p w:rsidR="00834337" w:rsidRPr="00834337" w:rsidRDefault="00834337" w:rsidP="00834337">
      <w:pPr>
        <w:pStyle w:val="normal0"/>
        <w:ind w:left="2160" w:right="2160"/>
        <w:jc w:val="both"/>
        <w:rPr>
          <w:del w:id="5108" w:author="anupam yadav" w:date="2019-07-05T12:16:00Z"/>
          <w:rFonts w:ascii="Times New Roman" w:eastAsia="Times New Roman" w:hAnsi="Times New Roman" w:cs="Times New Roman"/>
          <w:sz w:val="24"/>
          <w:szCs w:val="24"/>
          <w:rPrChange w:id="5109" w:author="Du-rush Writing Studio" w:date="2019-06-14T06:55:00Z">
            <w:rPr>
              <w:del w:id="5110" w:author="anupam yadav" w:date="2019-07-05T12:16:00Z"/>
              <w:rFonts w:ascii="Courier New" w:eastAsia="Courier New" w:hAnsi="Courier New" w:cs="Courier New"/>
              <w:sz w:val="24"/>
              <w:szCs w:val="24"/>
            </w:rPr>
          </w:rPrChange>
        </w:rPr>
        <w:pPrChange w:id="5111" w:author="Divya Raja" w:date="2020-10-13T14:29:00Z">
          <w:pPr>
            <w:pStyle w:val="normal0"/>
            <w:ind w:left="2160" w:right="2160"/>
          </w:pPr>
        </w:pPrChange>
      </w:pPr>
      <w:del w:id="5112" w:author="anupam yadav" w:date="2019-07-05T12:16:00Z">
        <w:r w:rsidRPr="00834337">
          <w:rPr>
            <w:rFonts w:ascii="Times New Roman" w:eastAsia="Times New Roman" w:hAnsi="Times New Roman" w:cs="Times New Roman"/>
            <w:sz w:val="24"/>
            <w:szCs w:val="24"/>
            <w:rPrChange w:id="5113" w:author="Du-rush Writing Studio" w:date="2019-06-14T06:55:00Z">
              <w:rPr>
                <w:rFonts w:ascii="Courier New" w:eastAsia="Courier New" w:hAnsi="Courier New" w:cs="Courier New"/>
                <w:sz w:val="24"/>
                <w:szCs w:val="24"/>
              </w:rPr>
            </w:rPrChange>
          </w:rPr>
          <w:delText xml:space="preserve">Well, </w:delText>
        </w:r>
        <w:r w:rsidRPr="00834337">
          <w:rPr>
            <w:rFonts w:ascii="Times New Roman" w:eastAsia="Times New Roman" w:hAnsi="Times New Roman" w:cs="Times New Roman"/>
            <w:b/>
            <w:sz w:val="24"/>
            <w:szCs w:val="24"/>
            <w:rPrChange w:id="5114" w:author="Du-rush Writing Studio" w:date="2019-06-14T06:55:00Z">
              <w:rPr>
                <w:rFonts w:ascii="Courier New" w:eastAsia="Courier New" w:hAnsi="Courier New" w:cs="Courier New"/>
                <w:b/>
                <w:sz w:val="24"/>
                <w:szCs w:val="24"/>
              </w:rPr>
            </w:rPrChange>
          </w:rPr>
          <w:delText>sound</w:delText>
        </w:r>
        <w:r w:rsidRPr="00834337">
          <w:rPr>
            <w:rFonts w:ascii="Times New Roman" w:eastAsia="Times New Roman" w:hAnsi="Times New Roman" w:cs="Times New Roman"/>
            <w:sz w:val="24"/>
            <w:szCs w:val="24"/>
            <w:rPrChange w:id="5115" w:author="Du-rush Writing Studio" w:date="2019-06-14T06:55:00Z">
              <w:rPr>
                <w:rFonts w:ascii="Courier New" w:eastAsia="Courier New" w:hAnsi="Courier New" w:cs="Courier New"/>
                <w:sz w:val="24"/>
                <w:szCs w:val="24"/>
              </w:rPr>
            </w:rPrChange>
          </w:rPr>
          <w:delText xml:space="preserve"> is a type of </w:delText>
        </w:r>
        <w:r w:rsidRPr="00834337">
          <w:rPr>
            <w:rFonts w:ascii="Times New Roman" w:eastAsia="Times New Roman" w:hAnsi="Times New Roman" w:cs="Times New Roman"/>
            <w:b/>
            <w:sz w:val="24"/>
            <w:szCs w:val="24"/>
            <w:rPrChange w:id="5116" w:author="Du-rush Writing Studio" w:date="2019-06-14T06:55:00Z">
              <w:rPr>
                <w:rFonts w:ascii="Courier New" w:eastAsia="Courier New" w:hAnsi="Courier New" w:cs="Courier New"/>
                <w:b/>
                <w:sz w:val="24"/>
                <w:szCs w:val="24"/>
              </w:rPr>
            </w:rPrChange>
          </w:rPr>
          <w:delText>energy</w:delText>
        </w:r>
        <w:r w:rsidR="00C57ACC">
          <w:rPr>
            <w:rFonts w:ascii="Courier New" w:eastAsia="Courier New" w:hAnsi="Courier New" w:cs="Courier New"/>
            <w:sz w:val="24"/>
            <w:szCs w:val="24"/>
            <w:vertAlign w:val="superscript"/>
          </w:rPr>
          <w:footnoteReference w:id="2"/>
        </w:r>
        <w:r w:rsidRPr="00834337">
          <w:rPr>
            <w:rFonts w:ascii="Times New Roman" w:eastAsia="Times New Roman" w:hAnsi="Times New Roman" w:cs="Times New Roman"/>
            <w:sz w:val="24"/>
            <w:szCs w:val="24"/>
            <w:rPrChange w:id="5119" w:author="Du-rush Writing Studio" w:date="2019-06-14T06:55:00Z">
              <w:rPr>
                <w:rFonts w:ascii="Courier New" w:eastAsia="Courier New" w:hAnsi="Courier New" w:cs="Courier New"/>
                <w:sz w:val="24"/>
                <w:szCs w:val="24"/>
              </w:rPr>
            </w:rPrChange>
          </w:rPr>
          <w:delText xml:space="preserve"> that travels as invisible waves called </w:delText>
        </w:r>
        <w:r w:rsidRPr="00834337">
          <w:rPr>
            <w:rFonts w:ascii="Times New Roman" w:eastAsia="Times New Roman" w:hAnsi="Times New Roman" w:cs="Times New Roman"/>
            <w:b/>
            <w:sz w:val="24"/>
            <w:szCs w:val="24"/>
            <w:rPrChange w:id="5120" w:author="Du-rush Writing Studio" w:date="2019-06-14T06:55:00Z">
              <w:rPr>
                <w:rFonts w:ascii="Courier New" w:eastAsia="Courier New" w:hAnsi="Courier New" w:cs="Courier New"/>
                <w:b/>
                <w:sz w:val="24"/>
                <w:szCs w:val="24"/>
              </w:rPr>
            </w:rPrChange>
          </w:rPr>
          <w:delText>sound waves</w:delText>
        </w:r>
        <w:r w:rsidRPr="00834337">
          <w:rPr>
            <w:rFonts w:ascii="Times New Roman" w:eastAsia="Times New Roman" w:hAnsi="Times New Roman" w:cs="Times New Roman"/>
            <w:sz w:val="24"/>
            <w:szCs w:val="24"/>
            <w:rPrChange w:id="5121" w:author="Du-rush Writing Studio" w:date="2019-06-14T06:55:00Z">
              <w:rPr>
                <w:rFonts w:ascii="Courier New" w:eastAsia="Courier New" w:hAnsi="Courier New" w:cs="Courier New"/>
                <w:sz w:val="24"/>
                <w:szCs w:val="24"/>
              </w:rPr>
            </w:rPrChange>
          </w:rPr>
          <w:delText>.</w:delText>
        </w:r>
      </w:del>
    </w:p>
    <w:p w:rsidR="00834337" w:rsidRPr="00834337" w:rsidRDefault="00834337" w:rsidP="00834337">
      <w:pPr>
        <w:pStyle w:val="normal0"/>
        <w:ind w:right="2160"/>
        <w:jc w:val="both"/>
        <w:rPr>
          <w:del w:id="5122" w:author="anupam yadav" w:date="2019-07-05T12:16:00Z"/>
          <w:rFonts w:ascii="Times New Roman" w:eastAsia="Times New Roman" w:hAnsi="Times New Roman" w:cs="Times New Roman"/>
          <w:sz w:val="24"/>
          <w:szCs w:val="24"/>
          <w:rPrChange w:id="5123" w:author="Du-rush Writing Studio" w:date="2019-06-14T06:55:00Z">
            <w:rPr>
              <w:del w:id="5124" w:author="anupam yadav" w:date="2019-07-05T12:16:00Z"/>
              <w:rFonts w:ascii="Courier New" w:eastAsia="Courier New" w:hAnsi="Courier New" w:cs="Courier New"/>
              <w:sz w:val="24"/>
              <w:szCs w:val="24"/>
            </w:rPr>
          </w:rPrChange>
        </w:rPr>
        <w:pPrChange w:id="5125" w:author="Divya Raja" w:date="2020-10-13T14:29:00Z">
          <w:pPr>
            <w:pStyle w:val="normal0"/>
            <w:ind w:right="2160"/>
          </w:pPr>
        </w:pPrChange>
      </w:pPr>
    </w:p>
    <w:p w:rsidR="00834337" w:rsidRPr="00834337" w:rsidRDefault="00834337" w:rsidP="00834337">
      <w:pPr>
        <w:pStyle w:val="normal0"/>
        <w:ind w:left="1440" w:right="2160"/>
        <w:jc w:val="both"/>
        <w:rPr>
          <w:del w:id="5126" w:author="anupam yadav" w:date="2019-07-05T12:16:00Z"/>
          <w:rFonts w:ascii="Times New Roman" w:eastAsia="Times New Roman" w:hAnsi="Times New Roman" w:cs="Times New Roman"/>
          <w:sz w:val="24"/>
          <w:szCs w:val="24"/>
          <w:rPrChange w:id="5127" w:author="Du-rush Writing Studio" w:date="2019-06-14T06:55:00Z">
            <w:rPr>
              <w:del w:id="5128" w:author="anupam yadav" w:date="2019-07-05T12:16:00Z"/>
              <w:rFonts w:ascii="Courier New" w:eastAsia="Courier New" w:hAnsi="Courier New" w:cs="Courier New"/>
              <w:sz w:val="24"/>
              <w:szCs w:val="24"/>
            </w:rPr>
          </w:rPrChange>
        </w:rPr>
        <w:pPrChange w:id="5129" w:author="Divya Raja" w:date="2020-10-13T14:29:00Z">
          <w:pPr>
            <w:pStyle w:val="normal0"/>
            <w:ind w:left="1440" w:right="2160"/>
            <w:jc w:val="center"/>
          </w:pPr>
        </w:pPrChange>
      </w:pPr>
      <w:del w:id="5130" w:author="anupam yadav" w:date="2019-07-05T12:16:00Z">
        <w:r w:rsidRPr="00834337">
          <w:rPr>
            <w:rFonts w:ascii="Times New Roman" w:eastAsia="Times New Roman" w:hAnsi="Times New Roman" w:cs="Times New Roman"/>
            <w:sz w:val="24"/>
            <w:szCs w:val="24"/>
            <w:rPrChange w:id="5131" w:author="Du-rush Writing Studio" w:date="2019-06-14T06:55:00Z">
              <w:rPr>
                <w:rFonts w:ascii="Courier New" w:eastAsia="Courier New" w:hAnsi="Courier New" w:cs="Courier New"/>
                <w:sz w:val="24"/>
                <w:szCs w:val="24"/>
              </w:rPr>
            </w:rPrChange>
          </w:rPr>
          <w:delText>JANE</w:delText>
        </w:r>
      </w:del>
    </w:p>
    <w:p w:rsidR="00834337" w:rsidRPr="00834337" w:rsidRDefault="00834337" w:rsidP="00834337">
      <w:pPr>
        <w:pStyle w:val="normal0"/>
        <w:ind w:left="2160" w:right="2160"/>
        <w:jc w:val="both"/>
        <w:rPr>
          <w:del w:id="5132" w:author="anupam yadav" w:date="2019-07-05T12:16:00Z"/>
          <w:rFonts w:ascii="Times New Roman" w:eastAsia="Times New Roman" w:hAnsi="Times New Roman" w:cs="Times New Roman"/>
          <w:sz w:val="24"/>
          <w:szCs w:val="24"/>
          <w:rPrChange w:id="5133" w:author="Du-rush Writing Studio" w:date="2019-06-14T06:55:00Z">
            <w:rPr>
              <w:del w:id="5134" w:author="anupam yadav" w:date="2019-07-05T12:16:00Z"/>
              <w:rFonts w:ascii="Courier New" w:eastAsia="Courier New" w:hAnsi="Courier New" w:cs="Courier New"/>
              <w:sz w:val="24"/>
              <w:szCs w:val="24"/>
            </w:rPr>
          </w:rPrChange>
        </w:rPr>
        <w:pPrChange w:id="5135" w:author="Divya Raja" w:date="2020-10-13T14:29:00Z">
          <w:pPr>
            <w:pStyle w:val="normal0"/>
            <w:ind w:left="2160" w:right="2160"/>
          </w:pPr>
        </w:pPrChange>
      </w:pPr>
      <w:del w:id="5136" w:author="anupam yadav" w:date="2019-07-05T12:16:00Z">
        <w:r w:rsidRPr="00834337">
          <w:rPr>
            <w:rFonts w:ascii="Times New Roman" w:eastAsia="Times New Roman" w:hAnsi="Times New Roman" w:cs="Times New Roman"/>
            <w:sz w:val="24"/>
            <w:szCs w:val="24"/>
            <w:rPrChange w:id="5137" w:author="Du-rush Writing Studio" w:date="2019-06-14T06:55:00Z">
              <w:rPr>
                <w:rFonts w:ascii="Courier New" w:eastAsia="Courier New" w:hAnsi="Courier New" w:cs="Courier New"/>
                <w:sz w:val="24"/>
                <w:szCs w:val="24"/>
              </w:rPr>
            </w:rPrChange>
          </w:rPr>
          <w:delText>Waves?</w:delText>
        </w:r>
      </w:del>
    </w:p>
    <w:p w:rsidR="00834337" w:rsidRPr="00834337" w:rsidRDefault="00834337" w:rsidP="00834337">
      <w:pPr>
        <w:pStyle w:val="normal0"/>
        <w:ind w:right="2160"/>
        <w:jc w:val="both"/>
        <w:rPr>
          <w:del w:id="5138" w:author="anupam yadav" w:date="2019-07-05T12:16:00Z"/>
          <w:rFonts w:ascii="Times New Roman" w:eastAsia="Times New Roman" w:hAnsi="Times New Roman" w:cs="Times New Roman"/>
          <w:sz w:val="24"/>
          <w:szCs w:val="24"/>
          <w:rPrChange w:id="5139" w:author="Du-rush Writing Studio" w:date="2019-06-14T06:55:00Z">
            <w:rPr>
              <w:del w:id="5140" w:author="anupam yadav" w:date="2019-07-05T12:16:00Z"/>
              <w:rFonts w:ascii="Courier New" w:eastAsia="Courier New" w:hAnsi="Courier New" w:cs="Courier New"/>
              <w:sz w:val="24"/>
              <w:szCs w:val="24"/>
            </w:rPr>
          </w:rPrChange>
        </w:rPr>
        <w:pPrChange w:id="5141" w:author="Divya Raja" w:date="2020-10-13T14:29:00Z">
          <w:pPr>
            <w:pStyle w:val="normal0"/>
            <w:ind w:right="2160"/>
          </w:pPr>
        </w:pPrChange>
      </w:pPr>
    </w:p>
    <w:p w:rsidR="00834337" w:rsidRPr="00834337" w:rsidRDefault="00834337" w:rsidP="00834337">
      <w:pPr>
        <w:pStyle w:val="normal0"/>
        <w:jc w:val="both"/>
        <w:rPr>
          <w:del w:id="5142" w:author="anupam yadav" w:date="2019-07-05T12:16:00Z"/>
          <w:rFonts w:ascii="Times New Roman" w:eastAsia="Times New Roman" w:hAnsi="Times New Roman" w:cs="Times New Roman"/>
          <w:sz w:val="24"/>
          <w:szCs w:val="24"/>
          <w:rPrChange w:id="5143" w:author="Du-rush Writing Studio" w:date="2019-06-14T06:55:00Z">
            <w:rPr>
              <w:del w:id="5144" w:author="anupam yadav" w:date="2019-07-05T12:16:00Z"/>
              <w:rFonts w:ascii="Courier New" w:eastAsia="Courier New" w:hAnsi="Courier New" w:cs="Courier New"/>
              <w:sz w:val="24"/>
              <w:szCs w:val="24"/>
            </w:rPr>
          </w:rPrChange>
        </w:rPr>
        <w:pPrChange w:id="5145" w:author="Divya Raja" w:date="2020-10-13T14:29:00Z">
          <w:pPr>
            <w:pStyle w:val="normal0"/>
          </w:pPr>
        </w:pPrChange>
      </w:pPr>
      <w:del w:id="5146" w:author="anupam yadav" w:date="2019-07-05T12:16:00Z">
        <w:r w:rsidRPr="00834337">
          <w:rPr>
            <w:rFonts w:ascii="Times New Roman" w:eastAsia="Times New Roman" w:hAnsi="Times New Roman" w:cs="Times New Roman"/>
            <w:sz w:val="24"/>
            <w:szCs w:val="24"/>
            <w:rPrChange w:id="5147" w:author="Du-rush Writing Studio" w:date="2019-06-14T06:55:00Z">
              <w:rPr>
                <w:rFonts w:ascii="Courier New" w:eastAsia="Courier New" w:hAnsi="Courier New" w:cs="Courier New"/>
                <w:sz w:val="24"/>
                <w:szCs w:val="24"/>
              </w:rPr>
            </w:rPrChange>
          </w:rPr>
          <w:delText>The word “Vibration” appears when he says it. It vibrates then disappears after a few seconds.</w:delText>
        </w:r>
      </w:del>
    </w:p>
    <w:p w:rsidR="00834337" w:rsidRPr="00834337" w:rsidRDefault="00834337" w:rsidP="00834337">
      <w:pPr>
        <w:pStyle w:val="normal0"/>
        <w:jc w:val="both"/>
        <w:rPr>
          <w:del w:id="5148" w:author="anupam yadav" w:date="2019-07-05T12:16:00Z"/>
          <w:rFonts w:ascii="Times New Roman" w:eastAsia="Times New Roman" w:hAnsi="Times New Roman" w:cs="Times New Roman"/>
          <w:sz w:val="24"/>
          <w:szCs w:val="24"/>
          <w:rPrChange w:id="5149" w:author="Du-rush Writing Studio" w:date="2019-06-14T06:55:00Z">
            <w:rPr>
              <w:del w:id="5150" w:author="anupam yadav" w:date="2019-07-05T12:16:00Z"/>
              <w:rFonts w:ascii="Courier New" w:eastAsia="Courier New" w:hAnsi="Courier New" w:cs="Courier New"/>
              <w:sz w:val="24"/>
              <w:szCs w:val="24"/>
            </w:rPr>
          </w:rPrChange>
        </w:rPr>
        <w:pPrChange w:id="5151" w:author="Divya Raja" w:date="2020-10-13T14:29:00Z">
          <w:pPr>
            <w:pStyle w:val="normal0"/>
          </w:pPr>
        </w:pPrChange>
      </w:pPr>
    </w:p>
    <w:p w:rsidR="00834337" w:rsidRPr="00834337" w:rsidRDefault="00834337" w:rsidP="00834337">
      <w:pPr>
        <w:pStyle w:val="normal0"/>
        <w:ind w:left="1440" w:right="2160"/>
        <w:jc w:val="both"/>
        <w:rPr>
          <w:del w:id="5152" w:author="anupam yadav" w:date="2019-07-05T12:16:00Z"/>
          <w:rFonts w:ascii="Times New Roman" w:eastAsia="Times New Roman" w:hAnsi="Times New Roman" w:cs="Times New Roman"/>
          <w:sz w:val="24"/>
          <w:szCs w:val="24"/>
          <w:rPrChange w:id="5153" w:author="Du-rush Writing Studio" w:date="2019-06-14T06:55:00Z">
            <w:rPr>
              <w:del w:id="5154" w:author="anupam yadav" w:date="2019-07-05T12:16:00Z"/>
              <w:rFonts w:ascii="Courier New" w:eastAsia="Courier New" w:hAnsi="Courier New" w:cs="Courier New"/>
              <w:sz w:val="24"/>
              <w:szCs w:val="24"/>
            </w:rPr>
          </w:rPrChange>
        </w:rPr>
        <w:pPrChange w:id="5155" w:author="Divya Raja" w:date="2020-10-13T14:29:00Z">
          <w:pPr>
            <w:pStyle w:val="normal0"/>
            <w:ind w:left="1440" w:right="2160"/>
            <w:jc w:val="center"/>
          </w:pPr>
        </w:pPrChange>
      </w:pPr>
      <w:del w:id="5156" w:author="anupam yadav" w:date="2019-07-05T12:16:00Z">
        <w:r w:rsidRPr="00834337">
          <w:rPr>
            <w:rFonts w:ascii="Times New Roman" w:eastAsia="Times New Roman" w:hAnsi="Times New Roman" w:cs="Times New Roman"/>
            <w:sz w:val="24"/>
            <w:szCs w:val="24"/>
            <w:rPrChange w:id="5157" w:author="Du-rush Writing Studio" w:date="2019-06-14T06:55:00Z">
              <w:rPr>
                <w:rFonts w:ascii="Courier New" w:eastAsia="Courier New" w:hAnsi="Courier New" w:cs="Courier New"/>
                <w:sz w:val="24"/>
                <w:szCs w:val="24"/>
              </w:rPr>
            </w:rPrChange>
          </w:rPr>
          <w:delText>FRANK</w:delText>
        </w:r>
      </w:del>
    </w:p>
    <w:p w:rsidR="00834337" w:rsidRPr="00834337" w:rsidRDefault="00834337" w:rsidP="00834337">
      <w:pPr>
        <w:pStyle w:val="normal0"/>
        <w:ind w:left="2160" w:right="2160"/>
        <w:jc w:val="both"/>
        <w:rPr>
          <w:del w:id="5158" w:author="anupam yadav" w:date="2019-07-05T12:16:00Z"/>
          <w:rFonts w:ascii="Times New Roman" w:eastAsia="Times New Roman" w:hAnsi="Times New Roman" w:cs="Times New Roman"/>
          <w:b/>
          <w:sz w:val="24"/>
          <w:szCs w:val="24"/>
          <w:rPrChange w:id="5159" w:author="Du-rush Writing Studio" w:date="2019-06-14T06:55:00Z">
            <w:rPr>
              <w:del w:id="5160" w:author="anupam yadav" w:date="2019-07-05T12:16:00Z"/>
              <w:rFonts w:ascii="Courier New" w:eastAsia="Courier New" w:hAnsi="Courier New" w:cs="Courier New"/>
              <w:b/>
              <w:sz w:val="24"/>
              <w:szCs w:val="24"/>
            </w:rPr>
          </w:rPrChange>
        </w:rPr>
        <w:pPrChange w:id="5161" w:author="Divya Raja" w:date="2020-10-13T14:29:00Z">
          <w:pPr>
            <w:pStyle w:val="normal0"/>
            <w:ind w:left="2160" w:right="2160"/>
          </w:pPr>
        </w:pPrChange>
      </w:pPr>
      <w:del w:id="5162" w:author="anupam yadav" w:date="2019-07-05T12:16:00Z">
        <w:r w:rsidRPr="00834337">
          <w:rPr>
            <w:rFonts w:ascii="Times New Roman" w:eastAsia="Times New Roman" w:hAnsi="Times New Roman" w:cs="Times New Roman"/>
            <w:sz w:val="24"/>
            <w:szCs w:val="24"/>
            <w:rPrChange w:id="5163" w:author="Du-rush Writing Studio" w:date="2019-06-14T06:55:00Z">
              <w:rPr>
                <w:rFonts w:ascii="Courier New" w:eastAsia="Courier New" w:hAnsi="Courier New" w:cs="Courier New"/>
                <w:sz w:val="24"/>
                <w:szCs w:val="24"/>
              </w:rPr>
            </w:rPrChange>
          </w:rPr>
          <w:delText>Yes!</w:delText>
        </w:r>
        <w:r w:rsidRPr="00834337">
          <w:rPr>
            <w:rFonts w:ascii="Times New Roman" w:eastAsia="Times New Roman" w:hAnsi="Times New Roman" w:cs="Times New Roman"/>
            <w:b/>
            <w:sz w:val="24"/>
            <w:szCs w:val="24"/>
            <w:rPrChange w:id="5164" w:author="Du-rush Writing Studio" w:date="2019-06-14T06:55:00Z">
              <w:rPr>
                <w:rFonts w:ascii="Courier New" w:eastAsia="Courier New" w:hAnsi="Courier New" w:cs="Courier New"/>
                <w:b/>
                <w:sz w:val="24"/>
                <w:szCs w:val="24"/>
              </w:rPr>
            </w:rPrChange>
          </w:rPr>
          <w:delText xml:space="preserve"> Sound</w:delText>
        </w:r>
        <w:r w:rsidRPr="00834337">
          <w:rPr>
            <w:rFonts w:ascii="Times New Roman" w:eastAsia="Times New Roman" w:hAnsi="Times New Roman" w:cs="Times New Roman"/>
            <w:sz w:val="24"/>
            <w:szCs w:val="24"/>
            <w:rPrChange w:id="5165" w:author="Du-rush Writing Studio" w:date="2019-06-14T06:55:00Z">
              <w:rPr>
                <w:rFonts w:ascii="Courier New" w:eastAsia="Courier New" w:hAnsi="Courier New" w:cs="Courier New"/>
                <w:sz w:val="24"/>
                <w:szCs w:val="24"/>
              </w:rPr>
            </w:rPrChange>
          </w:rPr>
          <w:delText xml:space="preserve"> waves are formed due to </w:delText>
        </w:r>
        <w:r w:rsidRPr="00834337">
          <w:rPr>
            <w:rFonts w:ascii="Times New Roman" w:eastAsia="Times New Roman" w:hAnsi="Times New Roman" w:cs="Times New Roman"/>
            <w:b/>
            <w:sz w:val="24"/>
            <w:szCs w:val="24"/>
            <w:rPrChange w:id="5166" w:author="Du-rush Writing Studio" w:date="2019-06-14T06:55:00Z">
              <w:rPr>
                <w:rFonts w:ascii="Courier New" w:eastAsia="Courier New" w:hAnsi="Courier New" w:cs="Courier New"/>
                <w:b/>
                <w:sz w:val="24"/>
                <w:szCs w:val="24"/>
              </w:rPr>
            </w:rPrChange>
          </w:rPr>
          <w:delText xml:space="preserve">vibration </w:delText>
        </w:r>
        <w:r w:rsidRPr="00834337">
          <w:rPr>
            <w:rFonts w:ascii="Times New Roman" w:eastAsia="Times New Roman" w:hAnsi="Times New Roman" w:cs="Times New Roman"/>
            <w:sz w:val="24"/>
            <w:szCs w:val="24"/>
            <w:rPrChange w:id="5167" w:author="Du-rush Writing Studio" w:date="2019-06-14T06:55:00Z">
              <w:rPr>
                <w:rFonts w:ascii="Courier New" w:eastAsia="Courier New" w:hAnsi="Courier New" w:cs="Courier New"/>
                <w:sz w:val="24"/>
                <w:szCs w:val="24"/>
              </w:rPr>
            </w:rPrChange>
          </w:rPr>
          <w:delText>of the source</w:delText>
        </w:r>
        <w:r w:rsidRPr="00834337">
          <w:rPr>
            <w:rFonts w:ascii="Times New Roman" w:eastAsia="Times New Roman" w:hAnsi="Times New Roman" w:cs="Times New Roman"/>
            <w:b/>
            <w:sz w:val="24"/>
            <w:szCs w:val="24"/>
            <w:rPrChange w:id="5168" w:author="Du-rush Writing Studio" w:date="2019-06-14T06:55:00Z">
              <w:rPr>
                <w:rFonts w:ascii="Courier New" w:eastAsia="Courier New" w:hAnsi="Courier New" w:cs="Courier New"/>
                <w:b/>
                <w:sz w:val="24"/>
                <w:szCs w:val="24"/>
              </w:rPr>
            </w:rPrChange>
          </w:rPr>
          <w:delText>.</w:delText>
        </w:r>
      </w:del>
      <w:ins w:id="5169" w:author="Namitha Santhosh" w:date="2019-06-16T15:01:00Z">
        <w:del w:id="5170" w:author="anupam yadav" w:date="2019-07-05T12:16:00Z">
          <w:r w:rsidRPr="00834337">
            <w:rPr>
              <w:rFonts w:ascii="Times New Roman" w:eastAsia="Times New Roman" w:hAnsi="Times New Roman" w:cs="Times New Roman"/>
              <w:b/>
              <w:sz w:val="24"/>
              <w:szCs w:val="24"/>
              <w:rPrChange w:id="5171" w:author="Du-rush Writing Studio" w:date="2019-06-14T06:55:00Z">
                <w:rPr>
                  <w:rFonts w:ascii="Courier New" w:eastAsia="Courier New" w:hAnsi="Courier New" w:cs="Courier New"/>
                  <w:b/>
                  <w:sz w:val="24"/>
                  <w:szCs w:val="24"/>
                </w:rPr>
              </w:rPrChange>
            </w:rPr>
            <w:delText>and we hear them when it travels and reach us</w:delText>
          </w:r>
        </w:del>
      </w:ins>
    </w:p>
    <w:p w:rsidR="00834337" w:rsidRPr="00834337" w:rsidRDefault="00834337" w:rsidP="00834337">
      <w:pPr>
        <w:pStyle w:val="normal0"/>
        <w:ind w:right="2160"/>
        <w:jc w:val="both"/>
        <w:rPr>
          <w:del w:id="5172" w:author="anupam yadav" w:date="2019-07-05T12:16:00Z"/>
          <w:rFonts w:ascii="Times New Roman" w:eastAsia="Times New Roman" w:hAnsi="Times New Roman" w:cs="Times New Roman"/>
          <w:sz w:val="24"/>
          <w:szCs w:val="24"/>
          <w:rPrChange w:id="5173" w:author="Du-rush Writing Studio" w:date="2019-06-14T06:55:00Z">
            <w:rPr>
              <w:del w:id="5174" w:author="anupam yadav" w:date="2019-07-05T12:16:00Z"/>
              <w:rFonts w:ascii="Courier New" w:eastAsia="Courier New" w:hAnsi="Courier New" w:cs="Courier New"/>
              <w:sz w:val="24"/>
              <w:szCs w:val="24"/>
            </w:rPr>
          </w:rPrChange>
        </w:rPr>
        <w:pPrChange w:id="5175" w:author="Divya Raja" w:date="2020-10-13T14:29:00Z">
          <w:pPr>
            <w:pStyle w:val="normal0"/>
            <w:ind w:right="2160"/>
          </w:pPr>
        </w:pPrChange>
      </w:pPr>
    </w:p>
    <w:p w:rsidR="00834337" w:rsidRPr="00834337" w:rsidRDefault="00834337" w:rsidP="00834337">
      <w:pPr>
        <w:pStyle w:val="normal0"/>
        <w:ind w:left="1440" w:right="2160"/>
        <w:jc w:val="both"/>
        <w:rPr>
          <w:del w:id="5176" w:author="anupam yadav" w:date="2019-07-05T12:16:00Z"/>
          <w:rFonts w:ascii="Times New Roman" w:eastAsia="Times New Roman" w:hAnsi="Times New Roman" w:cs="Times New Roman"/>
          <w:sz w:val="24"/>
          <w:szCs w:val="24"/>
          <w:rPrChange w:id="5177" w:author="Du-rush Writing Studio" w:date="2019-06-14T06:55:00Z">
            <w:rPr>
              <w:del w:id="5178" w:author="anupam yadav" w:date="2019-07-05T12:16:00Z"/>
              <w:rFonts w:ascii="Courier New" w:eastAsia="Courier New" w:hAnsi="Courier New" w:cs="Courier New"/>
              <w:sz w:val="24"/>
              <w:szCs w:val="24"/>
            </w:rPr>
          </w:rPrChange>
        </w:rPr>
        <w:pPrChange w:id="5179" w:author="Divya Raja" w:date="2020-10-13T14:29:00Z">
          <w:pPr>
            <w:pStyle w:val="normal0"/>
            <w:ind w:left="1440" w:right="2160"/>
            <w:jc w:val="center"/>
          </w:pPr>
        </w:pPrChange>
      </w:pPr>
      <w:del w:id="5180" w:author="anupam yadav" w:date="2019-07-05T12:16:00Z">
        <w:r w:rsidRPr="00834337">
          <w:rPr>
            <w:rFonts w:ascii="Times New Roman" w:eastAsia="Times New Roman" w:hAnsi="Times New Roman" w:cs="Times New Roman"/>
            <w:sz w:val="24"/>
            <w:szCs w:val="24"/>
            <w:rPrChange w:id="5181" w:author="Du-rush Writing Studio" w:date="2019-06-14T06:55:00Z">
              <w:rPr>
                <w:rFonts w:ascii="Courier New" w:eastAsia="Courier New" w:hAnsi="Courier New" w:cs="Courier New"/>
                <w:sz w:val="24"/>
                <w:szCs w:val="24"/>
              </w:rPr>
            </w:rPrChange>
          </w:rPr>
          <w:delText>JANE</w:delText>
        </w:r>
      </w:del>
    </w:p>
    <w:p w:rsidR="00834337" w:rsidRPr="00834337" w:rsidRDefault="00834337" w:rsidP="00834337">
      <w:pPr>
        <w:pStyle w:val="normal0"/>
        <w:ind w:left="2160" w:right="2160"/>
        <w:jc w:val="both"/>
        <w:rPr>
          <w:del w:id="5182" w:author="anupam yadav" w:date="2019-07-05T12:16:00Z"/>
          <w:rFonts w:ascii="Times New Roman" w:eastAsia="Times New Roman" w:hAnsi="Times New Roman" w:cs="Times New Roman"/>
          <w:sz w:val="24"/>
          <w:szCs w:val="24"/>
          <w:rPrChange w:id="5183" w:author="Du-rush Writing Studio" w:date="2019-06-14T06:55:00Z">
            <w:rPr>
              <w:del w:id="5184" w:author="anupam yadav" w:date="2019-07-05T12:16:00Z"/>
              <w:rFonts w:ascii="Courier New" w:eastAsia="Courier New" w:hAnsi="Courier New" w:cs="Courier New"/>
              <w:sz w:val="24"/>
              <w:szCs w:val="24"/>
            </w:rPr>
          </w:rPrChange>
        </w:rPr>
        <w:pPrChange w:id="5185" w:author="Divya Raja" w:date="2020-10-13T14:29:00Z">
          <w:pPr>
            <w:pStyle w:val="normal0"/>
            <w:ind w:left="2160" w:right="2160"/>
          </w:pPr>
        </w:pPrChange>
      </w:pPr>
      <w:del w:id="5186" w:author="anupam yadav" w:date="2019-07-05T12:16:00Z">
        <w:r w:rsidRPr="00834337">
          <w:rPr>
            <w:rFonts w:ascii="Times New Roman" w:eastAsia="Times New Roman" w:hAnsi="Times New Roman" w:cs="Times New Roman"/>
            <w:sz w:val="24"/>
            <w:szCs w:val="24"/>
            <w:rPrChange w:id="5187" w:author="Du-rush Writing Studio" w:date="2019-06-14T06:55:00Z">
              <w:rPr>
                <w:rFonts w:ascii="Courier New" w:eastAsia="Courier New" w:hAnsi="Courier New" w:cs="Courier New"/>
                <w:sz w:val="24"/>
                <w:szCs w:val="24"/>
              </w:rPr>
            </w:rPrChange>
          </w:rPr>
          <w:delText>Sooo… the source is the object making the sound?</w:delText>
        </w:r>
      </w:del>
    </w:p>
    <w:p w:rsidR="00834337" w:rsidRPr="00834337" w:rsidRDefault="00834337" w:rsidP="00834337">
      <w:pPr>
        <w:pStyle w:val="normal0"/>
        <w:ind w:right="2160"/>
        <w:jc w:val="both"/>
        <w:rPr>
          <w:del w:id="5188" w:author="anupam yadav" w:date="2019-07-05T12:16:00Z"/>
          <w:rFonts w:ascii="Times New Roman" w:eastAsia="Times New Roman" w:hAnsi="Times New Roman" w:cs="Times New Roman"/>
          <w:sz w:val="24"/>
          <w:szCs w:val="24"/>
          <w:rPrChange w:id="5189" w:author="Du-rush Writing Studio" w:date="2019-06-14T06:55:00Z">
            <w:rPr>
              <w:del w:id="5190" w:author="anupam yadav" w:date="2019-07-05T12:16:00Z"/>
              <w:rFonts w:ascii="Courier New" w:eastAsia="Courier New" w:hAnsi="Courier New" w:cs="Courier New"/>
              <w:sz w:val="24"/>
              <w:szCs w:val="24"/>
            </w:rPr>
          </w:rPrChange>
        </w:rPr>
        <w:pPrChange w:id="5191" w:author="Divya Raja" w:date="2020-10-13T14:29:00Z">
          <w:pPr>
            <w:pStyle w:val="normal0"/>
            <w:ind w:right="2160"/>
          </w:pPr>
        </w:pPrChange>
      </w:pPr>
    </w:p>
    <w:p w:rsidR="00834337" w:rsidRPr="00834337" w:rsidRDefault="00834337" w:rsidP="00834337">
      <w:pPr>
        <w:pStyle w:val="normal0"/>
        <w:ind w:left="1440" w:right="2160"/>
        <w:jc w:val="both"/>
        <w:rPr>
          <w:del w:id="5192" w:author="anupam yadav" w:date="2019-07-05T12:16:00Z"/>
          <w:rFonts w:ascii="Times New Roman" w:eastAsia="Times New Roman" w:hAnsi="Times New Roman" w:cs="Times New Roman"/>
          <w:sz w:val="24"/>
          <w:szCs w:val="24"/>
          <w:rPrChange w:id="5193" w:author="Du-rush Writing Studio" w:date="2019-06-14T06:55:00Z">
            <w:rPr>
              <w:del w:id="5194" w:author="anupam yadav" w:date="2019-07-05T12:16:00Z"/>
              <w:rFonts w:ascii="Courier New" w:eastAsia="Courier New" w:hAnsi="Courier New" w:cs="Courier New"/>
              <w:sz w:val="24"/>
              <w:szCs w:val="24"/>
            </w:rPr>
          </w:rPrChange>
        </w:rPr>
        <w:pPrChange w:id="5195" w:author="Divya Raja" w:date="2020-10-13T14:29:00Z">
          <w:pPr>
            <w:pStyle w:val="normal0"/>
            <w:ind w:left="1440" w:right="2160"/>
            <w:jc w:val="center"/>
          </w:pPr>
        </w:pPrChange>
      </w:pPr>
      <w:del w:id="5196" w:author="anupam yadav" w:date="2019-07-05T12:16:00Z">
        <w:r w:rsidRPr="00834337">
          <w:rPr>
            <w:rFonts w:ascii="Times New Roman" w:eastAsia="Times New Roman" w:hAnsi="Times New Roman" w:cs="Times New Roman"/>
            <w:sz w:val="24"/>
            <w:szCs w:val="24"/>
            <w:rPrChange w:id="5197" w:author="Du-rush Writing Studio" w:date="2019-06-14T06:55:00Z">
              <w:rPr>
                <w:rFonts w:ascii="Courier New" w:eastAsia="Courier New" w:hAnsi="Courier New" w:cs="Courier New"/>
                <w:sz w:val="24"/>
                <w:szCs w:val="24"/>
              </w:rPr>
            </w:rPrChange>
          </w:rPr>
          <w:delText>FRANK</w:delText>
        </w:r>
      </w:del>
    </w:p>
    <w:p w:rsidR="00834337" w:rsidRPr="00834337" w:rsidRDefault="00834337" w:rsidP="00834337">
      <w:pPr>
        <w:pStyle w:val="normal0"/>
        <w:ind w:left="2160" w:right="2160"/>
        <w:jc w:val="both"/>
        <w:rPr>
          <w:del w:id="5198" w:author="anupam yadav" w:date="2019-07-05T12:16:00Z"/>
          <w:rFonts w:ascii="Times New Roman" w:eastAsia="Times New Roman" w:hAnsi="Times New Roman" w:cs="Times New Roman"/>
          <w:sz w:val="24"/>
          <w:szCs w:val="24"/>
          <w:rPrChange w:id="5199" w:author="Du-rush Writing Studio" w:date="2019-06-14T06:55:00Z">
            <w:rPr>
              <w:del w:id="5200" w:author="anupam yadav" w:date="2019-07-05T12:16:00Z"/>
              <w:rFonts w:ascii="Courier New" w:eastAsia="Courier New" w:hAnsi="Courier New" w:cs="Courier New"/>
              <w:sz w:val="24"/>
              <w:szCs w:val="24"/>
            </w:rPr>
          </w:rPrChange>
        </w:rPr>
        <w:pPrChange w:id="5201" w:author="Divya Raja" w:date="2020-10-13T14:29:00Z">
          <w:pPr>
            <w:pStyle w:val="normal0"/>
            <w:ind w:left="2160" w:right="2160"/>
          </w:pPr>
        </w:pPrChange>
      </w:pPr>
      <w:del w:id="5202" w:author="anupam yadav" w:date="2019-07-05T12:16:00Z">
        <w:r w:rsidRPr="00834337">
          <w:rPr>
            <w:rFonts w:ascii="Times New Roman" w:eastAsia="Times New Roman" w:hAnsi="Times New Roman" w:cs="Times New Roman"/>
            <w:sz w:val="24"/>
            <w:szCs w:val="24"/>
            <w:rPrChange w:id="5203" w:author="Du-rush Writing Studio" w:date="2019-06-14T06:55:00Z">
              <w:rPr>
                <w:rFonts w:ascii="Courier New" w:eastAsia="Courier New" w:hAnsi="Courier New" w:cs="Courier New"/>
                <w:sz w:val="24"/>
                <w:szCs w:val="24"/>
              </w:rPr>
            </w:rPrChange>
          </w:rPr>
          <w:delText>Exactly. You can’t see or touch these vibrations, but you can hear, and sometimes even feel them!</w:delText>
        </w:r>
      </w:del>
    </w:p>
    <w:p w:rsidR="00834337" w:rsidRPr="00834337" w:rsidRDefault="00834337" w:rsidP="00834337">
      <w:pPr>
        <w:pStyle w:val="normal0"/>
        <w:ind w:right="2160"/>
        <w:jc w:val="both"/>
        <w:rPr>
          <w:del w:id="5204" w:author="anupam yadav" w:date="2019-07-05T12:16:00Z"/>
          <w:rFonts w:ascii="Times New Roman" w:eastAsia="Times New Roman" w:hAnsi="Times New Roman" w:cs="Times New Roman"/>
          <w:sz w:val="24"/>
          <w:szCs w:val="24"/>
          <w:rPrChange w:id="5205" w:author="Du-rush Writing Studio" w:date="2019-06-14T06:55:00Z">
            <w:rPr>
              <w:del w:id="5206" w:author="anupam yadav" w:date="2019-07-05T12:16:00Z"/>
              <w:rFonts w:ascii="Courier New" w:eastAsia="Courier New" w:hAnsi="Courier New" w:cs="Courier New"/>
              <w:sz w:val="24"/>
              <w:szCs w:val="24"/>
            </w:rPr>
          </w:rPrChange>
        </w:rPr>
        <w:pPrChange w:id="5207" w:author="Divya Raja" w:date="2020-10-13T14:29:00Z">
          <w:pPr>
            <w:pStyle w:val="normal0"/>
            <w:ind w:right="2160"/>
          </w:pPr>
        </w:pPrChange>
      </w:pPr>
    </w:p>
    <w:p w:rsidR="00834337" w:rsidRPr="00834337" w:rsidRDefault="00834337" w:rsidP="00834337">
      <w:pPr>
        <w:pStyle w:val="normal0"/>
        <w:ind w:left="2160" w:right="2160"/>
        <w:jc w:val="both"/>
        <w:rPr>
          <w:del w:id="5208" w:author="anupam yadav" w:date="2019-07-05T12:16:00Z"/>
          <w:rFonts w:ascii="Times New Roman" w:eastAsia="Times New Roman" w:hAnsi="Times New Roman" w:cs="Times New Roman"/>
          <w:sz w:val="24"/>
          <w:szCs w:val="24"/>
          <w:rPrChange w:id="5209" w:author="Du-rush Writing Studio" w:date="2019-06-14T06:55:00Z">
            <w:rPr>
              <w:del w:id="5210" w:author="anupam yadav" w:date="2019-07-05T12:16:00Z"/>
              <w:rFonts w:ascii="Courier New" w:eastAsia="Courier New" w:hAnsi="Courier New" w:cs="Courier New"/>
              <w:sz w:val="24"/>
              <w:szCs w:val="24"/>
            </w:rPr>
          </w:rPrChange>
        </w:rPr>
        <w:pPrChange w:id="5211" w:author="Divya Raja" w:date="2020-10-13T14:29:00Z">
          <w:pPr>
            <w:pStyle w:val="normal0"/>
            <w:ind w:left="2160" w:right="2160"/>
          </w:pPr>
        </w:pPrChange>
      </w:pPr>
    </w:p>
    <w:p w:rsidR="00834337" w:rsidRPr="00834337" w:rsidRDefault="00834337" w:rsidP="00834337">
      <w:pPr>
        <w:pStyle w:val="normal0"/>
        <w:jc w:val="both"/>
        <w:rPr>
          <w:del w:id="5212" w:author="anupam yadav" w:date="2019-07-05T12:16:00Z"/>
          <w:rFonts w:ascii="Times New Roman" w:eastAsia="Times New Roman" w:hAnsi="Times New Roman" w:cs="Times New Roman"/>
          <w:sz w:val="24"/>
          <w:szCs w:val="24"/>
          <w:rPrChange w:id="5213" w:author="Du-rush Writing Studio" w:date="2019-06-14T06:55:00Z">
            <w:rPr>
              <w:del w:id="5214" w:author="anupam yadav" w:date="2019-07-05T12:16:00Z"/>
              <w:rFonts w:ascii="Courier New" w:eastAsia="Courier New" w:hAnsi="Courier New" w:cs="Courier New"/>
              <w:sz w:val="24"/>
              <w:szCs w:val="24"/>
            </w:rPr>
          </w:rPrChange>
        </w:rPr>
        <w:pPrChange w:id="5215" w:author="Divya Raja" w:date="2020-10-13T14:29:00Z">
          <w:pPr>
            <w:pStyle w:val="normal0"/>
          </w:pPr>
        </w:pPrChange>
      </w:pPr>
      <w:del w:id="5216" w:author="anupam yadav" w:date="2019-07-05T12:16:00Z">
        <w:r w:rsidRPr="00834337">
          <w:rPr>
            <w:rFonts w:ascii="Times New Roman" w:eastAsia="Times New Roman" w:hAnsi="Times New Roman" w:cs="Times New Roman"/>
            <w:sz w:val="24"/>
            <w:szCs w:val="24"/>
            <w:highlight w:val="yellow"/>
            <w:rPrChange w:id="5217" w:author="Du-rush Writing Studio" w:date="2019-06-14T06:55:00Z">
              <w:rPr>
                <w:rFonts w:ascii="Courier New" w:eastAsia="Courier New" w:hAnsi="Courier New" w:cs="Courier New"/>
                <w:sz w:val="24"/>
                <w:szCs w:val="24"/>
                <w:highlight w:val="yellow"/>
              </w:rPr>
            </w:rPrChange>
          </w:rPr>
          <w:delText>Right on cue, a very loud speaker starts playing below them and the floor vibrates comically. They all stare down and then at each other.</w:delText>
        </w:r>
        <w:r w:rsidRPr="00834337">
          <w:rPr>
            <w:rFonts w:ascii="Times New Roman" w:eastAsia="Times New Roman" w:hAnsi="Times New Roman" w:cs="Times New Roman"/>
            <w:sz w:val="24"/>
            <w:szCs w:val="24"/>
            <w:rPrChange w:id="5218" w:author="Du-rush Writing Studio" w:date="2019-06-14T06:55:00Z">
              <w:rPr>
                <w:rFonts w:ascii="Courier New" w:eastAsia="Courier New" w:hAnsi="Courier New" w:cs="Courier New"/>
                <w:sz w:val="24"/>
                <w:szCs w:val="24"/>
              </w:rPr>
            </w:rPrChange>
          </w:rPr>
          <w:delText xml:space="preserve"> </w:delText>
        </w:r>
      </w:del>
    </w:p>
    <w:p w:rsidR="00834337" w:rsidRPr="00834337" w:rsidRDefault="00834337" w:rsidP="00834337">
      <w:pPr>
        <w:pStyle w:val="normal0"/>
        <w:ind w:left="1440" w:right="2160"/>
        <w:jc w:val="both"/>
        <w:rPr>
          <w:del w:id="5219" w:author="anupam yadav" w:date="2019-07-05T12:16:00Z"/>
          <w:rFonts w:ascii="Times New Roman" w:eastAsia="Times New Roman" w:hAnsi="Times New Roman" w:cs="Times New Roman"/>
          <w:sz w:val="24"/>
          <w:szCs w:val="24"/>
          <w:rPrChange w:id="5220" w:author="Du-rush Writing Studio" w:date="2019-06-14T06:55:00Z">
            <w:rPr>
              <w:del w:id="5221" w:author="anupam yadav" w:date="2019-07-05T12:16:00Z"/>
              <w:rFonts w:ascii="Courier New" w:eastAsia="Courier New" w:hAnsi="Courier New" w:cs="Courier New"/>
              <w:sz w:val="24"/>
              <w:szCs w:val="24"/>
            </w:rPr>
          </w:rPrChange>
        </w:rPr>
        <w:pPrChange w:id="5222" w:author="Divya Raja" w:date="2020-10-13T14:29:00Z">
          <w:pPr>
            <w:pStyle w:val="normal0"/>
            <w:ind w:left="1440" w:right="2160"/>
            <w:jc w:val="center"/>
          </w:pPr>
        </w:pPrChange>
      </w:pPr>
    </w:p>
    <w:p w:rsidR="00834337" w:rsidRPr="00834337" w:rsidRDefault="00834337" w:rsidP="00834337">
      <w:pPr>
        <w:pStyle w:val="normal0"/>
        <w:ind w:left="1440" w:right="2160"/>
        <w:jc w:val="both"/>
        <w:rPr>
          <w:del w:id="5223" w:author="anupam yadav" w:date="2019-07-05T12:16:00Z"/>
          <w:rFonts w:ascii="Times New Roman" w:eastAsia="Times New Roman" w:hAnsi="Times New Roman" w:cs="Times New Roman"/>
          <w:sz w:val="24"/>
          <w:szCs w:val="24"/>
          <w:rPrChange w:id="5224" w:author="Du-rush Writing Studio" w:date="2019-06-14T06:55:00Z">
            <w:rPr>
              <w:del w:id="5225" w:author="anupam yadav" w:date="2019-07-05T12:16:00Z"/>
              <w:rFonts w:ascii="Courier New" w:eastAsia="Courier New" w:hAnsi="Courier New" w:cs="Courier New"/>
              <w:sz w:val="24"/>
              <w:szCs w:val="24"/>
            </w:rPr>
          </w:rPrChange>
        </w:rPr>
        <w:pPrChange w:id="5226" w:author="Divya Raja" w:date="2020-10-13T14:29:00Z">
          <w:pPr>
            <w:pStyle w:val="normal0"/>
            <w:ind w:left="1440" w:right="2160"/>
            <w:jc w:val="center"/>
          </w:pPr>
        </w:pPrChange>
      </w:pPr>
      <w:del w:id="5227" w:author="anupam yadav" w:date="2019-07-05T12:16:00Z">
        <w:r w:rsidRPr="00834337">
          <w:rPr>
            <w:rFonts w:ascii="Times New Roman" w:eastAsia="Times New Roman" w:hAnsi="Times New Roman" w:cs="Times New Roman"/>
            <w:sz w:val="24"/>
            <w:szCs w:val="24"/>
            <w:rPrChange w:id="5228" w:author="Du-rush Writing Studio" w:date="2019-06-14T06:55:00Z">
              <w:rPr>
                <w:rFonts w:ascii="Courier New" w:eastAsia="Courier New" w:hAnsi="Courier New" w:cs="Courier New"/>
                <w:sz w:val="24"/>
                <w:szCs w:val="24"/>
              </w:rPr>
            </w:rPrChange>
          </w:rPr>
          <w:delText>JAX</w:delText>
        </w:r>
      </w:del>
    </w:p>
    <w:p w:rsidR="00834337" w:rsidRPr="00834337" w:rsidRDefault="00834337" w:rsidP="00834337">
      <w:pPr>
        <w:pStyle w:val="normal0"/>
        <w:ind w:left="2160" w:right="2160"/>
        <w:jc w:val="both"/>
        <w:rPr>
          <w:del w:id="5229" w:author="anupam yadav" w:date="2019-07-05T12:16:00Z"/>
          <w:rFonts w:ascii="Times New Roman" w:eastAsia="Times New Roman" w:hAnsi="Times New Roman" w:cs="Times New Roman"/>
          <w:sz w:val="24"/>
          <w:szCs w:val="24"/>
          <w:rPrChange w:id="5230" w:author="Du-rush Writing Studio" w:date="2019-06-14T06:55:00Z">
            <w:rPr>
              <w:del w:id="5231" w:author="anupam yadav" w:date="2019-07-05T12:16:00Z"/>
              <w:rFonts w:ascii="Courier New" w:eastAsia="Courier New" w:hAnsi="Courier New" w:cs="Courier New"/>
              <w:sz w:val="24"/>
              <w:szCs w:val="24"/>
            </w:rPr>
          </w:rPrChange>
        </w:rPr>
        <w:pPrChange w:id="5232" w:author="Divya Raja" w:date="2020-10-13T14:29:00Z">
          <w:pPr>
            <w:pStyle w:val="normal0"/>
            <w:ind w:left="2160" w:right="2160"/>
          </w:pPr>
        </w:pPrChange>
      </w:pPr>
      <w:del w:id="5233" w:author="anupam yadav" w:date="2019-07-05T12:16:00Z">
        <w:r w:rsidRPr="00834337">
          <w:rPr>
            <w:rFonts w:ascii="Times New Roman" w:eastAsia="Times New Roman" w:hAnsi="Times New Roman" w:cs="Times New Roman"/>
            <w:sz w:val="24"/>
            <w:szCs w:val="24"/>
            <w:rPrChange w:id="5234" w:author="Du-rush Writing Studio" w:date="2019-06-14T06:55:00Z">
              <w:rPr>
                <w:rFonts w:ascii="Courier New" w:eastAsia="Courier New" w:hAnsi="Courier New" w:cs="Courier New"/>
                <w:sz w:val="24"/>
                <w:szCs w:val="24"/>
              </w:rPr>
            </w:rPrChange>
          </w:rPr>
          <w:delText>I felt a lot of sound vibrations! This place is sure creepy!</w:delText>
        </w:r>
      </w:del>
    </w:p>
    <w:p w:rsidR="00834337" w:rsidRPr="00834337" w:rsidRDefault="00834337" w:rsidP="00834337">
      <w:pPr>
        <w:pStyle w:val="normal0"/>
        <w:ind w:right="2160"/>
        <w:jc w:val="both"/>
        <w:rPr>
          <w:del w:id="5235" w:author="anupam yadav" w:date="2019-07-05T12:16:00Z"/>
          <w:rFonts w:ascii="Times New Roman" w:eastAsia="Times New Roman" w:hAnsi="Times New Roman" w:cs="Times New Roman"/>
          <w:sz w:val="24"/>
          <w:szCs w:val="24"/>
          <w:rPrChange w:id="5236" w:author="Du-rush Writing Studio" w:date="2019-06-14T06:55:00Z">
            <w:rPr>
              <w:del w:id="5237" w:author="anupam yadav" w:date="2019-07-05T12:16:00Z"/>
              <w:rFonts w:ascii="Courier New" w:eastAsia="Courier New" w:hAnsi="Courier New" w:cs="Courier New"/>
              <w:sz w:val="24"/>
              <w:szCs w:val="24"/>
            </w:rPr>
          </w:rPrChange>
        </w:rPr>
        <w:pPrChange w:id="5238" w:author="Divya Raja" w:date="2020-10-13T14:29:00Z">
          <w:pPr>
            <w:pStyle w:val="normal0"/>
            <w:ind w:right="2160"/>
          </w:pPr>
        </w:pPrChange>
      </w:pPr>
    </w:p>
    <w:p w:rsidR="00834337" w:rsidRPr="00834337" w:rsidRDefault="00834337" w:rsidP="00834337">
      <w:pPr>
        <w:pStyle w:val="normal0"/>
        <w:jc w:val="both"/>
        <w:rPr>
          <w:del w:id="5239" w:author="anupam yadav" w:date="2019-07-05T12:16:00Z"/>
          <w:rFonts w:ascii="Times New Roman" w:eastAsia="Times New Roman" w:hAnsi="Times New Roman" w:cs="Times New Roman"/>
          <w:sz w:val="24"/>
          <w:szCs w:val="24"/>
          <w:rPrChange w:id="5240" w:author="Du-rush Writing Studio" w:date="2019-06-14T06:55:00Z">
            <w:rPr>
              <w:del w:id="5241" w:author="anupam yadav" w:date="2019-07-05T12:16:00Z"/>
              <w:rFonts w:ascii="Courier New" w:eastAsia="Courier New" w:hAnsi="Courier New" w:cs="Courier New"/>
              <w:sz w:val="24"/>
              <w:szCs w:val="24"/>
            </w:rPr>
          </w:rPrChange>
        </w:rPr>
        <w:pPrChange w:id="5242" w:author="Divya Raja" w:date="2020-10-13T14:29:00Z">
          <w:pPr>
            <w:pStyle w:val="normal0"/>
          </w:pPr>
        </w:pPrChange>
      </w:pPr>
      <w:del w:id="5243" w:author="anupam yadav" w:date="2019-07-05T12:16:00Z">
        <w:r w:rsidRPr="00834337">
          <w:rPr>
            <w:rFonts w:ascii="Times New Roman" w:eastAsia="Times New Roman" w:hAnsi="Times New Roman" w:cs="Times New Roman"/>
            <w:sz w:val="24"/>
            <w:szCs w:val="24"/>
            <w:rPrChange w:id="5244" w:author="Du-rush Writing Studio" w:date="2019-06-14T06:55:00Z">
              <w:rPr>
                <w:rFonts w:ascii="Courier New" w:eastAsia="Courier New" w:hAnsi="Courier New" w:cs="Courier New"/>
                <w:sz w:val="24"/>
                <w:szCs w:val="24"/>
              </w:rPr>
            </w:rPrChange>
          </w:rPr>
          <w:delText>He walks out of frame. The other two follow</w:delText>
        </w:r>
      </w:del>
      <w:ins w:id="5245" w:author="Namitha Santhosh" w:date="2019-06-16T15:02:00Z">
        <w:del w:id="5246" w:author="anupam yadav" w:date="2019-07-05T12:16:00Z">
          <w:r w:rsidRPr="00834337">
            <w:rPr>
              <w:rFonts w:ascii="Times New Roman" w:eastAsia="Times New Roman" w:hAnsi="Times New Roman" w:cs="Times New Roman"/>
              <w:sz w:val="24"/>
              <w:szCs w:val="24"/>
              <w:rPrChange w:id="5247" w:author="Du-rush Writing Studio" w:date="2019-06-14T06:55:00Z">
                <w:rPr>
                  <w:rFonts w:ascii="Courier New" w:eastAsia="Courier New" w:hAnsi="Courier New" w:cs="Courier New"/>
                  <w:sz w:val="24"/>
                  <w:szCs w:val="24"/>
                </w:rPr>
              </w:rPrChange>
            </w:rPr>
            <w:delText>s</w:delText>
          </w:r>
        </w:del>
      </w:ins>
      <w:del w:id="5248" w:author="anupam yadav" w:date="2019-07-05T12:16:00Z">
        <w:r w:rsidRPr="00834337">
          <w:rPr>
            <w:rFonts w:ascii="Times New Roman" w:eastAsia="Times New Roman" w:hAnsi="Times New Roman" w:cs="Times New Roman"/>
            <w:sz w:val="24"/>
            <w:szCs w:val="24"/>
            <w:rPrChange w:id="5249" w:author="Du-rush Writing Studio" w:date="2019-06-14T06:55:00Z">
              <w:rPr>
                <w:rFonts w:ascii="Courier New" w:eastAsia="Courier New" w:hAnsi="Courier New" w:cs="Courier New"/>
                <w:sz w:val="24"/>
                <w:szCs w:val="24"/>
              </w:rPr>
            </w:rPrChange>
          </w:rPr>
          <w:delText xml:space="preserve">. The floor continues to vibrate, suddenly the music stops. All </w:delText>
        </w:r>
      </w:del>
      <w:ins w:id="5250" w:author="Namitha Santhosh" w:date="2019-06-16T15:03:00Z">
        <w:del w:id="5251" w:author="anupam yadav" w:date="2019-07-05T12:16:00Z">
          <w:r w:rsidRPr="00834337">
            <w:rPr>
              <w:rFonts w:ascii="Times New Roman" w:eastAsia="Times New Roman" w:hAnsi="Times New Roman" w:cs="Times New Roman"/>
              <w:sz w:val="24"/>
              <w:szCs w:val="24"/>
              <w:rPrChange w:id="5252" w:author="Du-rush Writing Studio" w:date="2019-06-14T06:55:00Z">
                <w:rPr>
                  <w:rFonts w:ascii="Courier New" w:eastAsia="Courier New" w:hAnsi="Courier New" w:cs="Courier New"/>
                  <w:sz w:val="24"/>
                  <w:szCs w:val="24"/>
                </w:rPr>
              </w:rPrChange>
            </w:rPr>
            <w:delText>are</w:delText>
          </w:r>
        </w:del>
      </w:ins>
      <w:del w:id="5253" w:author="anupam yadav" w:date="2019-07-05T12:16:00Z">
        <w:r w:rsidRPr="00834337">
          <w:rPr>
            <w:rFonts w:ascii="Times New Roman" w:eastAsia="Times New Roman" w:hAnsi="Times New Roman" w:cs="Times New Roman"/>
            <w:sz w:val="24"/>
            <w:szCs w:val="24"/>
            <w:rPrChange w:id="5254" w:author="Du-rush Writing Studio" w:date="2019-06-14T06:55:00Z">
              <w:rPr>
                <w:rFonts w:ascii="Courier New" w:eastAsia="Courier New" w:hAnsi="Courier New" w:cs="Courier New"/>
                <w:sz w:val="24"/>
                <w:szCs w:val="24"/>
              </w:rPr>
            </w:rPrChange>
          </w:rPr>
          <w:delText>is silent.</w:delText>
        </w:r>
      </w:del>
    </w:p>
    <w:p w:rsidR="00834337" w:rsidRPr="00834337" w:rsidRDefault="00834337" w:rsidP="00834337">
      <w:pPr>
        <w:pStyle w:val="normal0"/>
        <w:jc w:val="both"/>
        <w:rPr>
          <w:del w:id="5255" w:author="anupam yadav" w:date="2019-07-05T12:16:00Z"/>
          <w:rFonts w:ascii="Times New Roman" w:eastAsia="Times New Roman" w:hAnsi="Times New Roman" w:cs="Times New Roman"/>
          <w:sz w:val="24"/>
          <w:szCs w:val="24"/>
          <w:rPrChange w:id="5256" w:author="Du-rush Writing Studio" w:date="2019-06-14T06:55:00Z">
            <w:rPr>
              <w:del w:id="5257" w:author="anupam yadav" w:date="2019-07-05T12:16:00Z"/>
              <w:rFonts w:ascii="Courier New" w:eastAsia="Courier New" w:hAnsi="Courier New" w:cs="Courier New"/>
              <w:sz w:val="24"/>
              <w:szCs w:val="24"/>
            </w:rPr>
          </w:rPrChange>
        </w:rPr>
        <w:pPrChange w:id="5258" w:author="Divya Raja" w:date="2020-10-13T14:29:00Z">
          <w:pPr>
            <w:pStyle w:val="normal0"/>
          </w:pPr>
        </w:pPrChange>
      </w:pPr>
    </w:p>
    <w:p w:rsidR="00834337" w:rsidRPr="00834337" w:rsidRDefault="00834337" w:rsidP="00834337">
      <w:pPr>
        <w:pStyle w:val="normal0"/>
        <w:jc w:val="both"/>
        <w:rPr>
          <w:del w:id="5259" w:author="anupam yadav" w:date="2019-07-05T12:16:00Z"/>
          <w:rFonts w:ascii="Times New Roman" w:eastAsia="Times New Roman" w:hAnsi="Times New Roman" w:cs="Times New Roman"/>
          <w:sz w:val="24"/>
          <w:szCs w:val="24"/>
          <w:rPrChange w:id="5260" w:author="Du-rush Writing Studio" w:date="2019-06-14T06:55:00Z">
            <w:rPr>
              <w:del w:id="5261" w:author="anupam yadav" w:date="2019-07-05T12:16:00Z"/>
              <w:rFonts w:ascii="Courier New" w:eastAsia="Courier New" w:hAnsi="Courier New" w:cs="Courier New"/>
              <w:sz w:val="24"/>
              <w:szCs w:val="24"/>
            </w:rPr>
          </w:rPrChange>
        </w:rPr>
        <w:pPrChange w:id="5262" w:author="Divya Raja" w:date="2020-10-13T14:29:00Z">
          <w:pPr>
            <w:pStyle w:val="normal0"/>
          </w:pPr>
        </w:pPrChange>
      </w:pPr>
      <w:del w:id="5263" w:author="anupam yadav" w:date="2019-07-05T12:16:00Z">
        <w:r w:rsidRPr="00834337">
          <w:rPr>
            <w:rFonts w:ascii="Times New Roman" w:eastAsia="Times New Roman" w:hAnsi="Times New Roman" w:cs="Times New Roman"/>
            <w:sz w:val="24"/>
            <w:szCs w:val="24"/>
            <w:rPrChange w:id="5264" w:author="Du-rush Writing Studio" w:date="2019-06-14T06:55:00Z">
              <w:rPr>
                <w:rFonts w:ascii="Courier New" w:eastAsia="Courier New" w:hAnsi="Courier New" w:cs="Courier New"/>
                <w:sz w:val="24"/>
                <w:szCs w:val="24"/>
              </w:rPr>
            </w:rPrChange>
          </w:rPr>
          <w:delText xml:space="preserve">The group arrives at the door </w:delText>
        </w:r>
      </w:del>
      <w:ins w:id="5265" w:author="Namitha Santhosh" w:date="2019-06-16T15:03:00Z">
        <w:del w:id="5266" w:author="anupam yadav" w:date="2019-07-05T12:16:00Z">
          <w:r w:rsidRPr="00834337">
            <w:rPr>
              <w:rFonts w:ascii="Times New Roman" w:eastAsia="Times New Roman" w:hAnsi="Times New Roman" w:cs="Times New Roman"/>
              <w:sz w:val="24"/>
              <w:szCs w:val="24"/>
              <w:rPrChange w:id="5267" w:author="Du-rush Writing Studio" w:date="2019-06-14T06:55:00Z">
                <w:rPr>
                  <w:rFonts w:ascii="Courier New" w:eastAsia="Courier New" w:hAnsi="Courier New" w:cs="Courier New"/>
                  <w:sz w:val="24"/>
                  <w:szCs w:val="24"/>
                </w:rPr>
              </w:rPrChange>
            </w:rPr>
            <w:delText>of</w:delText>
          </w:r>
        </w:del>
      </w:ins>
      <w:del w:id="5268" w:author="anupam yadav" w:date="2019-07-05T12:16:00Z">
        <w:r w:rsidRPr="00834337">
          <w:rPr>
            <w:rFonts w:ascii="Times New Roman" w:eastAsia="Times New Roman" w:hAnsi="Times New Roman" w:cs="Times New Roman"/>
            <w:sz w:val="24"/>
            <w:szCs w:val="24"/>
            <w:rPrChange w:id="5269" w:author="Du-rush Writing Studio" w:date="2019-06-14T06:55:00Z">
              <w:rPr>
                <w:rFonts w:ascii="Courier New" w:eastAsia="Courier New" w:hAnsi="Courier New" w:cs="Courier New"/>
                <w:sz w:val="24"/>
                <w:szCs w:val="24"/>
              </w:rPr>
            </w:rPrChange>
          </w:rPr>
          <w:delText xml:space="preserve">to the TV room. The screams are very loud now. Frank points </w:delText>
        </w:r>
      </w:del>
      <w:ins w:id="5270" w:author="Namitha Santhosh" w:date="2019-06-16T15:05:00Z">
        <w:del w:id="5271" w:author="anupam yadav" w:date="2019-07-05T12:16:00Z">
          <w:r w:rsidRPr="00834337">
            <w:rPr>
              <w:rFonts w:ascii="Times New Roman" w:eastAsia="Times New Roman" w:hAnsi="Times New Roman" w:cs="Times New Roman"/>
              <w:sz w:val="24"/>
              <w:szCs w:val="24"/>
              <w:rPrChange w:id="5272" w:author="Du-rush Writing Studio" w:date="2019-06-14T06:55:00Z">
                <w:rPr>
                  <w:rFonts w:ascii="Courier New" w:eastAsia="Courier New" w:hAnsi="Courier New" w:cs="Courier New"/>
                  <w:sz w:val="24"/>
                  <w:szCs w:val="24"/>
                </w:rPr>
              </w:rPrChange>
            </w:rPr>
            <w:delText>to</w:delText>
          </w:r>
        </w:del>
      </w:ins>
      <w:del w:id="5273" w:author="anupam yadav" w:date="2019-07-05T12:16:00Z">
        <w:r w:rsidRPr="00834337">
          <w:rPr>
            <w:rFonts w:ascii="Times New Roman" w:eastAsia="Times New Roman" w:hAnsi="Times New Roman" w:cs="Times New Roman"/>
            <w:sz w:val="24"/>
            <w:szCs w:val="24"/>
            <w:rPrChange w:id="5274" w:author="Du-rush Writing Studio" w:date="2019-06-14T06:55:00Z">
              <w:rPr>
                <w:rFonts w:ascii="Courier New" w:eastAsia="Courier New" w:hAnsi="Courier New" w:cs="Courier New"/>
                <w:sz w:val="24"/>
                <w:szCs w:val="24"/>
              </w:rPr>
            </w:rPrChange>
          </w:rPr>
          <w:delText>at the door.</w:delText>
        </w:r>
      </w:del>
    </w:p>
    <w:p w:rsidR="00834337" w:rsidRPr="00834337" w:rsidRDefault="00834337" w:rsidP="00834337">
      <w:pPr>
        <w:pStyle w:val="normal0"/>
        <w:ind w:right="2160"/>
        <w:jc w:val="both"/>
        <w:rPr>
          <w:del w:id="5275" w:author="anupam yadav" w:date="2019-07-05T12:16:00Z"/>
          <w:rFonts w:ascii="Times New Roman" w:eastAsia="Times New Roman" w:hAnsi="Times New Roman" w:cs="Times New Roman"/>
          <w:sz w:val="24"/>
          <w:szCs w:val="24"/>
          <w:rPrChange w:id="5276" w:author="Du-rush Writing Studio" w:date="2019-06-14T06:55:00Z">
            <w:rPr>
              <w:del w:id="5277" w:author="anupam yadav" w:date="2019-07-05T12:16:00Z"/>
              <w:rFonts w:ascii="Courier New" w:eastAsia="Courier New" w:hAnsi="Courier New" w:cs="Courier New"/>
              <w:sz w:val="24"/>
              <w:szCs w:val="24"/>
            </w:rPr>
          </w:rPrChange>
        </w:rPr>
        <w:pPrChange w:id="5278" w:author="Divya Raja" w:date="2020-10-13T14:29:00Z">
          <w:pPr>
            <w:pStyle w:val="normal0"/>
            <w:ind w:right="2160"/>
          </w:pPr>
        </w:pPrChange>
      </w:pPr>
    </w:p>
    <w:p w:rsidR="00834337" w:rsidRPr="00834337" w:rsidRDefault="00834337" w:rsidP="00834337">
      <w:pPr>
        <w:pStyle w:val="normal0"/>
        <w:ind w:left="1440" w:right="2160"/>
        <w:jc w:val="both"/>
        <w:rPr>
          <w:del w:id="5279" w:author="anupam yadav" w:date="2019-07-05T12:16:00Z"/>
          <w:rFonts w:ascii="Times New Roman" w:eastAsia="Times New Roman" w:hAnsi="Times New Roman" w:cs="Times New Roman"/>
          <w:sz w:val="24"/>
          <w:szCs w:val="24"/>
          <w:rPrChange w:id="5280" w:author="Du-rush Writing Studio" w:date="2019-06-14T06:55:00Z">
            <w:rPr>
              <w:del w:id="5281" w:author="anupam yadav" w:date="2019-07-05T12:16:00Z"/>
              <w:rFonts w:ascii="Courier New" w:eastAsia="Courier New" w:hAnsi="Courier New" w:cs="Courier New"/>
              <w:sz w:val="24"/>
              <w:szCs w:val="24"/>
            </w:rPr>
          </w:rPrChange>
        </w:rPr>
        <w:pPrChange w:id="5282" w:author="Divya Raja" w:date="2020-10-13T14:29:00Z">
          <w:pPr>
            <w:pStyle w:val="normal0"/>
            <w:ind w:left="1440" w:right="2160"/>
            <w:jc w:val="center"/>
          </w:pPr>
        </w:pPrChange>
      </w:pPr>
      <w:del w:id="5283" w:author="anupam yadav" w:date="2019-07-05T12:16:00Z">
        <w:r w:rsidRPr="00834337">
          <w:rPr>
            <w:rFonts w:ascii="Times New Roman" w:eastAsia="Times New Roman" w:hAnsi="Times New Roman" w:cs="Times New Roman"/>
            <w:sz w:val="24"/>
            <w:szCs w:val="24"/>
            <w:rPrChange w:id="5284" w:author="Du-rush Writing Studio" w:date="2019-06-14T06:55:00Z">
              <w:rPr>
                <w:rFonts w:ascii="Courier New" w:eastAsia="Courier New" w:hAnsi="Courier New" w:cs="Courier New"/>
                <w:sz w:val="24"/>
                <w:szCs w:val="24"/>
              </w:rPr>
            </w:rPrChange>
          </w:rPr>
          <w:delText>FRANK</w:delText>
        </w:r>
      </w:del>
    </w:p>
    <w:p w:rsidR="00834337" w:rsidRPr="00834337" w:rsidRDefault="00834337" w:rsidP="00834337">
      <w:pPr>
        <w:pStyle w:val="normal0"/>
        <w:ind w:left="1440" w:right="2160"/>
        <w:jc w:val="both"/>
        <w:rPr>
          <w:del w:id="5285" w:author="anupam yadav" w:date="2019-07-05T12:16:00Z"/>
          <w:rFonts w:ascii="Times New Roman" w:eastAsia="Times New Roman" w:hAnsi="Times New Roman" w:cs="Times New Roman"/>
          <w:sz w:val="24"/>
          <w:szCs w:val="24"/>
          <w:rPrChange w:id="5286" w:author="Du-rush Writing Studio" w:date="2019-06-14T06:55:00Z">
            <w:rPr>
              <w:del w:id="5287" w:author="anupam yadav" w:date="2019-07-05T12:16:00Z"/>
              <w:rFonts w:ascii="Courier New" w:eastAsia="Courier New" w:hAnsi="Courier New" w:cs="Courier New"/>
              <w:sz w:val="24"/>
              <w:szCs w:val="24"/>
            </w:rPr>
          </w:rPrChange>
        </w:rPr>
        <w:pPrChange w:id="5288" w:author="Divya Raja" w:date="2020-10-13T14:29:00Z">
          <w:pPr>
            <w:pStyle w:val="normal0"/>
            <w:ind w:left="1440" w:right="2160"/>
            <w:jc w:val="center"/>
          </w:pPr>
        </w:pPrChange>
      </w:pPr>
      <w:del w:id="5289" w:author="anupam yadav" w:date="2019-07-05T12:16:00Z">
        <w:r w:rsidRPr="00834337">
          <w:rPr>
            <w:rFonts w:ascii="Times New Roman" w:eastAsia="Times New Roman" w:hAnsi="Times New Roman" w:cs="Times New Roman"/>
            <w:sz w:val="24"/>
            <w:szCs w:val="24"/>
            <w:rPrChange w:id="5290" w:author="Du-rush Writing Studio" w:date="2019-06-14T06:55:00Z">
              <w:rPr>
                <w:rFonts w:ascii="Courier New" w:eastAsia="Courier New" w:hAnsi="Courier New" w:cs="Courier New"/>
                <w:sz w:val="24"/>
                <w:szCs w:val="24"/>
              </w:rPr>
            </w:rPrChange>
          </w:rPr>
          <w:delText>(loudly)</w:delText>
        </w:r>
      </w:del>
    </w:p>
    <w:p w:rsidR="00834337" w:rsidRPr="00834337" w:rsidRDefault="00834337" w:rsidP="00834337">
      <w:pPr>
        <w:pStyle w:val="normal0"/>
        <w:ind w:left="2160" w:right="2160"/>
        <w:jc w:val="both"/>
        <w:rPr>
          <w:del w:id="5291" w:author="anupam yadav" w:date="2019-07-05T12:16:00Z"/>
          <w:rFonts w:ascii="Times New Roman" w:eastAsia="Times New Roman" w:hAnsi="Times New Roman" w:cs="Times New Roman"/>
          <w:sz w:val="24"/>
          <w:szCs w:val="24"/>
          <w:rPrChange w:id="5292" w:author="Du-rush Writing Studio" w:date="2019-06-14T06:55:00Z">
            <w:rPr>
              <w:del w:id="5293" w:author="anupam yadav" w:date="2019-07-05T12:16:00Z"/>
              <w:rFonts w:ascii="Courier New" w:eastAsia="Courier New" w:hAnsi="Courier New" w:cs="Courier New"/>
              <w:sz w:val="24"/>
              <w:szCs w:val="24"/>
            </w:rPr>
          </w:rPrChange>
        </w:rPr>
        <w:pPrChange w:id="5294" w:author="Divya Raja" w:date="2020-10-13T14:29:00Z">
          <w:pPr>
            <w:pStyle w:val="normal0"/>
            <w:ind w:left="2160" w:right="2160"/>
          </w:pPr>
        </w:pPrChange>
      </w:pPr>
      <w:del w:id="5295" w:author="anupam yadav" w:date="2019-07-05T12:16:00Z">
        <w:r w:rsidRPr="00834337">
          <w:rPr>
            <w:rFonts w:ascii="Times New Roman" w:eastAsia="Times New Roman" w:hAnsi="Times New Roman" w:cs="Times New Roman"/>
            <w:sz w:val="24"/>
            <w:szCs w:val="24"/>
            <w:rPrChange w:id="5296" w:author="Du-rush Writing Studio" w:date="2019-06-14T06:55:00Z">
              <w:rPr>
                <w:rFonts w:ascii="Courier New" w:eastAsia="Courier New" w:hAnsi="Courier New" w:cs="Courier New"/>
                <w:sz w:val="24"/>
                <w:szCs w:val="24"/>
              </w:rPr>
            </w:rPrChange>
          </w:rPr>
          <w:delText>Looks like the source of the sound is behind that door!</w:delText>
        </w:r>
      </w:del>
    </w:p>
    <w:p w:rsidR="00834337" w:rsidRPr="00834337" w:rsidRDefault="00834337" w:rsidP="00834337">
      <w:pPr>
        <w:pStyle w:val="normal0"/>
        <w:ind w:left="1440" w:right="2160"/>
        <w:jc w:val="both"/>
        <w:rPr>
          <w:del w:id="5297" w:author="anupam yadav" w:date="2019-07-05T12:16:00Z"/>
          <w:rFonts w:ascii="Times New Roman" w:eastAsia="Times New Roman" w:hAnsi="Times New Roman" w:cs="Times New Roman"/>
          <w:sz w:val="24"/>
          <w:szCs w:val="24"/>
          <w:rPrChange w:id="5298" w:author="Du-rush Writing Studio" w:date="2019-06-14T06:55:00Z">
            <w:rPr>
              <w:del w:id="5299" w:author="anupam yadav" w:date="2019-07-05T12:16:00Z"/>
              <w:rFonts w:ascii="Courier New" w:eastAsia="Courier New" w:hAnsi="Courier New" w:cs="Courier New"/>
              <w:sz w:val="24"/>
              <w:szCs w:val="24"/>
            </w:rPr>
          </w:rPrChange>
        </w:rPr>
        <w:pPrChange w:id="5300" w:author="Divya Raja" w:date="2020-10-13T14:29:00Z">
          <w:pPr>
            <w:pStyle w:val="normal0"/>
            <w:ind w:left="1440" w:right="2160"/>
            <w:jc w:val="center"/>
          </w:pPr>
        </w:pPrChange>
      </w:pPr>
    </w:p>
    <w:p w:rsidR="00834337" w:rsidRPr="00834337" w:rsidRDefault="00834337" w:rsidP="00834337">
      <w:pPr>
        <w:pStyle w:val="normal0"/>
        <w:jc w:val="both"/>
        <w:rPr>
          <w:del w:id="5301" w:author="anupam yadav" w:date="2019-07-05T12:16:00Z"/>
          <w:rFonts w:ascii="Times New Roman" w:eastAsia="Times New Roman" w:hAnsi="Times New Roman" w:cs="Times New Roman"/>
          <w:sz w:val="24"/>
          <w:szCs w:val="24"/>
          <w:rPrChange w:id="5302" w:author="Du-rush Writing Studio" w:date="2019-06-14T06:55:00Z">
            <w:rPr>
              <w:del w:id="5303" w:author="anupam yadav" w:date="2019-07-05T12:16:00Z"/>
              <w:rFonts w:ascii="Courier New" w:eastAsia="Courier New" w:hAnsi="Courier New" w:cs="Courier New"/>
              <w:sz w:val="24"/>
              <w:szCs w:val="24"/>
            </w:rPr>
          </w:rPrChange>
        </w:rPr>
        <w:pPrChange w:id="5304" w:author="Divya Raja" w:date="2020-10-13T14:29:00Z">
          <w:pPr>
            <w:pStyle w:val="normal0"/>
          </w:pPr>
        </w:pPrChange>
      </w:pPr>
      <w:del w:id="5305" w:author="anupam yadav" w:date="2019-07-05T12:16:00Z">
        <w:r w:rsidRPr="00834337">
          <w:rPr>
            <w:rFonts w:ascii="Times New Roman" w:eastAsia="Times New Roman" w:hAnsi="Times New Roman" w:cs="Times New Roman"/>
            <w:sz w:val="24"/>
            <w:szCs w:val="24"/>
            <w:rPrChange w:id="5306" w:author="Du-rush Writing Studio" w:date="2019-06-14T06:55:00Z">
              <w:rPr>
                <w:rFonts w:ascii="Courier New" w:eastAsia="Courier New" w:hAnsi="Courier New" w:cs="Courier New"/>
                <w:sz w:val="24"/>
                <w:szCs w:val="24"/>
              </w:rPr>
            </w:rPrChange>
          </w:rPr>
          <w:delText xml:space="preserve">Suddenly, Jinx’s voice is heard. Frank, Jane and Jax look </w:delText>
        </w:r>
      </w:del>
      <w:ins w:id="5307" w:author="Namitha Santhosh" w:date="2019-06-16T15:05:00Z">
        <w:del w:id="5308" w:author="anupam yadav" w:date="2019-07-05T12:16:00Z">
          <w:r w:rsidRPr="00834337">
            <w:rPr>
              <w:rFonts w:ascii="Times New Roman" w:eastAsia="Times New Roman" w:hAnsi="Times New Roman" w:cs="Times New Roman"/>
              <w:sz w:val="24"/>
              <w:szCs w:val="24"/>
              <w:rPrChange w:id="5309" w:author="Du-rush Writing Studio" w:date="2019-06-14T06:55:00Z">
                <w:rPr>
                  <w:rFonts w:ascii="Courier New" w:eastAsia="Courier New" w:hAnsi="Courier New" w:cs="Courier New"/>
                  <w:sz w:val="24"/>
                  <w:szCs w:val="24"/>
                </w:rPr>
              </w:rPrChange>
            </w:rPr>
            <w:delText>at</w:delText>
          </w:r>
        </w:del>
      </w:ins>
      <w:del w:id="5310" w:author="anupam yadav" w:date="2019-07-05T12:16:00Z">
        <w:r w:rsidRPr="00834337">
          <w:rPr>
            <w:rFonts w:ascii="Times New Roman" w:eastAsia="Times New Roman" w:hAnsi="Times New Roman" w:cs="Times New Roman"/>
            <w:sz w:val="24"/>
            <w:szCs w:val="24"/>
            <w:rPrChange w:id="5311" w:author="Du-rush Writing Studio" w:date="2019-06-14T06:55:00Z">
              <w:rPr>
                <w:rFonts w:ascii="Courier New" w:eastAsia="Courier New" w:hAnsi="Courier New" w:cs="Courier New"/>
                <w:sz w:val="24"/>
                <w:szCs w:val="24"/>
              </w:rPr>
            </w:rPrChange>
          </w:rPr>
          <w:delText>to each other.</w:delText>
        </w:r>
      </w:del>
    </w:p>
    <w:p w:rsidR="00834337" w:rsidRPr="00834337" w:rsidRDefault="00834337" w:rsidP="00834337">
      <w:pPr>
        <w:pStyle w:val="normal0"/>
        <w:ind w:left="1440" w:right="2160"/>
        <w:jc w:val="both"/>
        <w:rPr>
          <w:del w:id="5312" w:author="anupam yadav" w:date="2019-07-05T12:16:00Z"/>
          <w:rFonts w:ascii="Times New Roman" w:eastAsia="Times New Roman" w:hAnsi="Times New Roman" w:cs="Times New Roman"/>
          <w:sz w:val="24"/>
          <w:szCs w:val="24"/>
          <w:rPrChange w:id="5313" w:author="Du-rush Writing Studio" w:date="2019-06-14T06:55:00Z">
            <w:rPr>
              <w:del w:id="5314" w:author="anupam yadav" w:date="2019-07-05T12:16:00Z"/>
              <w:rFonts w:ascii="Courier New" w:eastAsia="Courier New" w:hAnsi="Courier New" w:cs="Courier New"/>
              <w:sz w:val="24"/>
              <w:szCs w:val="24"/>
            </w:rPr>
          </w:rPrChange>
        </w:rPr>
        <w:pPrChange w:id="5315" w:author="Divya Raja" w:date="2020-10-13T14:29:00Z">
          <w:pPr>
            <w:pStyle w:val="normal0"/>
            <w:ind w:left="1440" w:right="2160"/>
            <w:jc w:val="center"/>
          </w:pPr>
        </w:pPrChange>
      </w:pPr>
    </w:p>
    <w:p w:rsidR="00834337" w:rsidRPr="00834337" w:rsidRDefault="00834337" w:rsidP="00834337">
      <w:pPr>
        <w:pStyle w:val="normal0"/>
        <w:ind w:left="1440" w:right="2160"/>
        <w:jc w:val="both"/>
        <w:rPr>
          <w:del w:id="5316" w:author="anupam yadav" w:date="2019-07-05T12:16:00Z"/>
          <w:rFonts w:ascii="Times New Roman" w:eastAsia="Times New Roman" w:hAnsi="Times New Roman" w:cs="Times New Roman"/>
          <w:sz w:val="24"/>
          <w:szCs w:val="24"/>
          <w:rPrChange w:id="5317" w:author="Du-rush Writing Studio" w:date="2019-06-14T06:55:00Z">
            <w:rPr>
              <w:del w:id="5318" w:author="anupam yadav" w:date="2019-07-05T12:16:00Z"/>
              <w:rFonts w:ascii="Courier New" w:eastAsia="Courier New" w:hAnsi="Courier New" w:cs="Courier New"/>
              <w:sz w:val="24"/>
              <w:szCs w:val="24"/>
            </w:rPr>
          </w:rPrChange>
        </w:rPr>
        <w:pPrChange w:id="5319" w:author="Divya Raja" w:date="2020-10-13T14:29:00Z">
          <w:pPr>
            <w:pStyle w:val="normal0"/>
            <w:ind w:left="1440" w:right="2160"/>
            <w:jc w:val="center"/>
          </w:pPr>
        </w:pPrChange>
      </w:pPr>
      <w:del w:id="5320" w:author="anupam yadav" w:date="2019-07-05T12:16:00Z">
        <w:r w:rsidRPr="00834337">
          <w:rPr>
            <w:rFonts w:ascii="Times New Roman" w:eastAsia="Times New Roman" w:hAnsi="Times New Roman" w:cs="Times New Roman"/>
            <w:sz w:val="24"/>
            <w:szCs w:val="24"/>
            <w:rPrChange w:id="5321" w:author="Du-rush Writing Studio" w:date="2019-06-14T06:55:00Z">
              <w:rPr>
                <w:rFonts w:ascii="Courier New" w:eastAsia="Courier New" w:hAnsi="Courier New" w:cs="Courier New"/>
                <w:sz w:val="24"/>
                <w:szCs w:val="24"/>
              </w:rPr>
            </w:rPrChange>
          </w:rPr>
          <w:delText>JINX (VO)</w:delText>
        </w:r>
      </w:del>
    </w:p>
    <w:p w:rsidR="00834337" w:rsidRPr="00834337" w:rsidRDefault="00834337" w:rsidP="00834337">
      <w:pPr>
        <w:pStyle w:val="normal0"/>
        <w:ind w:left="2160" w:right="2160"/>
        <w:jc w:val="both"/>
        <w:rPr>
          <w:del w:id="5322" w:author="anupam yadav" w:date="2019-07-05T12:16:00Z"/>
          <w:rFonts w:ascii="Times New Roman" w:eastAsia="Times New Roman" w:hAnsi="Times New Roman" w:cs="Times New Roman"/>
          <w:sz w:val="24"/>
          <w:szCs w:val="24"/>
          <w:rPrChange w:id="5323" w:author="Du-rush Writing Studio" w:date="2019-06-14T06:55:00Z">
            <w:rPr>
              <w:del w:id="5324" w:author="anupam yadav" w:date="2019-07-05T12:16:00Z"/>
              <w:rFonts w:ascii="Courier New" w:eastAsia="Courier New" w:hAnsi="Courier New" w:cs="Courier New"/>
              <w:sz w:val="24"/>
              <w:szCs w:val="24"/>
            </w:rPr>
          </w:rPrChange>
        </w:rPr>
        <w:pPrChange w:id="5325" w:author="Divya Raja" w:date="2020-10-13T14:29:00Z">
          <w:pPr>
            <w:pStyle w:val="normal0"/>
            <w:ind w:left="2160" w:right="2160"/>
          </w:pPr>
        </w:pPrChange>
      </w:pPr>
      <w:del w:id="5326" w:author="anupam yadav" w:date="2019-07-05T12:16:00Z">
        <w:r w:rsidRPr="00834337">
          <w:rPr>
            <w:rFonts w:ascii="Times New Roman" w:eastAsia="Times New Roman" w:hAnsi="Times New Roman" w:cs="Times New Roman"/>
            <w:sz w:val="24"/>
            <w:szCs w:val="24"/>
            <w:rPrChange w:id="5327" w:author="Du-rush Writing Studio" w:date="2019-06-14T06:55:00Z">
              <w:rPr>
                <w:rFonts w:ascii="Courier New" w:eastAsia="Courier New" w:hAnsi="Courier New" w:cs="Courier New"/>
                <w:sz w:val="24"/>
                <w:szCs w:val="24"/>
              </w:rPr>
            </w:rPrChange>
          </w:rPr>
          <w:delText xml:space="preserve">Frank? Jane? Jax? Is that you? Come in here! Quickly! </w:delText>
        </w:r>
      </w:del>
    </w:p>
    <w:p w:rsidR="00834337" w:rsidRPr="00834337" w:rsidRDefault="00834337" w:rsidP="00834337">
      <w:pPr>
        <w:pStyle w:val="normal0"/>
        <w:ind w:left="1440" w:right="2160"/>
        <w:jc w:val="both"/>
        <w:rPr>
          <w:del w:id="5328" w:author="anupam yadav" w:date="2019-07-05T12:16:00Z"/>
          <w:rFonts w:ascii="Times New Roman" w:eastAsia="Times New Roman" w:hAnsi="Times New Roman" w:cs="Times New Roman"/>
          <w:sz w:val="24"/>
          <w:szCs w:val="24"/>
          <w:rPrChange w:id="5329" w:author="Du-rush Writing Studio" w:date="2019-06-14T06:55:00Z">
            <w:rPr>
              <w:del w:id="5330" w:author="anupam yadav" w:date="2019-07-05T12:16:00Z"/>
              <w:rFonts w:ascii="Courier New" w:eastAsia="Courier New" w:hAnsi="Courier New" w:cs="Courier New"/>
              <w:sz w:val="24"/>
              <w:szCs w:val="24"/>
            </w:rPr>
          </w:rPrChange>
        </w:rPr>
        <w:pPrChange w:id="5331" w:author="Divya Raja" w:date="2020-10-13T14:29:00Z">
          <w:pPr>
            <w:pStyle w:val="normal0"/>
            <w:ind w:left="1440" w:right="2160"/>
            <w:jc w:val="center"/>
          </w:pPr>
        </w:pPrChange>
      </w:pPr>
    </w:p>
    <w:p w:rsidR="00834337" w:rsidRPr="00834337" w:rsidRDefault="00834337" w:rsidP="00834337">
      <w:pPr>
        <w:pStyle w:val="normal0"/>
        <w:ind w:right="2160"/>
        <w:jc w:val="both"/>
        <w:rPr>
          <w:del w:id="5332" w:author="anupam yadav" w:date="2019-07-05T12:16:00Z"/>
          <w:rFonts w:ascii="Times New Roman" w:eastAsia="Times New Roman" w:hAnsi="Times New Roman" w:cs="Times New Roman"/>
          <w:sz w:val="24"/>
          <w:szCs w:val="24"/>
          <w:rPrChange w:id="5333" w:author="Du-rush Writing Studio" w:date="2019-06-14T06:55:00Z">
            <w:rPr>
              <w:del w:id="5334" w:author="anupam yadav" w:date="2019-07-05T12:16:00Z"/>
              <w:rFonts w:ascii="Courier New" w:eastAsia="Courier New" w:hAnsi="Courier New" w:cs="Courier New"/>
              <w:sz w:val="24"/>
              <w:szCs w:val="24"/>
            </w:rPr>
          </w:rPrChange>
        </w:rPr>
        <w:pPrChange w:id="5335" w:author="Divya Raja" w:date="2020-10-13T14:29:00Z">
          <w:pPr>
            <w:pStyle w:val="normal0"/>
            <w:ind w:right="2160"/>
          </w:pPr>
        </w:pPrChange>
      </w:pPr>
      <w:del w:id="5336" w:author="anupam yadav" w:date="2019-07-05T12:16:00Z">
        <w:r w:rsidRPr="00834337">
          <w:rPr>
            <w:rFonts w:ascii="Times New Roman" w:eastAsia="Times New Roman" w:hAnsi="Times New Roman" w:cs="Times New Roman"/>
            <w:sz w:val="24"/>
            <w:szCs w:val="24"/>
            <w:rPrChange w:id="5337" w:author="Du-rush Writing Studio" w:date="2019-06-14T06:55:00Z">
              <w:rPr>
                <w:rFonts w:ascii="Courier New" w:eastAsia="Courier New" w:hAnsi="Courier New" w:cs="Courier New"/>
                <w:sz w:val="24"/>
                <w:szCs w:val="24"/>
              </w:rPr>
            </w:rPrChange>
          </w:rPr>
          <w:lastRenderedPageBreak/>
          <w:delText>Frank, Jane and Jax dash</w:delText>
        </w:r>
      </w:del>
      <w:ins w:id="5338" w:author="Namitha Santhosh" w:date="2019-06-16T15:05:00Z">
        <w:del w:id="5339" w:author="anupam yadav" w:date="2019-07-05T12:16:00Z">
          <w:r w:rsidRPr="00834337">
            <w:rPr>
              <w:rFonts w:ascii="Times New Roman" w:eastAsia="Times New Roman" w:hAnsi="Times New Roman" w:cs="Times New Roman"/>
              <w:sz w:val="24"/>
              <w:szCs w:val="24"/>
              <w:rPrChange w:id="5340" w:author="Du-rush Writing Studio" w:date="2019-06-14T06:55:00Z">
                <w:rPr>
                  <w:rFonts w:ascii="Courier New" w:eastAsia="Courier New" w:hAnsi="Courier New" w:cs="Courier New"/>
                  <w:sz w:val="24"/>
                  <w:szCs w:val="24"/>
                </w:rPr>
              </w:rPrChange>
            </w:rPr>
            <w:delText>es</w:delText>
          </w:r>
        </w:del>
      </w:ins>
      <w:del w:id="5341" w:author="anupam yadav" w:date="2019-07-05T12:16:00Z">
        <w:r w:rsidRPr="00834337">
          <w:rPr>
            <w:rFonts w:ascii="Times New Roman" w:eastAsia="Times New Roman" w:hAnsi="Times New Roman" w:cs="Times New Roman"/>
            <w:sz w:val="24"/>
            <w:szCs w:val="24"/>
            <w:rPrChange w:id="5342" w:author="Du-rush Writing Studio" w:date="2019-06-14T06:55:00Z">
              <w:rPr>
                <w:rFonts w:ascii="Courier New" w:eastAsia="Courier New" w:hAnsi="Courier New" w:cs="Courier New"/>
                <w:sz w:val="24"/>
                <w:szCs w:val="24"/>
              </w:rPr>
            </w:rPrChange>
          </w:rPr>
          <w:delText xml:space="preserve"> into the room.</w:delText>
        </w:r>
      </w:del>
    </w:p>
    <w:p w:rsidR="00834337" w:rsidRPr="00834337" w:rsidRDefault="00834337" w:rsidP="00834337">
      <w:pPr>
        <w:pStyle w:val="normal0"/>
        <w:jc w:val="both"/>
        <w:rPr>
          <w:del w:id="5343" w:author="anupam yadav" w:date="2019-07-05T12:16:00Z"/>
          <w:rFonts w:ascii="Times New Roman" w:eastAsia="Times New Roman" w:hAnsi="Times New Roman" w:cs="Times New Roman"/>
          <w:sz w:val="24"/>
          <w:szCs w:val="24"/>
          <w:rPrChange w:id="5344" w:author="Du-rush Writing Studio" w:date="2019-06-14T06:55:00Z">
            <w:rPr>
              <w:del w:id="5345" w:author="anupam yadav" w:date="2019-07-05T12:16:00Z"/>
              <w:rFonts w:ascii="Courier New" w:eastAsia="Courier New" w:hAnsi="Courier New" w:cs="Courier New"/>
              <w:sz w:val="24"/>
              <w:szCs w:val="24"/>
            </w:rPr>
          </w:rPrChange>
        </w:rPr>
        <w:pPrChange w:id="5346" w:author="Divya Raja" w:date="2020-10-13T14:29:00Z">
          <w:pPr>
            <w:pStyle w:val="normal0"/>
          </w:pPr>
        </w:pPrChange>
      </w:pPr>
    </w:p>
    <w:p w:rsidR="00834337" w:rsidRPr="00834337" w:rsidRDefault="00834337" w:rsidP="00834337">
      <w:pPr>
        <w:pStyle w:val="normal0"/>
        <w:jc w:val="both"/>
        <w:rPr>
          <w:del w:id="5347" w:author="anupam yadav" w:date="2019-07-05T12:16:00Z"/>
          <w:rFonts w:ascii="Times New Roman" w:eastAsia="Times New Roman" w:hAnsi="Times New Roman" w:cs="Times New Roman"/>
          <w:b/>
          <w:sz w:val="24"/>
          <w:szCs w:val="24"/>
          <w:rPrChange w:id="5348" w:author="Du-rush Writing Studio" w:date="2019-06-14T06:55:00Z">
            <w:rPr>
              <w:del w:id="5349" w:author="anupam yadav" w:date="2019-07-05T12:16:00Z"/>
              <w:rFonts w:ascii="Courier New" w:eastAsia="Courier New" w:hAnsi="Courier New" w:cs="Courier New"/>
              <w:b/>
              <w:sz w:val="24"/>
              <w:szCs w:val="24"/>
            </w:rPr>
          </w:rPrChange>
        </w:rPr>
        <w:pPrChange w:id="5350" w:author="Divya Raja" w:date="2020-10-13T14:29:00Z">
          <w:pPr>
            <w:pStyle w:val="normal0"/>
          </w:pPr>
        </w:pPrChange>
      </w:pPr>
      <w:del w:id="5351" w:author="anupam yadav" w:date="2019-07-05T12:16:00Z">
        <w:r w:rsidRPr="00834337">
          <w:rPr>
            <w:rFonts w:ascii="Times New Roman" w:eastAsia="Times New Roman" w:hAnsi="Times New Roman" w:cs="Times New Roman"/>
            <w:b/>
            <w:sz w:val="24"/>
            <w:szCs w:val="24"/>
            <w:rPrChange w:id="5352" w:author="Du-rush Writing Studio" w:date="2019-06-14T06:55:00Z">
              <w:rPr>
                <w:rFonts w:ascii="Courier New" w:eastAsia="Courier New" w:hAnsi="Courier New" w:cs="Courier New"/>
                <w:b/>
                <w:sz w:val="24"/>
                <w:szCs w:val="24"/>
              </w:rPr>
            </w:rPrChange>
          </w:rPr>
          <w:delText>INT. PUMPKIN MANSION - TV ROOM</w:delText>
        </w:r>
      </w:del>
    </w:p>
    <w:p w:rsidR="00834337" w:rsidRPr="00834337" w:rsidRDefault="00834337" w:rsidP="00834337">
      <w:pPr>
        <w:pStyle w:val="normal0"/>
        <w:jc w:val="both"/>
        <w:rPr>
          <w:del w:id="5353" w:author="anupam yadav" w:date="2019-07-05T12:16:00Z"/>
          <w:rFonts w:ascii="Times New Roman" w:eastAsia="Times New Roman" w:hAnsi="Times New Roman" w:cs="Times New Roman"/>
          <w:b/>
          <w:sz w:val="24"/>
          <w:szCs w:val="24"/>
          <w:rPrChange w:id="5354" w:author="Du-rush Writing Studio" w:date="2019-06-14T06:55:00Z">
            <w:rPr>
              <w:del w:id="5355" w:author="anupam yadav" w:date="2019-07-05T12:16:00Z"/>
              <w:rFonts w:ascii="Courier New" w:eastAsia="Courier New" w:hAnsi="Courier New" w:cs="Courier New"/>
              <w:b/>
              <w:sz w:val="24"/>
              <w:szCs w:val="24"/>
            </w:rPr>
          </w:rPrChange>
        </w:rPr>
        <w:pPrChange w:id="5356" w:author="Divya Raja" w:date="2020-10-13T14:29:00Z">
          <w:pPr>
            <w:pStyle w:val="normal0"/>
          </w:pPr>
        </w:pPrChange>
      </w:pPr>
    </w:p>
    <w:p w:rsidR="00834337" w:rsidRPr="00834337" w:rsidRDefault="00834337" w:rsidP="00834337">
      <w:pPr>
        <w:pStyle w:val="normal0"/>
        <w:jc w:val="both"/>
        <w:rPr>
          <w:del w:id="5357" w:author="anupam yadav" w:date="2019-07-05T12:16:00Z"/>
          <w:rFonts w:ascii="Times New Roman" w:eastAsia="Times New Roman" w:hAnsi="Times New Roman" w:cs="Times New Roman"/>
          <w:sz w:val="24"/>
          <w:szCs w:val="24"/>
          <w:rPrChange w:id="5358" w:author="Du-rush Writing Studio" w:date="2019-06-14T06:55:00Z">
            <w:rPr>
              <w:del w:id="5359" w:author="anupam yadav" w:date="2019-07-05T12:16:00Z"/>
              <w:rFonts w:ascii="Courier New" w:eastAsia="Courier New" w:hAnsi="Courier New" w:cs="Courier New"/>
              <w:sz w:val="24"/>
              <w:szCs w:val="24"/>
            </w:rPr>
          </w:rPrChange>
        </w:rPr>
        <w:pPrChange w:id="5360" w:author="Divya Raja" w:date="2020-10-13T14:29:00Z">
          <w:pPr>
            <w:pStyle w:val="normal0"/>
          </w:pPr>
        </w:pPrChange>
      </w:pPr>
      <w:del w:id="5361" w:author="anupam yadav" w:date="2019-07-05T12:16:00Z">
        <w:r w:rsidRPr="00834337">
          <w:rPr>
            <w:rFonts w:ascii="Times New Roman" w:eastAsia="Times New Roman" w:hAnsi="Times New Roman" w:cs="Times New Roman"/>
            <w:sz w:val="24"/>
            <w:szCs w:val="24"/>
            <w:rPrChange w:id="5362" w:author="Du-rush Writing Studio" w:date="2019-06-14T06:55:00Z">
              <w:rPr>
                <w:rFonts w:ascii="Courier New" w:eastAsia="Courier New" w:hAnsi="Courier New" w:cs="Courier New"/>
                <w:sz w:val="24"/>
                <w:szCs w:val="24"/>
              </w:rPr>
            </w:rPrChange>
          </w:rPr>
          <w:delText>Frank, Jane, and Jax enter and see Jinx</w:delText>
        </w:r>
      </w:del>
      <w:ins w:id="5363" w:author="Vrushali sawant" w:date="2019-06-19T12:41:00Z">
        <w:del w:id="5364" w:author="anupam yadav" w:date="2019-07-05T12:16:00Z">
          <w:r w:rsidRPr="00834337">
            <w:rPr>
              <w:rFonts w:ascii="Times New Roman" w:eastAsia="Times New Roman" w:hAnsi="Times New Roman" w:cs="Times New Roman"/>
              <w:sz w:val="24"/>
              <w:szCs w:val="24"/>
              <w:rPrChange w:id="5365" w:author="Du-rush Writing Studio" w:date="2019-06-14T06:55:00Z">
                <w:rPr>
                  <w:rFonts w:ascii="Courier New" w:eastAsia="Courier New" w:hAnsi="Courier New" w:cs="Courier New"/>
                  <w:sz w:val="24"/>
                  <w:szCs w:val="24"/>
                </w:rPr>
              </w:rPrChange>
            </w:rPr>
            <w:delText xml:space="preserve"> is</w:delText>
          </w:r>
        </w:del>
      </w:ins>
      <w:del w:id="5366" w:author="anupam yadav" w:date="2019-07-05T12:16:00Z">
        <w:r w:rsidRPr="00834337">
          <w:rPr>
            <w:rFonts w:ascii="Times New Roman" w:eastAsia="Times New Roman" w:hAnsi="Times New Roman" w:cs="Times New Roman"/>
            <w:sz w:val="24"/>
            <w:szCs w:val="24"/>
            <w:rPrChange w:id="5367" w:author="Du-rush Writing Studio" w:date="2019-06-14T06:55:00Z">
              <w:rPr>
                <w:rFonts w:ascii="Courier New" w:eastAsia="Courier New" w:hAnsi="Courier New" w:cs="Courier New"/>
                <w:sz w:val="24"/>
                <w:szCs w:val="24"/>
              </w:rPr>
            </w:rPrChange>
          </w:rPr>
          <w:delText xml:space="preserve"> frantic and sweaty, flipping through her spellbook. Her clothes are </w:delText>
        </w:r>
      </w:del>
      <w:ins w:id="5368" w:author="Vrushali sawant" w:date="2019-06-19T13:06:00Z">
        <w:del w:id="5369" w:author="anupam yadav" w:date="2019-07-05T12:16:00Z">
          <w:r w:rsidRPr="00834337">
            <w:rPr>
              <w:rFonts w:ascii="Times New Roman" w:eastAsia="Times New Roman" w:hAnsi="Times New Roman" w:cs="Times New Roman"/>
              <w:sz w:val="24"/>
              <w:szCs w:val="24"/>
              <w:rPrChange w:id="5370" w:author="Du-rush Writing Studio" w:date="2019-06-14T06:55:00Z">
                <w:rPr>
                  <w:rFonts w:ascii="Courier New" w:eastAsia="Courier New" w:hAnsi="Courier New" w:cs="Courier New"/>
                  <w:sz w:val="24"/>
                  <w:szCs w:val="24"/>
                </w:rPr>
              </w:rPrChange>
            </w:rPr>
            <w:delText xml:space="preserve">untidy </w:delText>
          </w:r>
        </w:del>
      </w:ins>
      <w:del w:id="5371" w:author="anupam yadav" w:date="2019-07-05T12:16:00Z">
        <w:r w:rsidRPr="00834337">
          <w:rPr>
            <w:rFonts w:ascii="Times New Roman" w:eastAsia="Times New Roman" w:hAnsi="Times New Roman" w:cs="Times New Roman"/>
            <w:sz w:val="24"/>
            <w:szCs w:val="24"/>
            <w:rPrChange w:id="5372" w:author="Du-rush Writing Studio" w:date="2019-06-14T06:55:00Z">
              <w:rPr>
                <w:rFonts w:ascii="Courier New" w:eastAsia="Courier New" w:hAnsi="Courier New" w:cs="Courier New"/>
                <w:sz w:val="24"/>
                <w:szCs w:val="24"/>
              </w:rPr>
            </w:rPrChange>
          </w:rPr>
          <w:delText xml:space="preserve">disheveled. Her hair is a mess. She lets out a big sigh of relief when she sees them. The venus fly trap plant is </w:delText>
        </w:r>
      </w:del>
      <w:ins w:id="5373" w:author="Vrushali sawant" w:date="2019-06-19T13:07:00Z">
        <w:del w:id="5374" w:author="anupam yadav" w:date="2019-07-05T12:16:00Z">
          <w:r w:rsidRPr="00834337">
            <w:rPr>
              <w:rFonts w:ascii="Times New Roman" w:eastAsia="Times New Roman" w:hAnsi="Times New Roman" w:cs="Times New Roman"/>
              <w:sz w:val="24"/>
              <w:szCs w:val="24"/>
              <w:rPrChange w:id="5375" w:author="Du-rush Writing Studio" w:date="2019-06-14T06:55:00Z">
                <w:rPr>
                  <w:rFonts w:ascii="Courier New" w:eastAsia="Courier New" w:hAnsi="Courier New" w:cs="Courier New"/>
                  <w:sz w:val="24"/>
                  <w:szCs w:val="24"/>
                </w:rPr>
              </w:rPrChange>
            </w:rPr>
            <w:delText xml:space="preserve">swing </w:delText>
          </w:r>
        </w:del>
      </w:ins>
      <w:del w:id="5376" w:author="anupam yadav" w:date="2019-07-05T12:16:00Z">
        <w:r w:rsidRPr="00834337">
          <w:rPr>
            <w:rFonts w:ascii="Times New Roman" w:eastAsia="Times New Roman" w:hAnsi="Times New Roman" w:cs="Times New Roman"/>
            <w:sz w:val="24"/>
            <w:szCs w:val="24"/>
            <w:rPrChange w:id="5377" w:author="Du-rush Writing Studio" w:date="2019-06-14T06:55:00Z">
              <w:rPr>
                <w:rFonts w:ascii="Courier New" w:eastAsia="Courier New" w:hAnsi="Courier New" w:cs="Courier New"/>
                <w:sz w:val="24"/>
                <w:szCs w:val="24"/>
              </w:rPr>
            </w:rPrChange>
          </w:rPr>
          <w:delText>flailing and throwing soil in all directions. Frank, Jane, and Jax run to her side. Frank puts in earplugs. The scream is dampened for the viewer as well.</w:delText>
        </w:r>
      </w:del>
    </w:p>
    <w:p w:rsidR="00834337" w:rsidRPr="00834337" w:rsidRDefault="00834337" w:rsidP="00834337">
      <w:pPr>
        <w:pStyle w:val="normal0"/>
        <w:jc w:val="both"/>
        <w:rPr>
          <w:del w:id="5378" w:author="anupam yadav" w:date="2019-07-05T12:16:00Z"/>
          <w:rFonts w:ascii="Times New Roman" w:eastAsia="Times New Roman" w:hAnsi="Times New Roman" w:cs="Times New Roman"/>
          <w:sz w:val="24"/>
          <w:szCs w:val="24"/>
          <w:rPrChange w:id="5379" w:author="Du-rush Writing Studio" w:date="2019-06-14T06:55:00Z">
            <w:rPr>
              <w:del w:id="5380" w:author="anupam yadav" w:date="2019-07-05T12:16:00Z"/>
              <w:rFonts w:ascii="Courier New" w:eastAsia="Courier New" w:hAnsi="Courier New" w:cs="Courier New"/>
              <w:sz w:val="24"/>
              <w:szCs w:val="24"/>
            </w:rPr>
          </w:rPrChange>
        </w:rPr>
        <w:pPrChange w:id="5381" w:author="Divya Raja" w:date="2020-10-13T14:29:00Z">
          <w:pPr>
            <w:pStyle w:val="normal0"/>
          </w:pPr>
        </w:pPrChange>
      </w:pPr>
    </w:p>
    <w:p w:rsidR="00834337" w:rsidRPr="00834337" w:rsidRDefault="00834337" w:rsidP="00834337">
      <w:pPr>
        <w:pStyle w:val="normal0"/>
        <w:jc w:val="both"/>
        <w:rPr>
          <w:del w:id="5382" w:author="anupam yadav" w:date="2019-07-05T12:16:00Z"/>
          <w:rFonts w:ascii="Times New Roman" w:eastAsia="Times New Roman" w:hAnsi="Times New Roman" w:cs="Times New Roman"/>
          <w:sz w:val="24"/>
          <w:szCs w:val="24"/>
          <w:rPrChange w:id="5383" w:author="Du-rush Writing Studio" w:date="2019-06-14T06:55:00Z">
            <w:rPr>
              <w:del w:id="5384" w:author="anupam yadav" w:date="2019-07-05T12:16:00Z"/>
              <w:rFonts w:ascii="Courier New" w:eastAsia="Courier New" w:hAnsi="Courier New" w:cs="Courier New"/>
              <w:sz w:val="24"/>
              <w:szCs w:val="24"/>
            </w:rPr>
          </w:rPrChange>
        </w:rPr>
        <w:pPrChange w:id="5385" w:author="Divya Raja" w:date="2020-10-13T14:29:00Z">
          <w:pPr>
            <w:pStyle w:val="normal0"/>
          </w:pPr>
        </w:pPrChange>
      </w:pPr>
      <w:del w:id="5386" w:author="anupam yadav" w:date="2019-07-05T12:16:00Z">
        <w:r w:rsidRPr="00834337">
          <w:rPr>
            <w:rFonts w:ascii="Times New Roman" w:eastAsia="Times New Roman" w:hAnsi="Times New Roman" w:cs="Times New Roman"/>
            <w:sz w:val="24"/>
            <w:szCs w:val="24"/>
            <w:rPrChange w:id="538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38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38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39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391" w:author="Du-rush Writing Studio" w:date="2019-06-14T06:55:00Z">
              <w:rPr>
                <w:rFonts w:ascii="Courier New" w:eastAsia="Courier New" w:hAnsi="Courier New" w:cs="Courier New"/>
                <w:sz w:val="24"/>
                <w:szCs w:val="24"/>
              </w:rPr>
            </w:rPrChange>
          </w:rPr>
          <w:tab/>
          <w:delText xml:space="preserve">    FRANK</w:delText>
        </w:r>
      </w:del>
    </w:p>
    <w:p w:rsidR="00834337" w:rsidRPr="00834337" w:rsidRDefault="00834337" w:rsidP="00834337">
      <w:pPr>
        <w:pStyle w:val="normal0"/>
        <w:ind w:left="2160" w:right="2160"/>
        <w:jc w:val="both"/>
        <w:rPr>
          <w:del w:id="5392" w:author="anupam yadav" w:date="2019-07-05T12:16:00Z"/>
          <w:rFonts w:ascii="Times New Roman" w:eastAsia="Times New Roman" w:hAnsi="Times New Roman" w:cs="Times New Roman"/>
          <w:sz w:val="24"/>
          <w:szCs w:val="24"/>
          <w:rPrChange w:id="5393" w:author="Du-rush Writing Studio" w:date="2019-06-14T06:55:00Z">
            <w:rPr>
              <w:del w:id="5394" w:author="anupam yadav" w:date="2019-07-05T12:16:00Z"/>
              <w:rFonts w:ascii="Courier New" w:eastAsia="Courier New" w:hAnsi="Courier New" w:cs="Courier New"/>
              <w:sz w:val="24"/>
              <w:szCs w:val="24"/>
            </w:rPr>
          </w:rPrChange>
        </w:rPr>
        <w:pPrChange w:id="5395" w:author="Divya Raja" w:date="2020-10-13T14:29:00Z">
          <w:pPr>
            <w:pStyle w:val="normal0"/>
            <w:ind w:left="2160" w:right="2160"/>
          </w:pPr>
        </w:pPrChange>
      </w:pPr>
      <w:del w:id="5396" w:author="anupam yadav" w:date="2019-07-05T12:16:00Z">
        <w:r w:rsidRPr="00834337">
          <w:rPr>
            <w:rFonts w:ascii="Times New Roman" w:eastAsia="Times New Roman" w:hAnsi="Times New Roman" w:cs="Times New Roman"/>
            <w:i/>
            <w:sz w:val="24"/>
            <w:szCs w:val="24"/>
            <w:rPrChange w:id="5397" w:author="Du-rush Writing Studio" w:date="2019-06-14T06:55:00Z">
              <w:rPr>
                <w:rFonts w:ascii="Courier New" w:eastAsia="Courier New" w:hAnsi="Courier New" w:cs="Courier New"/>
                <w:i/>
                <w:sz w:val="24"/>
                <w:szCs w:val="24"/>
              </w:rPr>
            </w:rPrChange>
          </w:rPr>
          <w:delText>What</w:delText>
        </w:r>
        <w:r w:rsidRPr="00834337">
          <w:rPr>
            <w:rFonts w:ascii="Times New Roman" w:eastAsia="Times New Roman" w:hAnsi="Times New Roman" w:cs="Times New Roman"/>
            <w:sz w:val="24"/>
            <w:szCs w:val="24"/>
            <w:rPrChange w:id="5398" w:author="Du-rush Writing Studio" w:date="2019-06-14T06:55:00Z">
              <w:rPr>
                <w:rFonts w:ascii="Courier New" w:eastAsia="Courier New" w:hAnsi="Courier New" w:cs="Courier New"/>
                <w:sz w:val="24"/>
                <w:szCs w:val="24"/>
              </w:rPr>
            </w:rPrChange>
          </w:rPr>
          <w:delText xml:space="preserve"> is going on?!</w:delText>
        </w:r>
      </w:del>
    </w:p>
    <w:p w:rsidR="00834337" w:rsidRPr="00834337" w:rsidRDefault="00834337" w:rsidP="00834337">
      <w:pPr>
        <w:pStyle w:val="normal0"/>
        <w:ind w:left="1440" w:right="2160"/>
        <w:jc w:val="both"/>
        <w:rPr>
          <w:del w:id="5399" w:author="anupam yadav" w:date="2019-07-05T12:16:00Z"/>
          <w:rFonts w:ascii="Times New Roman" w:eastAsia="Times New Roman" w:hAnsi="Times New Roman" w:cs="Times New Roman"/>
          <w:sz w:val="24"/>
          <w:szCs w:val="24"/>
          <w:rPrChange w:id="5400" w:author="Du-rush Writing Studio" w:date="2019-06-14T06:55:00Z">
            <w:rPr>
              <w:del w:id="5401" w:author="anupam yadav" w:date="2019-07-05T12:16:00Z"/>
              <w:rFonts w:ascii="Courier New" w:eastAsia="Courier New" w:hAnsi="Courier New" w:cs="Courier New"/>
              <w:sz w:val="24"/>
              <w:szCs w:val="24"/>
            </w:rPr>
          </w:rPrChange>
        </w:rPr>
        <w:pPrChange w:id="5402" w:author="Divya Raja" w:date="2020-10-13T14:29:00Z">
          <w:pPr>
            <w:pStyle w:val="normal0"/>
            <w:ind w:left="1440" w:right="2160"/>
            <w:jc w:val="center"/>
          </w:pPr>
        </w:pPrChange>
      </w:pPr>
    </w:p>
    <w:p w:rsidR="00834337" w:rsidRPr="00834337" w:rsidRDefault="00834337" w:rsidP="00834337">
      <w:pPr>
        <w:pStyle w:val="normal0"/>
        <w:ind w:left="1440" w:right="2160"/>
        <w:jc w:val="both"/>
        <w:rPr>
          <w:del w:id="5403" w:author="anupam yadav" w:date="2019-07-05T12:16:00Z"/>
          <w:rFonts w:ascii="Times New Roman" w:eastAsia="Times New Roman" w:hAnsi="Times New Roman" w:cs="Times New Roman"/>
          <w:sz w:val="24"/>
          <w:szCs w:val="24"/>
          <w:rPrChange w:id="5404" w:author="Du-rush Writing Studio" w:date="2019-06-14T06:55:00Z">
            <w:rPr>
              <w:del w:id="5405" w:author="anupam yadav" w:date="2019-07-05T12:16:00Z"/>
              <w:rFonts w:ascii="Courier New" w:eastAsia="Courier New" w:hAnsi="Courier New" w:cs="Courier New"/>
              <w:sz w:val="24"/>
              <w:szCs w:val="24"/>
            </w:rPr>
          </w:rPrChange>
        </w:rPr>
        <w:pPrChange w:id="5406" w:author="Divya Raja" w:date="2020-10-13T14:29:00Z">
          <w:pPr>
            <w:pStyle w:val="normal0"/>
            <w:ind w:left="1440" w:right="2160"/>
            <w:jc w:val="center"/>
          </w:pPr>
        </w:pPrChange>
      </w:pPr>
      <w:del w:id="5407" w:author="anupam yadav" w:date="2019-07-05T12:16:00Z">
        <w:r w:rsidRPr="00834337">
          <w:rPr>
            <w:rFonts w:ascii="Times New Roman" w:eastAsia="Times New Roman" w:hAnsi="Times New Roman" w:cs="Times New Roman"/>
            <w:sz w:val="24"/>
            <w:szCs w:val="24"/>
            <w:rPrChange w:id="5408" w:author="Du-rush Writing Studio" w:date="2019-06-14T06:55:00Z">
              <w:rPr>
                <w:rFonts w:ascii="Courier New" w:eastAsia="Courier New" w:hAnsi="Courier New" w:cs="Courier New"/>
                <w:sz w:val="24"/>
                <w:szCs w:val="24"/>
              </w:rPr>
            </w:rPrChange>
          </w:rPr>
          <w:delText>JINX</w:delText>
        </w:r>
      </w:del>
    </w:p>
    <w:p w:rsidR="00834337" w:rsidRPr="00834337" w:rsidRDefault="00834337" w:rsidP="00834337">
      <w:pPr>
        <w:pStyle w:val="normal0"/>
        <w:ind w:left="1440" w:right="2160"/>
        <w:jc w:val="both"/>
        <w:rPr>
          <w:del w:id="5409" w:author="anupam yadav" w:date="2019-07-05T12:16:00Z"/>
          <w:rFonts w:ascii="Times New Roman" w:eastAsia="Times New Roman" w:hAnsi="Times New Roman" w:cs="Times New Roman"/>
          <w:sz w:val="24"/>
          <w:szCs w:val="24"/>
          <w:rPrChange w:id="5410" w:author="Du-rush Writing Studio" w:date="2019-06-14T06:55:00Z">
            <w:rPr>
              <w:del w:id="5411" w:author="anupam yadav" w:date="2019-07-05T12:16:00Z"/>
              <w:rFonts w:ascii="Courier New" w:eastAsia="Courier New" w:hAnsi="Courier New" w:cs="Courier New"/>
              <w:sz w:val="24"/>
              <w:szCs w:val="24"/>
            </w:rPr>
          </w:rPrChange>
        </w:rPr>
        <w:pPrChange w:id="5412" w:author="Divya Raja" w:date="2020-10-13T14:29:00Z">
          <w:pPr>
            <w:pStyle w:val="normal0"/>
            <w:ind w:left="1440" w:right="2160"/>
          </w:pPr>
        </w:pPrChange>
      </w:pPr>
      <w:del w:id="5413" w:author="anupam yadav" w:date="2019-07-05T12:16:00Z">
        <w:r w:rsidRPr="00834337">
          <w:rPr>
            <w:rFonts w:ascii="Times New Roman" w:eastAsia="Times New Roman" w:hAnsi="Times New Roman" w:cs="Times New Roman"/>
            <w:sz w:val="24"/>
            <w:szCs w:val="24"/>
            <w:rPrChange w:id="5414"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41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416" w:author="Du-rush Writing Studio" w:date="2019-06-14T06:55:00Z">
              <w:rPr>
                <w:rFonts w:ascii="Courier New" w:eastAsia="Courier New" w:hAnsi="Courier New" w:cs="Courier New"/>
                <w:sz w:val="24"/>
                <w:szCs w:val="24"/>
              </w:rPr>
            </w:rPrChange>
          </w:rPr>
          <w:tab/>
          <w:delText xml:space="preserve">  (sighs)</w:delText>
        </w:r>
      </w:del>
    </w:p>
    <w:p w:rsidR="00834337" w:rsidRPr="00834337" w:rsidRDefault="00834337" w:rsidP="00834337">
      <w:pPr>
        <w:pStyle w:val="normal0"/>
        <w:ind w:left="2160" w:right="2160"/>
        <w:jc w:val="both"/>
        <w:rPr>
          <w:del w:id="5417" w:author="anupam yadav" w:date="2019-07-05T12:16:00Z"/>
          <w:rFonts w:ascii="Times New Roman" w:eastAsia="Times New Roman" w:hAnsi="Times New Roman" w:cs="Times New Roman"/>
          <w:sz w:val="24"/>
          <w:szCs w:val="24"/>
          <w:rPrChange w:id="5418" w:author="Du-rush Writing Studio" w:date="2019-06-14T06:55:00Z">
            <w:rPr>
              <w:del w:id="5419" w:author="anupam yadav" w:date="2019-07-05T12:16:00Z"/>
              <w:rFonts w:ascii="Courier New" w:eastAsia="Courier New" w:hAnsi="Courier New" w:cs="Courier New"/>
              <w:sz w:val="24"/>
              <w:szCs w:val="24"/>
            </w:rPr>
          </w:rPrChange>
        </w:rPr>
        <w:pPrChange w:id="5420" w:author="Divya Raja" w:date="2020-10-13T14:29:00Z">
          <w:pPr>
            <w:pStyle w:val="normal0"/>
            <w:ind w:left="2160" w:right="2160"/>
          </w:pPr>
        </w:pPrChange>
      </w:pPr>
      <w:del w:id="5421" w:author="anupam yadav" w:date="2019-07-05T12:16:00Z">
        <w:r w:rsidRPr="00834337">
          <w:rPr>
            <w:rFonts w:ascii="Times New Roman" w:eastAsia="Times New Roman" w:hAnsi="Times New Roman" w:cs="Times New Roman"/>
            <w:sz w:val="24"/>
            <w:szCs w:val="24"/>
            <w:rPrChange w:id="5422" w:author="Du-rush Writing Studio" w:date="2019-06-14T06:55:00Z">
              <w:rPr>
                <w:rFonts w:ascii="Courier New" w:eastAsia="Courier New" w:hAnsi="Courier New" w:cs="Courier New"/>
                <w:sz w:val="24"/>
                <w:szCs w:val="24"/>
              </w:rPr>
            </w:rPrChange>
          </w:rPr>
          <w:delText xml:space="preserve">Thank goodness you’re here! I think this little one got scared </w:delText>
        </w:r>
      </w:del>
      <w:ins w:id="5423" w:author="Namitha Santhosh" w:date="2019-06-16T15:08:00Z">
        <w:del w:id="5424" w:author="anupam yadav" w:date="2019-07-05T12:16:00Z">
          <w:r w:rsidRPr="00834337">
            <w:rPr>
              <w:rFonts w:ascii="Times New Roman" w:eastAsia="Times New Roman" w:hAnsi="Times New Roman" w:cs="Times New Roman"/>
              <w:sz w:val="24"/>
              <w:szCs w:val="24"/>
              <w:rPrChange w:id="5425" w:author="Du-rush Writing Studio" w:date="2019-06-14T06:55:00Z">
                <w:rPr>
                  <w:rFonts w:ascii="Courier New" w:eastAsia="Courier New" w:hAnsi="Courier New" w:cs="Courier New"/>
                  <w:sz w:val="24"/>
                  <w:szCs w:val="24"/>
                </w:rPr>
              </w:rPrChange>
            </w:rPr>
            <w:delText xml:space="preserve">by </w:delText>
          </w:r>
        </w:del>
      </w:ins>
      <w:del w:id="5426" w:author="anupam yadav" w:date="2019-07-05T12:16:00Z">
        <w:r w:rsidRPr="00834337">
          <w:rPr>
            <w:rFonts w:ascii="Times New Roman" w:eastAsia="Times New Roman" w:hAnsi="Times New Roman" w:cs="Times New Roman"/>
            <w:sz w:val="24"/>
            <w:szCs w:val="24"/>
            <w:rPrChange w:id="5427" w:author="Du-rush Writing Studio" w:date="2019-06-14T06:55:00Z">
              <w:rPr>
                <w:rFonts w:ascii="Courier New" w:eastAsia="Courier New" w:hAnsi="Courier New" w:cs="Courier New"/>
                <w:sz w:val="24"/>
                <w:szCs w:val="24"/>
              </w:rPr>
            </w:rPrChange>
          </w:rPr>
          <w:delText>of the thunder. I have tried every spell in the book to calm her down but nothing is working.</w:delText>
        </w:r>
      </w:del>
    </w:p>
    <w:p w:rsidR="00834337" w:rsidRPr="00834337" w:rsidRDefault="00834337" w:rsidP="00834337">
      <w:pPr>
        <w:pStyle w:val="normal0"/>
        <w:ind w:right="2160"/>
        <w:jc w:val="both"/>
        <w:rPr>
          <w:del w:id="5428" w:author="anupam yadav" w:date="2019-07-05T12:16:00Z"/>
          <w:rFonts w:ascii="Times New Roman" w:eastAsia="Times New Roman" w:hAnsi="Times New Roman" w:cs="Times New Roman"/>
          <w:sz w:val="24"/>
          <w:szCs w:val="24"/>
          <w:rPrChange w:id="5429" w:author="Du-rush Writing Studio" w:date="2019-06-14T06:55:00Z">
            <w:rPr>
              <w:del w:id="5430" w:author="anupam yadav" w:date="2019-07-05T12:16:00Z"/>
              <w:rFonts w:ascii="Courier New" w:eastAsia="Courier New" w:hAnsi="Courier New" w:cs="Courier New"/>
              <w:sz w:val="24"/>
              <w:szCs w:val="24"/>
            </w:rPr>
          </w:rPrChange>
        </w:rPr>
        <w:pPrChange w:id="5431" w:author="Divya Raja" w:date="2020-10-13T14:29:00Z">
          <w:pPr>
            <w:pStyle w:val="normal0"/>
            <w:ind w:right="2160"/>
          </w:pPr>
        </w:pPrChange>
      </w:pPr>
    </w:p>
    <w:p w:rsidR="00834337" w:rsidRPr="00834337" w:rsidRDefault="00834337" w:rsidP="00834337">
      <w:pPr>
        <w:pStyle w:val="normal0"/>
        <w:jc w:val="both"/>
        <w:rPr>
          <w:del w:id="5432" w:author="anupam yadav" w:date="2019-07-05T12:16:00Z"/>
          <w:rFonts w:ascii="Times New Roman" w:eastAsia="Times New Roman" w:hAnsi="Times New Roman" w:cs="Times New Roman"/>
          <w:sz w:val="24"/>
          <w:szCs w:val="24"/>
          <w:rPrChange w:id="5433" w:author="Du-rush Writing Studio" w:date="2019-06-14T06:55:00Z">
            <w:rPr>
              <w:del w:id="5434" w:author="anupam yadav" w:date="2019-07-05T12:16:00Z"/>
              <w:rFonts w:ascii="Courier New" w:eastAsia="Courier New" w:hAnsi="Courier New" w:cs="Courier New"/>
              <w:sz w:val="24"/>
              <w:szCs w:val="24"/>
            </w:rPr>
          </w:rPrChange>
        </w:rPr>
        <w:pPrChange w:id="5435" w:author="Divya Raja" w:date="2020-10-13T14:29:00Z">
          <w:pPr>
            <w:pStyle w:val="normal0"/>
          </w:pPr>
        </w:pPrChange>
      </w:pPr>
      <w:del w:id="5436" w:author="anupam yadav" w:date="2019-07-05T12:16:00Z">
        <w:r w:rsidRPr="00834337">
          <w:rPr>
            <w:rFonts w:ascii="Times New Roman" w:eastAsia="Times New Roman" w:hAnsi="Times New Roman" w:cs="Times New Roman"/>
            <w:sz w:val="24"/>
            <w:szCs w:val="24"/>
            <w:rPrChange w:id="5437" w:author="Du-rush Writing Studio" w:date="2019-06-14T06:55:00Z">
              <w:rPr>
                <w:rFonts w:ascii="Courier New" w:eastAsia="Courier New" w:hAnsi="Courier New" w:cs="Courier New"/>
                <w:sz w:val="24"/>
                <w:szCs w:val="24"/>
              </w:rPr>
            </w:rPrChange>
          </w:rPr>
          <w:delText>We see close-up of the plant. An overlay screen forms over the plant's vocal chords and they are shown vibrating. Zoom out: Overlay of waves of sound waves emanating from the plant but doesn’t cross the energy sphere.</w:delText>
        </w:r>
      </w:del>
    </w:p>
    <w:p w:rsidR="00834337" w:rsidRPr="00834337" w:rsidRDefault="00834337" w:rsidP="00834337">
      <w:pPr>
        <w:pStyle w:val="normal0"/>
        <w:jc w:val="both"/>
        <w:rPr>
          <w:del w:id="5438" w:author="anupam yadav" w:date="2019-07-05T12:16:00Z"/>
          <w:rFonts w:ascii="Times New Roman" w:eastAsia="Times New Roman" w:hAnsi="Times New Roman" w:cs="Times New Roman"/>
          <w:sz w:val="24"/>
          <w:szCs w:val="24"/>
          <w:rPrChange w:id="5439" w:author="Du-rush Writing Studio" w:date="2019-06-14T06:55:00Z">
            <w:rPr>
              <w:del w:id="5440" w:author="anupam yadav" w:date="2019-07-05T12:16:00Z"/>
              <w:rFonts w:ascii="Courier New" w:eastAsia="Courier New" w:hAnsi="Courier New" w:cs="Courier New"/>
              <w:sz w:val="24"/>
              <w:szCs w:val="24"/>
            </w:rPr>
          </w:rPrChange>
        </w:rPr>
        <w:pPrChange w:id="5441" w:author="Divya Raja" w:date="2020-10-13T14:29:00Z">
          <w:pPr>
            <w:pStyle w:val="normal0"/>
          </w:pPr>
        </w:pPrChange>
      </w:pPr>
    </w:p>
    <w:p w:rsidR="00834337" w:rsidRPr="00834337" w:rsidRDefault="00834337" w:rsidP="00834337">
      <w:pPr>
        <w:pStyle w:val="normal0"/>
        <w:jc w:val="both"/>
        <w:rPr>
          <w:del w:id="5442" w:author="anupam yadav" w:date="2019-07-05T12:16:00Z"/>
          <w:rFonts w:ascii="Times New Roman" w:eastAsia="Times New Roman" w:hAnsi="Times New Roman" w:cs="Times New Roman"/>
          <w:sz w:val="24"/>
          <w:szCs w:val="24"/>
          <w:rPrChange w:id="5443" w:author="Du-rush Writing Studio" w:date="2019-06-14T06:55:00Z">
            <w:rPr>
              <w:del w:id="5444" w:author="anupam yadav" w:date="2019-07-05T12:16:00Z"/>
              <w:rFonts w:ascii="Courier New" w:eastAsia="Courier New" w:hAnsi="Courier New" w:cs="Courier New"/>
              <w:sz w:val="24"/>
              <w:szCs w:val="24"/>
            </w:rPr>
          </w:rPrChange>
        </w:rPr>
        <w:pPrChange w:id="5445" w:author="Divya Raja" w:date="2020-10-13T14:29:00Z">
          <w:pPr>
            <w:pStyle w:val="normal0"/>
          </w:pPr>
        </w:pPrChange>
      </w:pPr>
      <w:del w:id="5446" w:author="anupam yadav" w:date="2019-07-05T12:16:00Z">
        <w:r w:rsidRPr="00834337">
          <w:rPr>
            <w:rFonts w:ascii="Times New Roman" w:eastAsia="Times New Roman" w:hAnsi="Times New Roman" w:cs="Times New Roman"/>
            <w:sz w:val="24"/>
            <w:szCs w:val="24"/>
            <w:rPrChange w:id="5447" w:author="Du-rush Writing Studio" w:date="2019-06-14T06:55:00Z">
              <w:rPr>
                <w:rFonts w:ascii="Courier New" w:eastAsia="Courier New" w:hAnsi="Courier New" w:cs="Courier New"/>
                <w:sz w:val="24"/>
                <w:szCs w:val="24"/>
              </w:rPr>
            </w:rPrChange>
          </w:rPr>
          <w:delText xml:space="preserve">The overlay fades. Jinx continues flipping the pages of the spellbook. Frank and Jax look around in horror. It’s a mess. Every object in the room is shaking. Jax’s cap is about to fall off as it is shaking vigorously. He holds it tight to his head. </w:delText>
        </w:r>
      </w:del>
    </w:p>
    <w:p w:rsidR="00834337" w:rsidRPr="00834337" w:rsidRDefault="00834337" w:rsidP="00834337">
      <w:pPr>
        <w:pStyle w:val="normal0"/>
        <w:ind w:right="2160"/>
        <w:jc w:val="both"/>
        <w:rPr>
          <w:del w:id="5448" w:author="anupam yadav" w:date="2019-07-05T12:16:00Z"/>
          <w:rFonts w:ascii="Times New Roman" w:eastAsia="Times New Roman" w:hAnsi="Times New Roman" w:cs="Times New Roman"/>
          <w:sz w:val="24"/>
          <w:szCs w:val="24"/>
          <w:rPrChange w:id="5449" w:author="Du-rush Writing Studio" w:date="2019-06-14T06:55:00Z">
            <w:rPr>
              <w:del w:id="5450" w:author="anupam yadav" w:date="2019-07-05T12:16:00Z"/>
              <w:rFonts w:ascii="Courier New" w:eastAsia="Courier New" w:hAnsi="Courier New" w:cs="Courier New"/>
              <w:sz w:val="24"/>
              <w:szCs w:val="24"/>
            </w:rPr>
          </w:rPrChange>
        </w:rPr>
        <w:pPrChange w:id="5451" w:author="Divya Raja" w:date="2020-10-13T14:29:00Z">
          <w:pPr>
            <w:pStyle w:val="normal0"/>
            <w:ind w:right="2160"/>
          </w:pPr>
        </w:pPrChange>
      </w:pPr>
    </w:p>
    <w:p w:rsidR="00834337" w:rsidRPr="00834337" w:rsidRDefault="00834337" w:rsidP="00834337">
      <w:pPr>
        <w:pStyle w:val="normal0"/>
        <w:ind w:left="1440" w:right="2160"/>
        <w:jc w:val="both"/>
        <w:rPr>
          <w:del w:id="5452" w:author="anupam yadav" w:date="2019-07-05T12:16:00Z"/>
          <w:rFonts w:ascii="Times New Roman" w:eastAsia="Times New Roman" w:hAnsi="Times New Roman" w:cs="Times New Roman"/>
          <w:sz w:val="24"/>
          <w:szCs w:val="24"/>
          <w:rPrChange w:id="5453" w:author="Du-rush Writing Studio" w:date="2019-06-14T06:55:00Z">
            <w:rPr>
              <w:del w:id="5454" w:author="anupam yadav" w:date="2019-07-05T12:16:00Z"/>
              <w:rFonts w:ascii="Courier New" w:eastAsia="Courier New" w:hAnsi="Courier New" w:cs="Courier New"/>
              <w:sz w:val="24"/>
              <w:szCs w:val="24"/>
            </w:rPr>
          </w:rPrChange>
        </w:rPr>
        <w:pPrChange w:id="5455" w:author="Divya Raja" w:date="2020-10-13T14:29:00Z">
          <w:pPr>
            <w:pStyle w:val="normal0"/>
            <w:ind w:left="1440" w:right="2160"/>
            <w:jc w:val="center"/>
          </w:pPr>
        </w:pPrChange>
      </w:pPr>
      <w:del w:id="5456" w:author="anupam yadav" w:date="2019-07-05T12:16:00Z">
        <w:r w:rsidRPr="00834337">
          <w:rPr>
            <w:rFonts w:ascii="Times New Roman" w:eastAsia="Times New Roman" w:hAnsi="Times New Roman" w:cs="Times New Roman"/>
            <w:sz w:val="24"/>
            <w:szCs w:val="24"/>
            <w:rPrChange w:id="5457" w:author="Du-rush Writing Studio" w:date="2019-06-14T06:55:00Z">
              <w:rPr>
                <w:rFonts w:ascii="Courier New" w:eastAsia="Courier New" w:hAnsi="Courier New" w:cs="Courier New"/>
                <w:sz w:val="24"/>
                <w:szCs w:val="24"/>
              </w:rPr>
            </w:rPrChange>
          </w:rPr>
          <w:delText xml:space="preserve">   FRANK</w:delText>
        </w:r>
      </w:del>
    </w:p>
    <w:p w:rsidR="00834337" w:rsidRPr="00834337" w:rsidRDefault="00834337" w:rsidP="00834337">
      <w:pPr>
        <w:pStyle w:val="normal0"/>
        <w:ind w:left="2160" w:right="2160"/>
        <w:jc w:val="both"/>
        <w:rPr>
          <w:del w:id="5458" w:author="anupam yadav" w:date="2019-07-05T12:16:00Z"/>
          <w:rFonts w:ascii="Times New Roman" w:eastAsia="Times New Roman" w:hAnsi="Times New Roman" w:cs="Times New Roman"/>
          <w:sz w:val="24"/>
          <w:szCs w:val="24"/>
          <w:rPrChange w:id="5459" w:author="Du-rush Writing Studio" w:date="2019-06-14T06:55:00Z">
            <w:rPr>
              <w:del w:id="5460" w:author="anupam yadav" w:date="2019-07-05T12:16:00Z"/>
              <w:rFonts w:ascii="Courier New" w:eastAsia="Courier New" w:hAnsi="Courier New" w:cs="Courier New"/>
              <w:sz w:val="24"/>
              <w:szCs w:val="24"/>
            </w:rPr>
          </w:rPrChange>
        </w:rPr>
        <w:pPrChange w:id="5461" w:author="Divya Raja" w:date="2020-10-13T14:29:00Z">
          <w:pPr>
            <w:pStyle w:val="normal0"/>
            <w:ind w:left="2160" w:right="2160"/>
          </w:pPr>
        </w:pPrChange>
      </w:pPr>
      <w:del w:id="5462" w:author="anupam yadav" w:date="2019-07-05T12:16:00Z">
        <w:r w:rsidRPr="00834337">
          <w:rPr>
            <w:rFonts w:ascii="Times New Roman" w:eastAsia="Times New Roman" w:hAnsi="Times New Roman" w:cs="Times New Roman"/>
            <w:sz w:val="24"/>
            <w:szCs w:val="24"/>
            <w:rPrChange w:id="5463" w:author="Du-rush Writing Studio" w:date="2019-06-14T06:55:00Z">
              <w:rPr>
                <w:rFonts w:ascii="Courier New" w:eastAsia="Courier New" w:hAnsi="Courier New" w:cs="Courier New"/>
                <w:sz w:val="24"/>
                <w:szCs w:val="24"/>
              </w:rPr>
            </w:rPrChange>
          </w:rPr>
          <w:delText>We</w:delText>
        </w:r>
      </w:del>
      <w:ins w:id="5464" w:author="Vrushali sawant" w:date="2019-06-19T13:09:00Z">
        <w:del w:id="5465" w:author="anupam yadav" w:date="2019-07-05T12:16:00Z">
          <w:r w:rsidRPr="00834337">
            <w:rPr>
              <w:rFonts w:ascii="Times New Roman" w:eastAsia="Times New Roman" w:hAnsi="Times New Roman" w:cs="Times New Roman"/>
              <w:sz w:val="24"/>
              <w:szCs w:val="24"/>
              <w:rPrChange w:id="5466" w:author="Du-rush Writing Studio" w:date="2019-06-14T06:55:00Z">
                <w:rPr>
                  <w:rFonts w:ascii="Courier New" w:eastAsia="Courier New" w:hAnsi="Courier New" w:cs="Courier New"/>
                  <w:sz w:val="24"/>
                  <w:szCs w:val="24"/>
                </w:rPr>
              </w:rPrChange>
            </w:rPr>
            <w:delText xml:space="preserve"> should </w:delText>
          </w:r>
        </w:del>
      </w:ins>
      <w:del w:id="5467" w:author="anupam yadav" w:date="2019-07-05T12:16:00Z">
        <w:r w:rsidRPr="00834337">
          <w:rPr>
            <w:rFonts w:ascii="Times New Roman" w:eastAsia="Times New Roman" w:hAnsi="Times New Roman" w:cs="Times New Roman"/>
            <w:sz w:val="24"/>
            <w:szCs w:val="24"/>
            <w:rPrChange w:id="5468" w:author="Du-rush Writing Studio" w:date="2019-06-14T06:55:00Z">
              <w:rPr>
                <w:rFonts w:ascii="Courier New" w:eastAsia="Courier New" w:hAnsi="Courier New" w:cs="Courier New"/>
                <w:sz w:val="24"/>
                <w:szCs w:val="24"/>
              </w:rPr>
            </w:rPrChange>
          </w:rPr>
          <w:delText xml:space="preserve"> better hurry up!</w:delText>
        </w:r>
      </w:del>
    </w:p>
    <w:p w:rsidR="00834337" w:rsidRPr="00834337" w:rsidRDefault="00834337" w:rsidP="00834337">
      <w:pPr>
        <w:pStyle w:val="normal0"/>
        <w:ind w:left="2160" w:right="2160"/>
        <w:jc w:val="both"/>
        <w:rPr>
          <w:del w:id="5469" w:author="anupam yadav" w:date="2019-07-05T12:16:00Z"/>
          <w:rFonts w:ascii="Times New Roman" w:eastAsia="Times New Roman" w:hAnsi="Times New Roman" w:cs="Times New Roman"/>
          <w:sz w:val="24"/>
          <w:szCs w:val="24"/>
          <w:rPrChange w:id="5470" w:author="Du-rush Writing Studio" w:date="2019-06-14T06:55:00Z">
            <w:rPr>
              <w:del w:id="5471" w:author="anupam yadav" w:date="2019-07-05T12:16:00Z"/>
              <w:rFonts w:ascii="Courier New" w:eastAsia="Courier New" w:hAnsi="Courier New" w:cs="Courier New"/>
              <w:sz w:val="24"/>
              <w:szCs w:val="24"/>
            </w:rPr>
          </w:rPrChange>
        </w:rPr>
        <w:pPrChange w:id="5472" w:author="Divya Raja" w:date="2020-10-13T14:29:00Z">
          <w:pPr>
            <w:pStyle w:val="normal0"/>
            <w:ind w:left="2160" w:right="2160"/>
          </w:pPr>
        </w:pPrChange>
      </w:pPr>
    </w:p>
    <w:p w:rsidR="00834337" w:rsidRPr="00834337" w:rsidRDefault="00834337" w:rsidP="00834337">
      <w:pPr>
        <w:pStyle w:val="normal0"/>
        <w:jc w:val="both"/>
        <w:rPr>
          <w:del w:id="5473" w:author="anupam yadav" w:date="2019-07-05T12:16:00Z"/>
          <w:rFonts w:ascii="Times New Roman" w:eastAsia="Times New Roman" w:hAnsi="Times New Roman" w:cs="Times New Roman"/>
          <w:sz w:val="24"/>
          <w:szCs w:val="24"/>
          <w:rPrChange w:id="5474" w:author="Du-rush Writing Studio" w:date="2019-06-14T06:55:00Z">
            <w:rPr>
              <w:del w:id="5475" w:author="anupam yadav" w:date="2019-07-05T12:16:00Z"/>
              <w:rFonts w:ascii="Courier New" w:eastAsia="Courier New" w:hAnsi="Courier New" w:cs="Courier New"/>
              <w:sz w:val="24"/>
              <w:szCs w:val="24"/>
            </w:rPr>
          </w:rPrChange>
        </w:rPr>
        <w:pPrChange w:id="5476" w:author="Divya Raja" w:date="2020-10-13T14:29:00Z">
          <w:pPr>
            <w:pStyle w:val="normal0"/>
          </w:pPr>
        </w:pPrChange>
      </w:pPr>
      <w:del w:id="5477" w:author="anupam yadav" w:date="2019-07-05T12:16:00Z">
        <w:r w:rsidRPr="00834337">
          <w:rPr>
            <w:rFonts w:ascii="Times New Roman" w:eastAsia="Times New Roman" w:hAnsi="Times New Roman" w:cs="Times New Roman"/>
            <w:sz w:val="24"/>
            <w:szCs w:val="24"/>
            <w:rPrChange w:id="5478" w:author="Du-rush Writing Studio" w:date="2019-06-14T06:55:00Z">
              <w:rPr>
                <w:rFonts w:ascii="Courier New" w:eastAsia="Courier New" w:hAnsi="Courier New" w:cs="Courier New"/>
                <w:sz w:val="24"/>
                <w:szCs w:val="24"/>
              </w:rPr>
            </w:rPrChange>
          </w:rPr>
          <w:delText xml:space="preserve">We see Jane with her eyes closed, humming, concentrating hard, slowly rocking her body to and fro. </w:delText>
        </w:r>
      </w:del>
    </w:p>
    <w:p w:rsidR="00834337" w:rsidRPr="00834337" w:rsidRDefault="00834337" w:rsidP="00834337">
      <w:pPr>
        <w:pStyle w:val="normal0"/>
        <w:ind w:right="2160"/>
        <w:jc w:val="both"/>
        <w:rPr>
          <w:del w:id="5479" w:author="anupam yadav" w:date="2019-07-05T12:16:00Z"/>
          <w:rFonts w:ascii="Times New Roman" w:eastAsia="Times New Roman" w:hAnsi="Times New Roman" w:cs="Times New Roman"/>
          <w:sz w:val="24"/>
          <w:szCs w:val="24"/>
          <w:rPrChange w:id="5480" w:author="Du-rush Writing Studio" w:date="2019-06-14T06:55:00Z">
            <w:rPr>
              <w:del w:id="5481" w:author="anupam yadav" w:date="2019-07-05T12:16:00Z"/>
              <w:rFonts w:ascii="Courier New" w:eastAsia="Courier New" w:hAnsi="Courier New" w:cs="Courier New"/>
              <w:sz w:val="24"/>
              <w:szCs w:val="24"/>
            </w:rPr>
          </w:rPrChange>
        </w:rPr>
        <w:pPrChange w:id="5482" w:author="Divya Raja" w:date="2020-10-13T14:29:00Z">
          <w:pPr>
            <w:pStyle w:val="normal0"/>
            <w:ind w:right="2160"/>
          </w:pPr>
        </w:pPrChange>
      </w:pPr>
    </w:p>
    <w:p w:rsidR="00834337" w:rsidRPr="00834337" w:rsidRDefault="00834337" w:rsidP="00834337">
      <w:pPr>
        <w:pStyle w:val="normal0"/>
        <w:ind w:left="3600" w:right="2160"/>
        <w:jc w:val="both"/>
        <w:rPr>
          <w:del w:id="5483" w:author="anupam yadav" w:date="2019-07-05T12:16:00Z"/>
          <w:rFonts w:ascii="Times New Roman" w:eastAsia="Times New Roman" w:hAnsi="Times New Roman" w:cs="Times New Roman"/>
          <w:sz w:val="24"/>
          <w:szCs w:val="24"/>
          <w:rPrChange w:id="5484" w:author="Du-rush Writing Studio" w:date="2019-06-14T06:55:00Z">
            <w:rPr>
              <w:del w:id="5485" w:author="anupam yadav" w:date="2019-07-05T12:16:00Z"/>
              <w:rFonts w:ascii="Courier New" w:eastAsia="Courier New" w:hAnsi="Courier New" w:cs="Courier New"/>
              <w:sz w:val="24"/>
              <w:szCs w:val="24"/>
            </w:rPr>
          </w:rPrChange>
        </w:rPr>
        <w:pPrChange w:id="5486" w:author="Divya Raja" w:date="2020-10-13T14:29:00Z">
          <w:pPr>
            <w:pStyle w:val="normal0"/>
            <w:ind w:left="3600" w:right="2160"/>
          </w:pPr>
        </w:pPrChange>
      </w:pPr>
      <w:del w:id="5487" w:author="anupam yadav" w:date="2019-07-05T12:16:00Z">
        <w:r w:rsidRPr="00834337">
          <w:rPr>
            <w:rFonts w:ascii="Times New Roman" w:eastAsia="Times New Roman" w:hAnsi="Times New Roman" w:cs="Times New Roman"/>
            <w:sz w:val="24"/>
            <w:szCs w:val="24"/>
            <w:rPrChange w:id="5488" w:author="Du-rush Writing Studio" w:date="2019-06-14T06:55:00Z">
              <w:rPr>
                <w:rFonts w:ascii="Courier New" w:eastAsia="Courier New" w:hAnsi="Courier New" w:cs="Courier New"/>
                <w:sz w:val="24"/>
                <w:szCs w:val="24"/>
              </w:rPr>
            </w:rPrChange>
          </w:rPr>
          <w:delText xml:space="preserve">    JINX</w:delText>
        </w:r>
      </w:del>
    </w:p>
    <w:p w:rsidR="00834337" w:rsidRPr="00834337" w:rsidRDefault="00834337" w:rsidP="00834337">
      <w:pPr>
        <w:pStyle w:val="normal0"/>
        <w:ind w:left="3600" w:right="2160"/>
        <w:jc w:val="both"/>
        <w:rPr>
          <w:del w:id="5489" w:author="anupam yadav" w:date="2019-07-05T12:16:00Z"/>
          <w:rFonts w:ascii="Times New Roman" w:eastAsia="Times New Roman" w:hAnsi="Times New Roman" w:cs="Times New Roman"/>
          <w:sz w:val="24"/>
          <w:szCs w:val="24"/>
          <w:rPrChange w:id="5490" w:author="Du-rush Writing Studio" w:date="2019-06-14T06:55:00Z">
            <w:rPr>
              <w:del w:id="5491" w:author="anupam yadav" w:date="2019-07-05T12:16:00Z"/>
              <w:rFonts w:ascii="Courier New" w:eastAsia="Courier New" w:hAnsi="Courier New" w:cs="Courier New"/>
              <w:sz w:val="24"/>
              <w:szCs w:val="24"/>
            </w:rPr>
          </w:rPrChange>
        </w:rPr>
        <w:pPrChange w:id="5492" w:author="Divya Raja" w:date="2020-10-13T14:29:00Z">
          <w:pPr>
            <w:pStyle w:val="normal0"/>
            <w:ind w:left="3600" w:right="2160"/>
          </w:pPr>
        </w:pPrChange>
      </w:pPr>
      <w:del w:id="5493" w:author="anupam yadav" w:date="2019-07-05T12:16:00Z">
        <w:r w:rsidRPr="00834337">
          <w:rPr>
            <w:rFonts w:ascii="Times New Roman" w:eastAsia="Times New Roman" w:hAnsi="Times New Roman" w:cs="Times New Roman"/>
            <w:sz w:val="24"/>
            <w:szCs w:val="24"/>
            <w:rPrChange w:id="5494" w:author="Du-rush Writing Studio" w:date="2019-06-14T06:55:00Z">
              <w:rPr>
                <w:rFonts w:ascii="Courier New" w:eastAsia="Courier New" w:hAnsi="Courier New" w:cs="Courier New"/>
                <w:sz w:val="24"/>
                <w:szCs w:val="24"/>
              </w:rPr>
            </w:rPrChange>
          </w:rPr>
          <w:delText>(concerned)</w:delText>
        </w:r>
      </w:del>
    </w:p>
    <w:p w:rsidR="00834337" w:rsidRPr="00834337" w:rsidRDefault="00834337" w:rsidP="00834337">
      <w:pPr>
        <w:pStyle w:val="normal0"/>
        <w:ind w:left="2160" w:right="2160"/>
        <w:jc w:val="both"/>
        <w:rPr>
          <w:del w:id="5495" w:author="anupam yadav" w:date="2019-07-05T12:16:00Z"/>
          <w:rFonts w:ascii="Times New Roman" w:eastAsia="Times New Roman" w:hAnsi="Times New Roman" w:cs="Times New Roman"/>
          <w:sz w:val="24"/>
          <w:szCs w:val="24"/>
          <w:rPrChange w:id="5496" w:author="Du-rush Writing Studio" w:date="2019-06-14T06:55:00Z">
            <w:rPr>
              <w:del w:id="5497" w:author="anupam yadav" w:date="2019-07-05T12:16:00Z"/>
              <w:rFonts w:ascii="Courier New" w:eastAsia="Courier New" w:hAnsi="Courier New" w:cs="Courier New"/>
              <w:sz w:val="24"/>
              <w:szCs w:val="24"/>
            </w:rPr>
          </w:rPrChange>
        </w:rPr>
        <w:pPrChange w:id="5498" w:author="Divya Raja" w:date="2020-10-13T14:29:00Z">
          <w:pPr>
            <w:pStyle w:val="normal0"/>
            <w:ind w:left="2160" w:right="2160"/>
          </w:pPr>
        </w:pPrChange>
      </w:pPr>
      <w:del w:id="5499" w:author="anupam yadav" w:date="2019-07-05T12:16:00Z">
        <w:r w:rsidRPr="00834337">
          <w:rPr>
            <w:rFonts w:ascii="Times New Roman" w:eastAsia="Times New Roman" w:hAnsi="Times New Roman" w:cs="Times New Roman"/>
            <w:sz w:val="24"/>
            <w:szCs w:val="24"/>
            <w:rPrChange w:id="5500" w:author="Du-rush Writing Studio" w:date="2019-06-14T06:55:00Z">
              <w:rPr>
                <w:rFonts w:ascii="Courier New" w:eastAsia="Courier New" w:hAnsi="Courier New" w:cs="Courier New"/>
                <w:sz w:val="24"/>
                <w:szCs w:val="24"/>
              </w:rPr>
            </w:rPrChange>
          </w:rPr>
          <w:delText>She was so calm last night when I put her to sleep.</w:delText>
        </w:r>
      </w:del>
    </w:p>
    <w:p w:rsidR="00834337" w:rsidRPr="00834337" w:rsidRDefault="00834337" w:rsidP="00834337">
      <w:pPr>
        <w:pStyle w:val="normal0"/>
        <w:ind w:left="1440" w:right="2160"/>
        <w:jc w:val="both"/>
        <w:rPr>
          <w:del w:id="5501" w:author="anupam yadav" w:date="2019-07-05T12:16:00Z"/>
          <w:rFonts w:ascii="Times New Roman" w:eastAsia="Times New Roman" w:hAnsi="Times New Roman" w:cs="Times New Roman"/>
          <w:sz w:val="24"/>
          <w:szCs w:val="24"/>
          <w:rPrChange w:id="5502" w:author="Du-rush Writing Studio" w:date="2019-06-14T06:55:00Z">
            <w:rPr>
              <w:del w:id="5503" w:author="anupam yadav" w:date="2019-07-05T12:16:00Z"/>
              <w:rFonts w:ascii="Courier New" w:eastAsia="Courier New" w:hAnsi="Courier New" w:cs="Courier New"/>
              <w:sz w:val="24"/>
              <w:szCs w:val="24"/>
            </w:rPr>
          </w:rPrChange>
        </w:rPr>
        <w:pPrChange w:id="5504" w:author="Divya Raja" w:date="2020-10-13T14:29:00Z">
          <w:pPr>
            <w:pStyle w:val="normal0"/>
            <w:ind w:left="1440" w:right="2160"/>
            <w:jc w:val="center"/>
          </w:pPr>
        </w:pPrChange>
      </w:pPr>
    </w:p>
    <w:p w:rsidR="00834337" w:rsidRPr="00834337" w:rsidRDefault="00834337" w:rsidP="00834337">
      <w:pPr>
        <w:pStyle w:val="normal0"/>
        <w:jc w:val="both"/>
        <w:rPr>
          <w:del w:id="5505" w:author="anupam yadav" w:date="2019-07-05T12:16:00Z"/>
          <w:rFonts w:ascii="Times New Roman" w:eastAsia="Times New Roman" w:hAnsi="Times New Roman" w:cs="Times New Roman"/>
          <w:sz w:val="24"/>
          <w:szCs w:val="24"/>
          <w:rPrChange w:id="5506" w:author="Du-rush Writing Studio" w:date="2019-06-14T06:55:00Z">
            <w:rPr>
              <w:del w:id="5507" w:author="anupam yadav" w:date="2019-07-05T12:16:00Z"/>
              <w:rFonts w:ascii="Courier New" w:eastAsia="Courier New" w:hAnsi="Courier New" w:cs="Courier New"/>
              <w:sz w:val="24"/>
              <w:szCs w:val="24"/>
            </w:rPr>
          </w:rPrChange>
        </w:rPr>
        <w:pPrChange w:id="5508" w:author="Divya Raja" w:date="2020-10-13T14:29:00Z">
          <w:pPr>
            <w:pStyle w:val="normal0"/>
          </w:pPr>
        </w:pPrChange>
      </w:pPr>
      <w:del w:id="5509" w:author="anupam yadav" w:date="2019-07-05T12:16:00Z">
        <w:r w:rsidRPr="00834337">
          <w:rPr>
            <w:rFonts w:ascii="Times New Roman" w:eastAsia="Times New Roman" w:hAnsi="Times New Roman" w:cs="Times New Roman"/>
            <w:sz w:val="24"/>
            <w:szCs w:val="24"/>
            <w:rPrChange w:id="5510" w:author="Du-rush Writing Studio" w:date="2019-06-14T06:55:00Z">
              <w:rPr>
                <w:rFonts w:ascii="Courier New" w:eastAsia="Courier New" w:hAnsi="Courier New" w:cs="Courier New"/>
                <w:sz w:val="24"/>
                <w:szCs w:val="24"/>
              </w:rPr>
            </w:rPrChange>
          </w:rPr>
          <w:delText>Jane’s eyes suddenly open. Her eyebrows are raised and she looks excited.</w:delText>
        </w:r>
      </w:del>
    </w:p>
    <w:p w:rsidR="00834337" w:rsidRPr="00834337" w:rsidRDefault="00834337" w:rsidP="00834337">
      <w:pPr>
        <w:pStyle w:val="normal0"/>
        <w:ind w:left="1440" w:right="2160"/>
        <w:jc w:val="both"/>
        <w:rPr>
          <w:del w:id="5511" w:author="anupam yadav" w:date="2019-07-05T12:16:00Z"/>
          <w:rFonts w:ascii="Times New Roman" w:eastAsia="Times New Roman" w:hAnsi="Times New Roman" w:cs="Times New Roman"/>
          <w:sz w:val="24"/>
          <w:szCs w:val="24"/>
          <w:rPrChange w:id="5512" w:author="Du-rush Writing Studio" w:date="2019-06-14T06:55:00Z">
            <w:rPr>
              <w:del w:id="5513" w:author="anupam yadav" w:date="2019-07-05T12:16:00Z"/>
              <w:rFonts w:ascii="Courier New" w:eastAsia="Courier New" w:hAnsi="Courier New" w:cs="Courier New"/>
              <w:sz w:val="24"/>
              <w:szCs w:val="24"/>
            </w:rPr>
          </w:rPrChange>
        </w:rPr>
        <w:pPrChange w:id="5514" w:author="Divya Raja" w:date="2020-10-13T14:29:00Z">
          <w:pPr>
            <w:pStyle w:val="normal0"/>
            <w:ind w:left="1440" w:right="2160"/>
            <w:jc w:val="center"/>
          </w:pPr>
        </w:pPrChange>
      </w:pPr>
    </w:p>
    <w:p w:rsidR="00834337" w:rsidRPr="00834337" w:rsidRDefault="00834337" w:rsidP="00834337">
      <w:pPr>
        <w:pStyle w:val="normal0"/>
        <w:ind w:left="1440" w:right="2160"/>
        <w:jc w:val="both"/>
        <w:rPr>
          <w:del w:id="5515" w:author="anupam yadav" w:date="2019-07-05T12:16:00Z"/>
          <w:rFonts w:ascii="Times New Roman" w:eastAsia="Times New Roman" w:hAnsi="Times New Roman" w:cs="Times New Roman"/>
          <w:sz w:val="24"/>
          <w:szCs w:val="24"/>
          <w:rPrChange w:id="5516" w:author="Du-rush Writing Studio" w:date="2019-06-14T06:55:00Z">
            <w:rPr>
              <w:del w:id="5517" w:author="anupam yadav" w:date="2019-07-05T12:16:00Z"/>
              <w:rFonts w:ascii="Courier New" w:eastAsia="Courier New" w:hAnsi="Courier New" w:cs="Courier New"/>
              <w:sz w:val="24"/>
              <w:szCs w:val="24"/>
            </w:rPr>
          </w:rPrChange>
        </w:rPr>
        <w:pPrChange w:id="5518" w:author="Divya Raja" w:date="2020-10-13T14:29:00Z">
          <w:pPr>
            <w:pStyle w:val="normal0"/>
            <w:ind w:left="1440" w:right="2160"/>
            <w:jc w:val="center"/>
          </w:pPr>
        </w:pPrChange>
      </w:pPr>
      <w:del w:id="5519" w:author="anupam yadav" w:date="2019-07-05T12:16:00Z">
        <w:r w:rsidRPr="00834337">
          <w:rPr>
            <w:rFonts w:ascii="Times New Roman" w:eastAsia="Times New Roman" w:hAnsi="Times New Roman" w:cs="Times New Roman"/>
            <w:sz w:val="24"/>
            <w:szCs w:val="24"/>
            <w:rPrChange w:id="5520" w:author="Du-rush Writing Studio" w:date="2019-06-14T06:55:00Z">
              <w:rPr>
                <w:rFonts w:ascii="Courier New" w:eastAsia="Courier New" w:hAnsi="Courier New" w:cs="Courier New"/>
                <w:sz w:val="24"/>
                <w:szCs w:val="24"/>
              </w:rPr>
            </w:rPrChange>
          </w:rPr>
          <w:delText>JANE</w:delText>
        </w:r>
      </w:del>
    </w:p>
    <w:p w:rsidR="00834337" w:rsidRPr="00834337" w:rsidRDefault="00834337" w:rsidP="00834337">
      <w:pPr>
        <w:pStyle w:val="normal0"/>
        <w:ind w:left="2160" w:right="2160"/>
        <w:jc w:val="both"/>
        <w:rPr>
          <w:del w:id="5521" w:author="anupam yadav" w:date="2019-07-05T12:16:00Z"/>
          <w:rFonts w:ascii="Times New Roman" w:eastAsia="Times New Roman" w:hAnsi="Times New Roman" w:cs="Times New Roman"/>
          <w:sz w:val="24"/>
          <w:szCs w:val="24"/>
          <w:rPrChange w:id="5522" w:author="Du-rush Writing Studio" w:date="2019-06-14T06:55:00Z">
            <w:rPr>
              <w:del w:id="5523" w:author="anupam yadav" w:date="2019-07-05T12:16:00Z"/>
              <w:rFonts w:ascii="Courier New" w:eastAsia="Courier New" w:hAnsi="Courier New" w:cs="Courier New"/>
              <w:sz w:val="24"/>
              <w:szCs w:val="24"/>
            </w:rPr>
          </w:rPrChange>
        </w:rPr>
        <w:pPrChange w:id="5524" w:author="Divya Raja" w:date="2020-10-13T14:29:00Z">
          <w:pPr>
            <w:pStyle w:val="normal0"/>
            <w:ind w:left="2160" w:right="2160"/>
          </w:pPr>
        </w:pPrChange>
      </w:pPr>
      <w:del w:id="5525" w:author="anupam yadav" w:date="2019-07-05T12:16:00Z">
        <w:r w:rsidRPr="00834337">
          <w:rPr>
            <w:rFonts w:ascii="Times New Roman" w:eastAsia="Times New Roman" w:hAnsi="Times New Roman" w:cs="Times New Roman"/>
            <w:sz w:val="24"/>
            <w:szCs w:val="24"/>
            <w:rPrChange w:id="5526" w:author="Du-rush Writing Studio" w:date="2019-06-14T06:55:00Z">
              <w:rPr>
                <w:rFonts w:ascii="Courier New" w:eastAsia="Courier New" w:hAnsi="Courier New" w:cs="Courier New"/>
                <w:sz w:val="24"/>
                <w:szCs w:val="24"/>
              </w:rPr>
            </w:rPrChange>
          </w:rPr>
          <w:lastRenderedPageBreak/>
          <w:delText xml:space="preserve">Wait a minute… How did she fall asleep last night? </w:delText>
        </w:r>
      </w:del>
    </w:p>
    <w:p w:rsidR="00834337" w:rsidRPr="00834337" w:rsidRDefault="00834337" w:rsidP="00834337">
      <w:pPr>
        <w:pStyle w:val="normal0"/>
        <w:ind w:left="2160" w:right="2160"/>
        <w:jc w:val="both"/>
        <w:rPr>
          <w:del w:id="5527" w:author="anupam yadav" w:date="2019-07-05T12:16:00Z"/>
          <w:rFonts w:ascii="Times New Roman" w:eastAsia="Times New Roman" w:hAnsi="Times New Roman" w:cs="Times New Roman"/>
          <w:sz w:val="24"/>
          <w:szCs w:val="24"/>
          <w:rPrChange w:id="5528" w:author="Du-rush Writing Studio" w:date="2019-06-14T06:55:00Z">
            <w:rPr>
              <w:del w:id="5529" w:author="anupam yadav" w:date="2019-07-05T12:16:00Z"/>
              <w:rFonts w:ascii="Courier New" w:eastAsia="Courier New" w:hAnsi="Courier New" w:cs="Courier New"/>
              <w:sz w:val="24"/>
              <w:szCs w:val="24"/>
            </w:rPr>
          </w:rPrChange>
        </w:rPr>
        <w:pPrChange w:id="5530" w:author="Divya Raja" w:date="2020-10-13T14:29:00Z">
          <w:pPr>
            <w:pStyle w:val="normal0"/>
            <w:ind w:left="2160" w:right="2160"/>
          </w:pPr>
        </w:pPrChange>
      </w:pPr>
      <w:del w:id="5531" w:author="anupam yadav" w:date="2019-07-05T12:16:00Z">
        <w:r w:rsidRPr="00834337">
          <w:rPr>
            <w:rFonts w:ascii="Times New Roman" w:eastAsia="Times New Roman" w:hAnsi="Times New Roman" w:cs="Times New Roman"/>
            <w:sz w:val="24"/>
            <w:szCs w:val="24"/>
            <w:rPrChange w:id="5532" w:author="Du-rush Writing Studio" w:date="2019-06-14T06:55:00Z">
              <w:rPr>
                <w:rFonts w:ascii="Courier New" w:eastAsia="Courier New" w:hAnsi="Courier New" w:cs="Courier New"/>
                <w:sz w:val="24"/>
                <w:szCs w:val="24"/>
              </w:rPr>
            </w:rPrChange>
          </w:rPr>
          <w:delText>(beat)</w:delText>
        </w:r>
      </w:del>
    </w:p>
    <w:p w:rsidR="00834337" w:rsidRPr="00834337" w:rsidRDefault="00834337" w:rsidP="00834337">
      <w:pPr>
        <w:pStyle w:val="normal0"/>
        <w:ind w:left="2160" w:right="2160"/>
        <w:jc w:val="both"/>
        <w:rPr>
          <w:del w:id="5533" w:author="anupam yadav" w:date="2019-07-05T12:16:00Z"/>
          <w:rFonts w:ascii="Times New Roman" w:eastAsia="Times New Roman" w:hAnsi="Times New Roman" w:cs="Times New Roman"/>
          <w:sz w:val="24"/>
          <w:szCs w:val="24"/>
          <w:rPrChange w:id="5534" w:author="Du-rush Writing Studio" w:date="2019-06-14T06:55:00Z">
            <w:rPr>
              <w:del w:id="5535" w:author="anupam yadav" w:date="2019-07-05T12:16:00Z"/>
              <w:rFonts w:ascii="Courier New" w:eastAsia="Courier New" w:hAnsi="Courier New" w:cs="Courier New"/>
              <w:sz w:val="24"/>
              <w:szCs w:val="24"/>
            </w:rPr>
          </w:rPrChange>
        </w:rPr>
        <w:pPrChange w:id="5536" w:author="Divya Raja" w:date="2020-10-13T14:29:00Z">
          <w:pPr>
            <w:pStyle w:val="normal0"/>
            <w:ind w:left="2160" w:right="2160"/>
          </w:pPr>
        </w:pPrChange>
      </w:pPr>
      <w:del w:id="5537" w:author="anupam yadav" w:date="2019-07-05T12:16:00Z">
        <w:r w:rsidRPr="00834337">
          <w:rPr>
            <w:rFonts w:ascii="Times New Roman" w:eastAsia="Times New Roman" w:hAnsi="Times New Roman" w:cs="Times New Roman"/>
            <w:sz w:val="24"/>
            <w:szCs w:val="24"/>
            <w:rPrChange w:id="5538" w:author="Du-rush Writing Studio" w:date="2019-06-14T06:55:00Z">
              <w:rPr>
                <w:rFonts w:ascii="Courier New" w:eastAsia="Courier New" w:hAnsi="Courier New" w:cs="Courier New"/>
                <w:sz w:val="24"/>
                <w:szCs w:val="24"/>
              </w:rPr>
            </w:rPrChange>
          </w:rPr>
          <w:delText>Maybe if we do exactly what you did last night she will calm down and go to sleep.</w:delText>
        </w:r>
      </w:del>
    </w:p>
    <w:p w:rsidR="00834337" w:rsidRPr="00834337" w:rsidRDefault="00834337" w:rsidP="00834337">
      <w:pPr>
        <w:pStyle w:val="normal0"/>
        <w:ind w:left="2160" w:right="2160"/>
        <w:jc w:val="both"/>
        <w:rPr>
          <w:del w:id="5539" w:author="anupam yadav" w:date="2019-07-05T12:16:00Z"/>
          <w:rFonts w:ascii="Times New Roman" w:eastAsia="Times New Roman" w:hAnsi="Times New Roman" w:cs="Times New Roman"/>
          <w:sz w:val="24"/>
          <w:szCs w:val="24"/>
          <w:rPrChange w:id="5540" w:author="Du-rush Writing Studio" w:date="2019-06-14T06:55:00Z">
            <w:rPr>
              <w:del w:id="5541" w:author="anupam yadav" w:date="2019-07-05T12:16:00Z"/>
              <w:rFonts w:ascii="Courier New" w:eastAsia="Courier New" w:hAnsi="Courier New" w:cs="Courier New"/>
              <w:sz w:val="24"/>
              <w:szCs w:val="24"/>
            </w:rPr>
          </w:rPrChange>
        </w:rPr>
        <w:pPrChange w:id="5542" w:author="Divya Raja" w:date="2020-10-13T14:29:00Z">
          <w:pPr>
            <w:pStyle w:val="normal0"/>
            <w:ind w:left="2160" w:right="2160"/>
          </w:pPr>
        </w:pPrChange>
      </w:pPr>
      <w:del w:id="5543" w:author="anupam yadav" w:date="2019-07-05T12:16:00Z">
        <w:r w:rsidRPr="00834337">
          <w:rPr>
            <w:rFonts w:ascii="Times New Roman" w:eastAsia="Times New Roman" w:hAnsi="Times New Roman" w:cs="Times New Roman"/>
            <w:sz w:val="24"/>
            <w:szCs w:val="24"/>
            <w:rPrChange w:id="5544"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545" w:author="Du-rush Writing Studio" w:date="2019-06-14T06:55:00Z">
              <w:rPr>
                <w:rFonts w:ascii="Courier New" w:eastAsia="Courier New" w:hAnsi="Courier New" w:cs="Courier New"/>
                <w:sz w:val="24"/>
                <w:szCs w:val="24"/>
              </w:rPr>
            </w:rPrChange>
          </w:rPr>
          <w:tab/>
        </w:r>
      </w:del>
    </w:p>
    <w:p w:rsidR="00834337" w:rsidRPr="00834337" w:rsidRDefault="00834337" w:rsidP="00834337">
      <w:pPr>
        <w:pStyle w:val="normal0"/>
        <w:ind w:left="2160" w:right="2160"/>
        <w:jc w:val="both"/>
        <w:rPr>
          <w:del w:id="5546" w:author="anupam yadav" w:date="2019-07-05T12:16:00Z"/>
          <w:rFonts w:ascii="Times New Roman" w:eastAsia="Times New Roman" w:hAnsi="Times New Roman" w:cs="Times New Roman"/>
          <w:sz w:val="24"/>
          <w:szCs w:val="24"/>
          <w:rPrChange w:id="5547" w:author="Du-rush Writing Studio" w:date="2019-06-14T06:55:00Z">
            <w:rPr>
              <w:del w:id="5548" w:author="anupam yadav" w:date="2019-07-05T12:16:00Z"/>
              <w:rFonts w:ascii="Courier New" w:eastAsia="Courier New" w:hAnsi="Courier New" w:cs="Courier New"/>
              <w:sz w:val="24"/>
              <w:szCs w:val="24"/>
            </w:rPr>
          </w:rPrChange>
        </w:rPr>
        <w:pPrChange w:id="5549" w:author="Divya Raja" w:date="2020-10-13T14:29:00Z">
          <w:pPr>
            <w:pStyle w:val="normal0"/>
            <w:ind w:left="2160" w:right="2160"/>
          </w:pPr>
        </w:pPrChange>
      </w:pPr>
      <w:del w:id="5550" w:author="anupam yadav" w:date="2019-07-05T12:16:00Z">
        <w:r w:rsidRPr="00834337">
          <w:rPr>
            <w:rFonts w:ascii="Times New Roman" w:eastAsia="Times New Roman" w:hAnsi="Times New Roman" w:cs="Times New Roman"/>
            <w:sz w:val="24"/>
            <w:szCs w:val="24"/>
            <w:rPrChange w:id="555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552" w:author="Du-rush Writing Studio" w:date="2019-06-14T06:55:00Z">
              <w:rPr>
                <w:rFonts w:ascii="Courier New" w:eastAsia="Courier New" w:hAnsi="Courier New" w:cs="Courier New"/>
                <w:sz w:val="24"/>
                <w:szCs w:val="24"/>
              </w:rPr>
            </w:rPrChange>
          </w:rPr>
          <w:tab/>
          <w:delText xml:space="preserve">   FRANK</w:delText>
        </w:r>
      </w:del>
    </w:p>
    <w:p w:rsidR="00834337" w:rsidRPr="00834337" w:rsidRDefault="00834337" w:rsidP="00834337">
      <w:pPr>
        <w:pStyle w:val="normal0"/>
        <w:ind w:left="2160" w:right="2160"/>
        <w:jc w:val="both"/>
        <w:rPr>
          <w:del w:id="5553" w:author="anupam yadav" w:date="2019-07-05T12:16:00Z"/>
          <w:rFonts w:ascii="Times New Roman" w:eastAsia="Times New Roman" w:hAnsi="Times New Roman" w:cs="Times New Roman"/>
          <w:sz w:val="24"/>
          <w:szCs w:val="24"/>
          <w:rPrChange w:id="5554" w:author="Du-rush Writing Studio" w:date="2019-06-14T06:55:00Z">
            <w:rPr>
              <w:del w:id="5555" w:author="anupam yadav" w:date="2019-07-05T12:16:00Z"/>
              <w:rFonts w:ascii="Courier New" w:eastAsia="Courier New" w:hAnsi="Courier New" w:cs="Courier New"/>
              <w:sz w:val="24"/>
              <w:szCs w:val="24"/>
            </w:rPr>
          </w:rPrChange>
        </w:rPr>
        <w:pPrChange w:id="5556" w:author="Divya Raja" w:date="2020-10-13T14:29:00Z">
          <w:pPr>
            <w:pStyle w:val="normal0"/>
            <w:ind w:left="2160" w:right="2160"/>
          </w:pPr>
        </w:pPrChange>
      </w:pPr>
      <w:del w:id="5557" w:author="anupam yadav" w:date="2019-07-05T12:16:00Z">
        <w:r w:rsidRPr="00834337">
          <w:rPr>
            <w:rFonts w:ascii="Times New Roman" w:eastAsia="Times New Roman" w:hAnsi="Times New Roman" w:cs="Times New Roman"/>
            <w:sz w:val="24"/>
            <w:szCs w:val="24"/>
            <w:rPrChange w:id="5558" w:author="Du-rush Writing Studio" w:date="2019-06-14T06:55:00Z">
              <w:rPr>
                <w:rFonts w:ascii="Courier New" w:eastAsia="Courier New" w:hAnsi="Courier New" w:cs="Courier New"/>
                <w:sz w:val="24"/>
                <w:szCs w:val="24"/>
              </w:rPr>
            </w:rPrChange>
          </w:rPr>
          <w:delText>That is a brilliant idea, Jane.</w:delText>
        </w:r>
      </w:del>
    </w:p>
    <w:p w:rsidR="00834337" w:rsidRPr="00834337" w:rsidRDefault="00834337" w:rsidP="00834337">
      <w:pPr>
        <w:pStyle w:val="normal0"/>
        <w:ind w:right="2160"/>
        <w:jc w:val="both"/>
        <w:rPr>
          <w:del w:id="5559" w:author="anupam yadav" w:date="2019-07-05T12:16:00Z"/>
          <w:rFonts w:ascii="Times New Roman" w:eastAsia="Times New Roman" w:hAnsi="Times New Roman" w:cs="Times New Roman"/>
          <w:sz w:val="24"/>
          <w:szCs w:val="24"/>
          <w:rPrChange w:id="5560" w:author="Du-rush Writing Studio" w:date="2019-06-14T06:55:00Z">
            <w:rPr>
              <w:del w:id="5561" w:author="anupam yadav" w:date="2019-07-05T12:16:00Z"/>
              <w:rFonts w:ascii="Courier New" w:eastAsia="Courier New" w:hAnsi="Courier New" w:cs="Courier New"/>
              <w:sz w:val="24"/>
              <w:szCs w:val="24"/>
            </w:rPr>
          </w:rPrChange>
        </w:rPr>
        <w:pPrChange w:id="5562" w:author="Divya Raja" w:date="2020-10-13T14:29:00Z">
          <w:pPr>
            <w:pStyle w:val="normal0"/>
            <w:ind w:right="2160"/>
          </w:pPr>
        </w:pPrChange>
      </w:pPr>
    </w:p>
    <w:p w:rsidR="00834337" w:rsidRPr="00834337" w:rsidRDefault="00834337" w:rsidP="00834337">
      <w:pPr>
        <w:pStyle w:val="normal0"/>
        <w:ind w:right="2160"/>
        <w:jc w:val="both"/>
        <w:rPr>
          <w:del w:id="5563" w:author="anupam yadav" w:date="2019-07-05T12:16:00Z"/>
          <w:rFonts w:ascii="Times New Roman" w:eastAsia="Times New Roman" w:hAnsi="Times New Roman" w:cs="Times New Roman"/>
          <w:sz w:val="24"/>
          <w:szCs w:val="24"/>
          <w:rPrChange w:id="5564" w:author="Du-rush Writing Studio" w:date="2019-06-14T06:55:00Z">
            <w:rPr>
              <w:del w:id="5565" w:author="anupam yadav" w:date="2019-07-05T12:16:00Z"/>
              <w:rFonts w:ascii="Courier New" w:eastAsia="Courier New" w:hAnsi="Courier New" w:cs="Courier New"/>
              <w:sz w:val="24"/>
              <w:szCs w:val="24"/>
            </w:rPr>
          </w:rPrChange>
        </w:rPr>
        <w:pPrChange w:id="5566" w:author="Divya Raja" w:date="2020-10-13T14:29:00Z">
          <w:pPr>
            <w:pStyle w:val="normal0"/>
            <w:ind w:right="2160"/>
          </w:pPr>
        </w:pPrChange>
      </w:pPr>
      <w:del w:id="5567" w:author="anupam yadav" w:date="2019-07-05T12:16:00Z">
        <w:r w:rsidRPr="00834337">
          <w:rPr>
            <w:rFonts w:ascii="Times New Roman" w:eastAsia="Times New Roman" w:hAnsi="Times New Roman" w:cs="Times New Roman"/>
            <w:sz w:val="24"/>
            <w:szCs w:val="24"/>
            <w:rPrChange w:id="5568" w:author="Du-rush Writing Studio" w:date="2019-06-14T06:55:00Z">
              <w:rPr>
                <w:rFonts w:ascii="Courier New" w:eastAsia="Courier New" w:hAnsi="Courier New" w:cs="Courier New"/>
                <w:sz w:val="24"/>
                <w:szCs w:val="24"/>
              </w:rPr>
            </w:rPrChange>
          </w:rPr>
          <w:delText>Jane smirks.</w:delText>
        </w:r>
      </w:del>
    </w:p>
    <w:p w:rsidR="00834337" w:rsidRPr="00834337" w:rsidRDefault="00834337" w:rsidP="00834337">
      <w:pPr>
        <w:pStyle w:val="normal0"/>
        <w:ind w:right="2160"/>
        <w:jc w:val="both"/>
        <w:rPr>
          <w:del w:id="5569" w:author="anupam yadav" w:date="2019-07-05T12:16:00Z"/>
          <w:rFonts w:ascii="Times New Roman" w:eastAsia="Times New Roman" w:hAnsi="Times New Roman" w:cs="Times New Roman"/>
          <w:sz w:val="24"/>
          <w:szCs w:val="24"/>
          <w:rPrChange w:id="5570" w:author="Du-rush Writing Studio" w:date="2019-06-14T06:55:00Z">
            <w:rPr>
              <w:del w:id="5571" w:author="anupam yadav" w:date="2019-07-05T12:16:00Z"/>
              <w:rFonts w:ascii="Courier New" w:eastAsia="Courier New" w:hAnsi="Courier New" w:cs="Courier New"/>
              <w:sz w:val="24"/>
              <w:szCs w:val="24"/>
            </w:rPr>
          </w:rPrChange>
        </w:rPr>
        <w:pPrChange w:id="5572" w:author="Divya Raja" w:date="2020-10-13T14:29:00Z">
          <w:pPr>
            <w:pStyle w:val="normal0"/>
            <w:ind w:right="2160"/>
          </w:pPr>
        </w:pPrChange>
      </w:pPr>
      <w:del w:id="5573" w:author="anupam yadav" w:date="2019-07-05T12:16:00Z">
        <w:r w:rsidRPr="00834337">
          <w:rPr>
            <w:rFonts w:ascii="Times New Roman" w:eastAsia="Times New Roman" w:hAnsi="Times New Roman" w:cs="Times New Roman"/>
            <w:sz w:val="24"/>
            <w:szCs w:val="24"/>
            <w:rPrChange w:id="5574"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57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576" w:author="Du-rush Writing Studio" w:date="2019-06-14T06:55:00Z">
              <w:rPr>
                <w:rFonts w:ascii="Courier New" w:eastAsia="Courier New" w:hAnsi="Courier New" w:cs="Courier New"/>
                <w:sz w:val="24"/>
                <w:szCs w:val="24"/>
              </w:rPr>
            </w:rPrChange>
          </w:rPr>
          <w:tab/>
        </w:r>
      </w:del>
    </w:p>
    <w:p w:rsidR="00834337" w:rsidRPr="00834337" w:rsidRDefault="00834337" w:rsidP="00834337">
      <w:pPr>
        <w:pStyle w:val="normal0"/>
        <w:ind w:right="2160"/>
        <w:jc w:val="both"/>
        <w:rPr>
          <w:del w:id="5577" w:author="anupam yadav" w:date="2019-07-05T12:16:00Z"/>
          <w:rFonts w:ascii="Times New Roman" w:eastAsia="Times New Roman" w:hAnsi="Times New Roman" w:cs="Times New Roman"/>
          <w:sz w:val="24"/>
          <w:szCs w:val="24"/>
          <w:rPrChange w:id="5578" w:author="Du-rush Writing Studio" w:date="2019-06-14T06:55:00Z">
            <w:rPr>
              <w:del w:id="5579" w:author="anupam yadav" w:date="2019-07-05T12:16:00Z"/>
              <w:rFonts w:ascii="Courier New" w:eastAsia="Courier New" w:hAnsi="Courier New" w:cs="Courier New"/>
              <w:sz w:val="24"/>
              <w:szCs w:val="24"/>
            </w:rPr>
          </w:rPrChange>
        </w:rPr>
        <w:pPrChange w:id="5580" w:author="Divya Raja" w:date="2020-10-13T14:29:00Z">
          <w:pPr>
            <w:pStyle w:val="normal0"/>
            <w:ind w:right="2160"/>
          </w:pPr>
        </w:pPrChange>
      </w:pPr>
      <w:del w:id="5581" w:author="anupam yadav" w:date="2019-07-05T12:16:00Z">
        <w:r w:rsidRPr="00834337">
          <w:rPr>
            <w:rFonts w:ascii="Times New Roman" w:eastAsia="Times New Roman" w:hAnsi="Times New Roman" w:cs="Times New Roman"/>
            <w:sz w:val="24"/>
            <w:szCs w:val="24"/>
            <w:rPrChange w:id="558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583"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584"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58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586" w:author="Du-rush Writing Studio" w:date="2019-06-14T06:55:00Z">
              <w:rPr>
                <w:rFonts w:ascii="Courier New" w:eastAsia="Courier New" w:hAnsi="Courier New" w:cs="Courier New"/>
                <w:sz w:val="24"/>
                <w:szCs w:val="24"/>
              </w:rPr>
            </w:rPrChange>
          </w:rPr>
          <w:tab/>
          <w:delText xml:space="preserve">   JINX</w:delText>
        </w:r>
      </w:del>
    </w:p>
    <w:p w:rsidR="00834337" w:rsidRPr="00834337" w:rsidRDefault="00834337" w:rsidP="00834337">
      <w:pPr>
        <w:pStyle w:val="normal0"/>
        <w:ind w:right="2160"/>
        <w:jc w:val="both"/>
        <w:rPr>
          <w:del w:id="5587" w:author="anupam yadav" w:date="2019-07-05T12:16:00Z"/>
          <w:rFonts w:ascii="Times New Roman" w:eastAsia="Times New Roman" w:hAnsi="Times New Roman" w:cs="Times New Roman"/>
          <w:sz w:val="24"/>
          <w:szCs w:val="24"/>
          <w:rPrChange w:id="5588" w:author="Du-rush Writing Studio" w:date="2019-06-14T06:55:00Z">
            <w:rPr>
              <w:del w:id="5589" w:author="anupam yadav" w:date="2019-07-05T12:16:00Z"/>
              <w:rFonts w:ascii="Courier New" w:eastAsia="Courier New" w:hAnsi="Courier New" w:cs="Courier New"/>
              <w:sz w:val="24"/>
              <w:szCs w:val="24"/>
            </w:rPr>
          </w:rPrChange>
        </w:rPr>
        <w:pPrChange w:id="5590" w:author="Divya Raja" w:date="2020-10-13T14:29:00Z">
          <w:pPr>
            <w:pStyle w:val="normal0"/>
            <w:ind w:right="2160"/>
          </w:pPr>
        </w:pPrChange>
      </w:pPr>
      <w:del w:id="5591" w:author="anupam yadav" w:date="2019-07-05T12:16:00Z">
        <w:r w:rsidRPr="00834337">
          <w:rPr>
            <w:rFonts w:ascii="Times New Roman" w:eastAsia="Times New Roman" w:hAnsi="Times New Roman" w:cs="Times New Roman"/>
            <w:sz w:val="24"/>
            <w:szCs w:val="24"/>
            <w:rPrChange w:id="559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593"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594" w:author="Du-rush Writing Studio" w:date="2019-06-14T06:55:00Z">
              <w:rPr>
                <w:rFonts w:ascii="Courier New" w:eastAsia="Courier New" w:hAnsi="Courier New" w:cs="Courier New"/>
                <w:sz w:val="24"/>
                <w:szCs w:val="24"/>
              </w:rPr>
            </w:rPrChange>
          </w:rPr>
          <w:tab/>
          <w:delText xml:space="preserve">Well, I was patting her…  </w:delText>
        </w:r>
      </w:del>
    </w:p>
    <w:p w:rsidR="00834337" w:rsidRPr="00834337" w:rsidRDefault="00834337" w:rsidP="00834337">
      <w:pPr>
        <w:pStyle w:val="normal0"/>
        <w:ind w:right="2160"/>
        <w:jc w:val="both"/>
        <w:rPr>
          <w:del w:id="5595" w:author="anupam yadav" w:date="2019-07-05T12:16:00Z"/>
          <w:rFonts w:ascii="Times New Roman" w:eastAsia="Times New Roman" w:hAnsi="Times New Roman" w:cs="Times New Roman"/>
          <w:sz w:val="24"/>
          <w:szCs w:val="24"/>
          <w:rPrChange w:id="5596" w:author="Du-rush Writing Studio" w:date="2019-06-14T06:55:00Z">
            <w:rPr>
              <w:del w:id="5597" w:author="anupam yadav" w:date="2019-07-05T12:16:00Z"/>
              <w:rFonts w:ascii="Courier New" w:eastAsia="Courier New" w:hAnsi="Courier New" w:cs="Courier New"/>
              <w:sz w:val="24"/>
              <w:szCs w:val="24"/>
            </w:rPr>
          </w:rPrChange>
        </w:rPr>
        <w:pPrChange w:id="5598" w:author="Divya Raja" w:date="2020-10-13T14:29:00Z">
          <w:pPr>
            <w:pStyle w:val="normal0"/>
            <w:ind w:right="2160"/>
          </w:pPr>
        </w:pPrChange>
      </w:pPr>
    </w:p>
    <w:p w:rsidR="00834337" w:rsidRPr="00834337" w:rsidRDefault="00834337" w:rsidP="00834337">
      <w:pPr>
        <w:pStyle w:val="normal0"/>
        <w:jc w:val="both"/>
        <w:rPr>
          <w:del w:id="5599" w:author="anupam yadav" w:date="2019-07-05T12:16:00Z"/>
          <w:rFonts w:ascii="Times New Roman" w:eastAsia="Times New Roman" w:hAnsi="Times New Roman" w:cs="Times New Roman"/>
          <w:sz w:val="24"/>
          <w:szCs w:val="24"/>
          <w:rPrChange w:id="5600" w:author="Du-rush Writing Studio" w:date="2019-06-14T06:55:00Z">
            <w:rPr>
              <w:del w:id="5601" w:author="anupam yadav" w:date="2019-07-05T12:16:00Z"/>
              <w:rFonts w:ascii="Courier New" w:eastAsia="Courier New" w:hAnsi="Courier New" w:cs="Courier New"/>
              <w:sz w:val="24"/>
              <w:szCs w:val="24"/>
            </w:rPr>
          </w:rPrChange>
        </w:rPr>
        <w:pPrChange w:id="5602" w:author="Divya Raja" w:date="2020-10-13T14:29:00Z">
          <w:pPr>
            <w:pStyle w:val="normal0"/>
          </w:pPr>
        </w:pPrChange>
      </w:pPr>
      <w:del w:id="5603" w:author="anupam yadav" w:date="2019-07-05T12:16:00Z">
        <w:r w:rsidRPr="00834337">
          <w:rPr>
            <w:rFonts w:ascii="Times New Roman" w:eastAsia="Times New Roman" w:hAnsi="Times New Roman" w:cs="Times New Roman"/>
            <w:sz w:val="24"/>
            <w:szCs w:val="24"/>
            <w:rPrChange w:id="5604" w:author="Du-rush Writing Studio" w:date="2019-06-14T06:55:00Z">
              <w:rPr>
                <w:rFonts w:ascii="Courier New" w:eastAsia="Courier New" w:hAnsi="Courier New" w:cs="Courier New"/>
                <w:sz w:val="24"/>
                <w:szCs w:val="24"/>
              </w:rPr>
            </w:rPrChange>
          </w:rPr>
          <w:delText>JINX goes into a limbo scene recalling what happened last night.</w:delText>
        </w:r>
      </w:del>
    </w:p>
    <w:p w:rsidR="00834337" w:rsidRPr="00834337" w:rsidRDefault="00834337" w:rsidP="00834337">
      <w:pPr>
        <w:pStyle w:val="normal0"/>
        <w:ind w:right="2160"/>
        <w:jc w:val="both"/>
        <w:rPr>
          <w:del w:id="5605" w:author="anupam yadav" w:date="2019-07-05T12:16:00Z"/>
          <w:rFonts w:ascii="Times New Roman" w:eastAsia="Times New Roman" w:hAnsi="Times New Roman" w:cs="Times New Roman"/>
          <w:sz w:val="24"/>
          <w:szCs w:val="24"/>
          <w:rPrChange w:id="5606" w:author="Du-rush Writing Studio" w:date="2019-06-14T06:55:00Z">
            <w:rPr>
              <w:del w:id="5607" w:author="anupam yadav" w:date="2019-07-05T12:16:00Z"/>
              <w:rFonts w:ascii="Courier New" w:eastAsia="Courier New" w:hAnsi="Courier New" w:cs="Courier New"/>
              <w:sz w:val="24"/>
              <w:szCs w:val="24"/>
            </w:rPr>
          </w:rPrChange>
        </w:rPr>
        <w:pPrChange w:id="5608" w:author="Divya Raja" w:date="2020-10-13T14:29:00Z">
          <w:pPr>
            <w:pStyle w:val="normal0"/>
            <w:ind w:right="2160"/>
          </w:pPr>
        </w:pPrChange>
      </w:pPr>
    </w:p>
    <w:p w:rsidR="00834337" w:rsidRPr="00834337" w:rsidRDefault="00834337" w:rsidP="00834337">
      <w:pPr>
        <w:pStyle w:val="normal0"/>
        <w:ind w:right="2160"/>
        <w:jc w:val="both"/>
        <w:rPr>
          <w:del w:id="5609" w:author="anupam yadav" w:date="2019-07-05T12:16:00Z"/>
          <w:rFonts w:ascii="Times New Roman" w:eastAsia="Times New Roman" w:hAnsi="Times New Roman" w:cs="Times New Roman"/>
          <w:b/>
          <w:sz w:val="24"/>
          <w:szCs w:val="24"/>
          <w:rPrChange w:id="5610" w:author="Du-rush Writing Studio" w:date="2019-06-14T06:55:00Z">
            <w:rPr>
              <w:del w:id="5611" w:author="anupam yadav" w:date="2019-07-05T12:16:00Z"/>
              <w:rFonts w:ascii="Courier New" w:eastAsia="Courier New" w:hAnsi="Courier New" w:cs="Courier New"/>
              <w:b/>
              <w:sz w:val="24"/>
              <w:szCs w:val="24"/>
            </w:rPr>
          </w:rPrChange>
        </w:rPr>
        <w:pPrChange w:id="5612" w:author="Divya Raja" w:date="2020-10-13T14:29:00Z">
          <w:pPr>
            <w:pStyle w:val="normal0"/>
            <w:ind w:right="2160"/>
          </w:pPr>
        </w:pPrChange>
      </w:pPr>
      <w:del w:id="5613" w:author="anupam yadav" w:date="2019-07-05T12:16:00Z">
        <w:r w:rsidRPr="00834337">
          <w:rPr>
            <w:rFonts w:ascii="Times New Roman" w:eastAsia="Times New Roman" w:hAnsi="Times New Roman" w:cs="Times New Roman"/>
            <w:b/>
            <w:sz w:val="24"/>
            <w:szCs w:val="24"/>
            <w:rPrChange w:id="5614" w:author="Du-rush Writing Studio" w:date="2019-06-14T06:55:00Z">
              <w:rPr>
                <w:rFonts w:ascii="Courier New" w:eastAsia="Courier New" w:hAnsi="Courier New" w:cs="Courier New"/>
                <w:b/>
                <w:sz w:val="24"/>
                <w:szCs w:val="24"/>
              </w:rPr>
            </w:rPrChange>
          </w:rPr>
          <w:delText>INT. TENT - CAMPSITE - NIGHT</w:delText>
        </w:r>
      </w:del>
    </w:p>
    <w:p w:rsidR="00834337" w:rsidRPr="00834337" w:rsidRDefault="00834337" w:rsidP="00834337">
      <w:pPr>
        <w:pStyle w:val="normal0"/>
        <w:ind w:right="2160"/>
        <w:jc w:val="both"/>
        <w:rPr>
          <w:del w:id="5615" w:author="anupam yadav" w:date="2019-07-05T12:16:00Z"/>
          <w:rFonts w:ascii="Times New Roman" w:eastAsia="Times New Roman" w:hAnsi="Times New Roman" w:cs="Times New Roman"/>
          <w:sz w:val="24"/>
          <w:szCs w:val="24"/>
          <w:rPrChange w:id="5616" w:author="Du-rush Writing Studio" w:date="2019-06-14T06:55:00Z">
            <w:rPr>
              <w:del w:id="5617" w:author="anupam yadav" w:date="2019-07-05T12:16:00Z"/>
              <w:rFonts w:ascii="Courier New" w:eastAsia="Courier New" w:hAnsi="Courier New" w:cs="Courier New"/>
              <w:sz w:val="24"/>
              <w:szCs w:val="24"/>
            </w:rPr>
          </w:rPrChange>
        </w:rPr>
        <w:pPrChange w:id="5618" w:author="Divya Raja" w:date="2020-10-13T14:29:00Z">
          <w:pPr>
            <w:pStyle w:val="normal0"/>
            <w:ind w:right="2160"/>
          </w:pPr>
        </w:pPrChange>
      </w:pPr>
      <w:del w:id="5619" w:author="anupam yadav" w:date="2019-07-05T12:16:00Z">
        <w:r w:rsidRPr="00834337">
          <w:rPr>
            <w:rFonts w:ascii="Times New Roman" w:eastAsia="Times New Roman" w:hAnsi="Times New Roman" w:cs="Times New Roman"/>
            <w:sz w:val="24"/>
            <w:szCs w:val="24"/>
            <w:rPrChange w:id="5620" w:author="Du-rush Writing Studio" w:date="2019-06-14T06:55:00Z">
              <w:rPr>
                <w:rFonts w:ascii="Courier New" w:eastAsia="Courier New" w:hAnsi="Courier New" w:cs="Courier New"/>
                <w:sz w:val="24"/>
                <w:szCs w:val="24"/>
              </w:rPr>
            </w:rPrChange>
          </w:rPr>
          <w:delText>Jane is patting and caressing the plant to sleep.</w:delText>
        </w:r>
      </w:del>
    </w:p>
    <w:p w:rsidR="00834337" w:rsidRPr="00834337" w:rsidRDefault="00834337" w:rsidP="00834337">
      <w:pPr>
        <w:pStyle w:val="normal0"/>
        <w:ind w:right="2160"/>
        <w:jc w:val="both"/>
        <w:rPr>
          <w:del w:id="5621" w:author="anupam yadav" w:date="2019-07-05T12:16:00Z"/>
          <w:rFonts w:ascii="Times New Roman" w:eastAsia="Times New Roman" w:hAnsi="Times New Roman" w:cs="Times New Roman"/>
          <w:sz w:val="24"/>
          <w:szCs w:val="24"/>
          <w:rPrChange w:id="5622" w:author="Du-rush Writing Studio" w:date="2019-06-14T06:55:00Z">
            <w:rPr>
              <w:del w:id="5623" w:author="anupam yadav" w:date="2019-07-05T12:16:00Z"/>
              <w:rFonts w:ascii="Courier New" w:eastAsia="Courier New" w:hAnsi="Courier New" w:cs="Courier New"/>
              <w:sz w:val="24"/>
              <w:szCs w:val="24"/>
            </w:rPr>
          </w:rPrChange>
        </w:rPr>
        <w:pPrChange w:id="5624" w:author="Divya Raja" w:date="2020-10-13T14:29:00Z">
          <w:pPr>
            <w:pStyle w:val="normal0"/>
            <w:ind w:right="2160"/>
          </w:pPr>
        </w:pPrChange>
      </w:pPr>
    </w:p>
    <w:p w:rsidR="00834337" w:rsidRPr="00834337" w:rsidRDefault="00834337" w:rsidP="00834337">
      <w:pPr>
        <w:pStyle w:val="normal0"/>
        <w:ind w:right="2160"/>
        <w:jc w:val="both"/>
        <w:rPr>
          <w:del w:id="5625" w:author="anupam yadav" w:date="2019-07-05T12:16:00Z"/>
          <w:rFonts w:ascii="Times New Roman" w:eastAsia="Times New Roman" w:hAnsi="Times New Roman" w:cs="Times New Roman"/>
          <w:sz w:val="24"/>
          <w:szCs w:val="24"/>
          <w:rPrChange w:id="5626" w:author="Du-rush Writing Studio" w:date="2019-06-14T06:55:00Z">
            <w:rPr>
              <w:del w:id="5627" w:author="anupam yadav" w:date="2019-07-05T12:16:00Z"/>
              <w:rFonts w:ascii="Courier New" w:eastAsia="Courier New" w:hAnsi="Courier New" w:cs="Courier New"/>
              <w:sz w:val="24"/>
              <w:szCs w:val="24"/>
            </w:rPr>
          </w:rPrChange>
        </w:rPr>
        <w:pPrChange w:id="5628" w:author="Divya Raja" w:date="2020-10-13T14:29:00Z">
          <w:pPr>
            <w:pStyle w:val="normal0"/>
            <w:ind w:right="2160"/>
            <w:jc w:val="center"/>
          </w:pPr>
        </w:pPrChange>
      </w:pPr>
      <w:del w:id="5629" w:author="anupam yadav" w:date="2019-07-05T12:16:00Z">
        <w:r w:rsidRPr="00834337">
          <w:rPr>
            <w:rFonts w:ascii="Times New Roman" w:eastAsia="Times New Roman" w:hAnsi="Times New Roman" w:cs="Times New Roman"/>
            <w:sz w:val="24"/>
            <w:szCs w:val="24"/>
            <w:rPrChange w:id="5630" w:author="Du-rush Writing Studio" w:date="2019-06-14T06:55:00Z">
              <w:rPr>
                <w:rFonts w:ascii="Courier New" w:eastAsia="Courier New" w:hAnsi="Courier New" w:cs="Courier New"/>
                <w:sz w:val="24"/>
                <w:szCs w:val="24"/>
              </w:rPr>
            </w:rPrChange>
          </w:rPr>
          <w:delText>JINX(CONT’D)</w:delText>
        </w:r>
      </w:del>
    </w:p>
    <w:p w:rsidR="00834337" w:rsidRPr="00834337" w:rsidRDefault="00834337" w:rsidP="00834337">
      <w:pPr>
        <w:pStyle w:val="normal0"/>
        <w:ind w:left="2160" w:right="2160"/>
        <w:jc w:val="both"/>
        <w:rPr>
          <w:del w:id="5631" w:author="anupam yadav" w:date="2019-07-05T12:16:00Z"/>
          <w:rFonts w:ascii="Times New Roman" w:eastAsia="Times New Roman" w:hAnsi="Times New Roman" w:cs="Times New Roman"/>
          <w:sz w:val="24"/>
          <w:szCs w:val="24"/>
          <w:rPrChange w:id="5632" w:author="Du-rush Writing Studio" w:date="2019-06-14T06:55:00Z">
            <w:rPr>
              <w:del w:id="5633" w:author="anupam yadav" w:date="2019-07-05T12:16:00Z"/>
              <w:rFonts w:ascii="Courier New" w:eastAsia="Courier New" w:hAnsi="Courier New" w:cs="Courier New"/>
              <w:sz w:val="24"/>
              <w:szCs w:val="24"/>
            </w:rPr>
          </w:rPrChange>
        </w:rPr>
        <w:pPrChange w:id="5634" w:author="Divya Raja" w:date="2020-10-13T14:29:00Z">
          <w:pPr>
            <w:pStyle w:val="normal0"/>
            <w:ind w:left="2160" w:right="2160"/>
          </w:pPr>
        </w:pPrChange>
      </w:pPr>
      <w:del w:id="5635" w:author="anupam yadav" w:date="2019-07-05T12:16:00Z">
        <w:r w:rsidRPr="00834337">
          <w:rPr>
            <w:rFonts w:ascii="Times New Roman" w:eastAsia="Times New Roman" w:hAnsi="Times New Roman" w:cs="Times New Roman"/>
            <w:sz w:val="24"/>
            <w:szCs w:val="24"/>
            <w:rPrChange w:id="5636" w:author="Du-rush Writing Studio" w:date="2019-06-14T06:55:00Z">
              <w:rPr>
                <w:rFonts w:ascii="Courier New" w:eastAsia="Courier New" w:hAnsi="Courier New" w:cs="Courier New"/>
                <w:sz w:val="24"/>
                <w:szCs w:val="24"/>
              </w:rPr>
            </w:rPrChange>
          </w:rPr>
          <w:delText xml:space="preserve">…head and that is about it, I guess… </w:delText>
        </w:r>
      </w:del>
    </w:p>
    <w:p w:rsidR="00834337" w:rsidRPr="00834337" w:rsidRDefault="00834337" w:rsidP="00834337">
      <w:pPr>
        <w:pStyle w:val="normal0"/>
        <w:ind w:left="2160" w:right="2160"/>
        <w:jc w:val="both"/>
        <w:rPr>
          <w:del w:id="5637" w:author="anupam yadav" w:date="2019-07-05T12:16:00Z"/>
          <w:rFonts w:ascii="Times New Roman" w:eastAsia="Times New Roman" w:hAnsi="Times New Roman" w:cs="Times New Roman"/>
          <w:sz w:val="24"/>
          <w:szCs w:val="24"/>
          <w:rPrChange w:id="5638" w:author="Du-rush Writing Studio" w:date="2019-06-14T06:55:00Z">
            <w:rPr>
              <w:del w:id="5639" w:author="anupam yadav" w:date="2019-07-05T12:16:00Z"/>
              <w:rFonts w:ascii="Courier New" w:eastAsia="Courier New" w:hAnsi="Courier New" w:cs="Courier New"/>
              <w:sz w:val="24"/>
              <w:szCs w:val="24"/>
            </w:rPr>
          </w:rPrChange>
        </w:rPr>
        <w:pPrChange w:id="5640" w:author="Divya Raja" w:date="2020-10-13T14:29:00Z">
          <w:pPr>
            <w:pStyle w:val="normal0"/>
            <w:ind w:left="2160" w:right="2160"/>
          </w:pPr>
        </w:pPrChange>
      </w:pPr>
      <w:del w:id="5641" w:author="anupam yadav" w:date="2019-07-05T12:16:00Z">
        <w:r w:rsidRPr="00834337">
          <w:rPr>
            <w:rFonts w:ascii="Times New Roman" w:eastAsia="Times New Roman" w:hAnsi="Times New Roman" w:cs="Times New Roman"/>
            <w:sz w:val="24"/>
            <w:szCs w:val="24"/>
            <w:rPrChange w:id="5642" w:author="Du-rush Writing Studio" w:date="2019-06-14T06:55:00Z">
              <w:rPr>
                <w:rFonts w:ascii="Courier New" w:eastAsia="Courier New" w:hAnsi="Courier New" w:cs="Courier New"/>
                <w:sz w:val="24"/>
                <w:szCs w:val="24"/>
              </w:rPr>
            </w:rPrChange>
          </w:rPr>
          <w:delText xml:space="preserve">(beat) </w:delText>
        </w:r>
      </w:del>
    </w:p>
    <w:p w:rsidR="00834337" w:rsidRPr="00834337" w:rsidRDefault="00834337" w:rsidP="00834337">
      <w:pPr>
        <w:pStyle w:val="normal0"/>
        <w:ind w:left="2160" w:right="2160"/>
        <w:jc w:val="both"/>
        <w:rPr>
          <w:del w:id="5643" w:author="anupam yadav" w:date="2019-07-05T12:16:00Z"/>
          <w:rFonts w:ascii="Times New Roman" w:eastAsia="Times New Roman" w:hAnsi="Times New Roman" w:cs="Times New Roman"/>
          <w:sz w:val="24"/>
          <w:szCs w:val="24"/>
          <w:rPrChange w:id="5644" w:author="Du-rush Writing Studio" w:date="2019-06-14T06:55:00Z">
            <w:rPr>
              <w:del w:id="5645" w:author="anupam yadav" w:date="2019-07-05T12:16:00Z"/>
              <w:rFonts w:ascii="Courier New" w:eastAsia="Courier New" w:hAnsi="Courier New" w:cs="Courier New"/>
              <w:sz w:val="24"/>
              <w:szCs w:val="24"/>
            </w:rPr>
          </w:rPrChange>
        </w:rPr>
        <w:pPrChange w:id="5646" w:author="Divya Raja" w:date="2020-10-13T14:29:00Z">
          <w:pPr>
            <w:pStyle w:val="normal0"/>
            <w:ind w:left="2160" w:right="2160"/>
          </w:pPr>
        </w:pPrChange>
      </w:pPr>
      <w:del w:id="5647" w:author="anupam yadav" w:date="2019-07-05T12:16:00Z">
        <w:r w:rsidRPr="00834337">
          <w:rPr>
            <w:rFonts w:ascii="Times New Roman" w:eastAsia="Times New Roman" w:hAnsi="Times New Roman" w:cs="Times New Roman"/>
            <w:sz w:val="24"/>
            <w:szCs w:val="24"/>
            <w:rPrChange w:id="5648" w:author="Du-rush Writing Studio" w:date="2019-06-14T06:55:00Z">
              <w:rPr>
                <w:rFonts w:ascii="Courier New" w:eastAsia="Courier New" w:hAnsi="Courier New" w:cs="Courier New"/>
                <w:sz w:val="24"/>
                <w:szCs w:val="24"/>
              </w:rPr>
            </w:rPrChange>
          </w:rPr>
          <w:delText xml:space="preserve">Wait a minute… </w:delText>
        </w:r>
      </w:del>
    </w:p>
    <w:p w:rsidR="00834337" w:rsidRPr="00834337" w:rsidRDefault="00834337" w:rsidP="00834337">
      <w:pPr>
        <w:pStyle w:val="normal0"/>
        <w:ind w:left="2160" w:right="2160"/>
        <w:jc w:val="both"/>
        <w:rPr>
          <w:del w:id="5649" w:author="anupam yadav" w:date="2019-07-05T12:16:00Z"/>
          <w:rFonts w:ascii="Times New Roman" w:eastAsia="Times New Roman" w:hAnsi="Times New Roman" w:cs="Times New Roman"/>
          <w:sz w:val="24"/>
          <w:szCs w:val="24"/>
          <w:rPrChange w:id="5650" w:author="Du-rush Writing Studio" w:date="2019-06-14T06:55:00Z">
            <w:rPr>
              <w:del w:id="5651" w:author="anupam yadav" w:date="2019-07-05T12:16:00Z"/>
              <w:rFonts w:ascii="Courier New" w:eastAsia="Courier New" w:hAnsi="Courier New" w:cs="Courier New"/>
              <w:sz w:val="24"/>
              <w:szCs w:val="24"/>
            </w:rPr>
          </w:rPrChange>
        </w:rPr>
        <w:pPrChange w:id="5652" w:author="Divya Raja" w:date="2020-10-13T14:29:00Z">
          <w:pPr>
            <w:pStyle w:val="normal0"/>
            <w:ind w:left="2160" w:right="2160"/>
          </w:pPr>
        </w:pPrChange>
      </w:pPr>
    </w:p>
    <w:p w:rsidR="00834337" w:rsidRPr="00834337" w:rsidRDefault="00834337" w:rsidP="00834337">
      <w:pPr>
        <w:pStyle w:val="normal0"/>
        <w:jc w:val="both"/>
        <w:rPr>
          <w:del w:id="5653" w:author="anupam yadav" w:date="2019-07-05T12:16:00Z"/>
          <w:rFonts w:ascii="Times New Roman" w:eastAsia="Times New Roman" w:hAnsi="Times New Roman" w:cs="Times New Roman"/>
          <w:sz w:val="24"/>
          <w:szCs w:val="24"/>
          <w:rPrChange w:id="5654" w:author="Du-rush Writing Studio" w:date="2019-06-14T06:55:00Z">
            <w:rPr>
              <w:del w:id="5655" w:author="anupam yadav" w:date="2019-07-05T12:16:00Z"/>
              <w:rFonts w:ascii="Courier New" w:eastAsia="Courier New" w:hAnsi="Courier New" w:cs="Courier New"/>
              <w:sz w:val="24"/>
              <w:szCs w:val="24"/>
            </w:rPr>
          </w:rPrChange>
        </w:rPr>
        <w:pPrChange w:id="5656" w:author="Divya Raja" w:date="2020-10-13T14:29:00Z">
          <w:pPr>
            <w:pStyle w:val="normal0"/>
          </w:pPr>
        </w:pPrChange>
      </w:pPr>
      <w:del w:id="5657" w:author="anupam yadav" w:date="2019-07-05T12:16:00Z">
        <w:r w:rsidRPr="00834337">
          <w:rPr>
            <w:rFonts w:ascii="Times New Roman" w:eastAsia="Times New Roman" w:hAnsi="Times New Roman" w:cs="Times New Roman"/>
            <w:sz w:val="24"/>
            <w:szCs w:val="24"/>
            <w:rPrChange w:id="5658" w:author="Du-rush Writing Studio" w:date="2019-06-14T06:55:00Z">
              <w:rPr>
                <w:rFonts w:ascii="Courier New" w:eastAsia="Courier New" w:hAnsi="Courier New" w:cs="Courier New"/>
                <w:sz w:val="24"/>
                <w:szCs w:val="24"/>
              </w:rPr>
            </w:rPrChange>
          </w:rPr>
          <w:delText>The three sounds get more heightened as Jinx recalls them.</w:delText>
        </w:r>
      </w:del>
    </w:p>
    <w:p w:rsidR="00834337" w:rsidRPr="00834337" w:rsidRDefault="00834337" w:rsidP="00834337">
      <w:pPr>
        <w:pStyle w:val="normal0"/>
        <w:jc w:val="both"/>
        <w:rPr>
          <w:del w:id="5659" w:author="anupam yadav" w:date="2019-07-05T12:16:00Z"/>
          <w:rFonts w:ascii="Times New Roman" w:eastAsia="Times New Roman" w:hAnsi="Times New Roman" w:cs="Times New Roman"/>
          <w:sz w:val="24"/>
          <w:szCs w:val="24"/>
          <w:rPrChange w:id="5660" w:author="Du-rush Writing Studio" w:date="2019-06-14T06:55:00Z">
            <w:rPr>
              <w:del w:id="5661" w:author="anupam yadav" w:date="2019-07-05T12:16:00Z"/>
              <w:rFonts w:ascii="Courier New" w:eastAsia="Courier New" w:hAnsi="Courier New" w:cs="Courier New"/>
              <w:sz w:val="24"/>
              <w:szCs w:val="24"/>
            </w:rPr>
          </w:rPrChange>
        </w:rPr>
        <w:pPrChange w:id="5662" w:author="Divya Raja" w:date="2020-10-13T14:29:00Z">
          <w:pPr>
            <w:pStyle w:val="normal0"/>
          </w:pPr>
        </w:pPrChange>
      </w:pPr>
    </w:p>
    <w:p w:rsidR="00834337" w:rsidRPr="00834337" w:rsidRDefault="00834337" w:rsidP="00834337">
      <w:pPr>
        <w:pStyle w:val="normal0"/>
        <w:jc w:val="both"/>
        <w:rPr>
          <w:del w:id="5663" w:author="anupam yadav" w:date="2019-07-05T12:16:00Z"/>
          <w:rFonts w:ascii="Times New Roman" w:eastAsia="Times New Roman" w:hAnsi="Times New Roman" w:cs="Times New Roman"/>
          <w:sz w:val="24"/>
          <w:szCs w:val="24"/>
          <w:rPrChange w:id="5664" w:author="Du-rush Writing Studio" w:date="2019-06-14T06:55:00Z">
            <w:rPr>
              <w:del w:id="5665" w:author="anupam yadav" w:date="2019-07-05T12:16:00Z"/>
              <w:rFonts w:ascii="Courier New" w:eastAsia="Courier New" w:hAnsi="Courier New" w:cs="Courier New"/>
              <w:sz w:val="24"/>
              <w:szCs w:val="24"/>
            </w:rPr>
          </w:rPrChange>
        </w:rPr>
        <w:pPrChange w:id="5666" w:author="Divya Raja" w:date="2020-10-13T14:29:00Z">
          <w:pPr>
            <w:pStyle w:val="normal0"/>
            <w:jc w:val="center"/>
          </w:pPr>
        </w:pPrChange>
      </w:pPr>
      <w:del w:id="5667" w:author="anupam yadav" w:date="2019-07-05T12:16:00Z">
        <w:r w:rsidRPr="00834337">
          <w:rPr>
            <w:rFonts w:ascii="Times New Roman" w:eastAsia="Times New Roman" w:hAnsi="Times New Roman" w:cs="Times New Roman"/>
            <w:sz w:val="24"/>
            <w:szCs w:val="24"/>
            <w:rPrChange w:id="5668" w:author="Du-rush Writing Studio" w:date="2019-06-14T06:55:00Z">
              <w:rPr>
                <w:rFonts w:ascii="Courier New" w:eastAsia="Courier New" w:hAnsi="Courier New" w:cs="Courier New"/>
                <w:sz w:val="24"/>
                <w:szCs w:val="24"/>
              </w:rPr>
            </w:rPrChange>
          </w:rPr>
          <w:delText>JINX(CONT’D)(VO)</w:delText>
        </w:r>
      </w:del>
    </w:p>
    <w:p w:rsidR="00834337" w:rsidRPr="00834337" w:rsidRDefault="00834337" w:rsidP="00834337">
      <w:pPr>
        <w:pStyle w:val="normal0"/>
        <w:ind w:left="2160" w:right="2160"/>
        <w:jc w:val="both"/>
        <w:rPr>
          <w:del w:id="5669" w:author="anupam yadav" w:date="2019-07-05T12:16:00Z"/>
          <w:rFonts w:ascii="Times New Roman" w:eastAsia="Times New Roman" w:hAnsi="Times New Roman" w:cs="Times New Roman"/>
          <w:sz w:val="24"/>
          <w:szCs w:val="24"/>
          <w:rPrChange w:id="5670" w:author="Du-rush Writing Studio" w:date="2019-06-14T06:55:00Z">
            <w:rPr>
              <w:del w:id="5671" w:author="anupam yadav" w:date="2019-07-05T12:16:00Z"/>
              <w:rFonts w:ascii="Courier New" w:eastAsia="Courier New" w:hAnsi="Courier New" w:cs="Courier New"/>
              <w:sz w:val="24"/>
              <w:szCs w:val="24"/>
            </w:rPr>
          </w:rPrChange>
        </w:rPr>
        <w:pPrChange w:id="5672" w:author="Divya Raja" w:date="2020-10-13T14:29:00Z">
          <w:pPr>
            <w:pStyle w:val="normal0"/>
            <w:ind w:left="2160" w:right="2160"/>
          </w:pPr>
        </w:pPrChange>
      </w:pPr>
      <w:del w:id="5673" w:author="anupam yadav" w:date="2019-07-05T12:16:00Z">
        <w:r w:rsidRPr="00834337">
          <w:rPr>
            <w:rFonts w:ascii="Times New Roman" w:eastAsia="Times New Roman" w:hAnsi="Times New Roman" w:cs="Times New Roman"/>
            <w:sz w:val="24"/>
            <w:szCs w:val="24"/>
            <w:rPrChange w:id="5674" w:author="Du-rush Writing Studio" w:date="2019-06-14T06:55:00Z">
              <w:rPr>
                <w:rFonts w:ascii="Courier New" w:eastAsia="Courier New" w:hAnsi="Courier New" w:cs="Courier New"/>
                <w:sz w:val="24"/>
                <w:szCs w:val="24"/>
              </w:rPr>
            </w:rPrChange>
          </w:rPr>
          <w:delText>…There were a few sounds at the campsite which might have helped her fall asleep.</w:delText>
        </w:r>
      </w:del>
    </w:p>
    <w:p w:rsidR="00834337" w:rsidRPr="00834337" w:rsidRDefault="00834337" w:rsidP="00834337">
      <w:pPr>
        <w:pStyle w:val="normal0"/>
        <w:ind w:right="2160"/>
        <w:jc w:val="both"/>
        <w:rPr>
          <w:del w:id="5675" w:author="anupam yadav" w:date="2019-07-05T12:16:00Z"/>
          <w:rFonts w:ascii="Times New Roman" w:eastAsia="Times New Roman" w:hAnsi="Times New Roman" w:cs="Times New Roman"/>
          <w:sz w:val="24"/>
          <w:szCs w:val="24"/>
          <w:rPrChange w:id="5676" w:author="Du-rush Writing Studio" w:date="2019-06-14T06:55:00Z">
            <w:rPr>
              <w:del w:id="5677" w:author="anupam yadav" w:date="2019-07-05T12:16:00Z"/>
              <w:rFonts w:ascii="Courier New" w:eastAsia="Courier New" w:hAnsi="Courier New" w:cs="Courier New"/>
              <w:sz w:val="24"/>
              <w:szCs w:val="24"/>
            </w:rPr>
          </w:rPrChange>
        </w:rPr>
        <w:pPrChange w:id="5678" w:author="Divya Raja" w:date="2020-10-13T14:29:00Z">
          <w:pPr>
            <w:pStyle w:val="normal0"/>
            <w:ind w:right="2160"/>
          </w:pPr>
        </w:pPrChange>
      </w:pPr>
    </w:p>
    <w:p w:rsidR="00834337" w:rsidRPr="00834337" w:rsidRDefault="00834337" w:rsidP="00834337">
      <w:pPr>
        <w:pStyle w:val="normal0"/>
        <w:ind w:right="2160"/>
        <w:jc w:val="both"/>
        <w:rPr>
          <w:del w:id="5679" w:author="anupam yadav" w:date="2019-07-05T12:16:00Z"/>
          <w:rFonts w:ascii="Times New Roman" w:eastAsia="Times New Roman" w:hAnsi="Times New Roman" w:cs="Times New Roman"/>
          <w:sz w:val="24"/>
          <w:szCs w:val="24"/>
          <w:rPrChange w:id="5680" w:author="Du-rush Writing Studio" w:date="2019-06-14T06:55:00Z">
            <w:rPr>
              <w:del w:id="5681" w:author="anupam yadav" w:date="2019-07-05T12:16:00Z"/>
              <w:rFonts w:ascii="Courier New" w:eastAsia="Courier New" w:hAnsi="Courier New" w:cs="Courier New"/>
              <w:sz w:val="24"/>
              <w:szCs w:val="24"/>
            </w:rPr>
          </w:rPrChange>
        </w:rPr>
        <w:pPrChange w:id="5682" w:author="Divya Raja" w:date="2020-10-13T14:29:00Z">
          <w:pPr>
            <w:pStyle w:val="normal0"/>
            <w:ind w:right="2160"/>
            <w:jc w:val="center"/>
          </w:pPr>
        </w:pPrChange>
      </w:pPr>
      <w:del w:id="5683" w:author="anupam yadav" w:date="2019-07-05T12:16:00Z">
        <w:r w:rsidRPr="00834337">
          <w:rPr>
            <w:rFonts w:ascii="Times New Roman" w:eastAsia="Times New Roman" w:hAnsi="Times New Roman" w:cs="Times New Roman"/>
            <w:sz w:val="24"/>
            <w:szCs w:val="24"/>
            <w:rPrChange w:id="5684" w:author="Du-rush Writing Studio" w:date="2019-06-14T06:55:00Z">
              <w:rPr>
                <w:rFonts w:ascii="Courier New" w:eastAsia="Courier New" w:hAnsi="Courier New" w:cs="Courier New"/>
                <w:sz w:val="24"/>
                <w:szCs w:val="24"/>
              </w:rPr>
            </w:rPrChange>
          </w:rPr>
          <w:delText>FRANK</w:delText>
        </w:r>
      </w:del>
    </w:p>
    <w:p w:rsidR="00834337" w:rsidRPr="00834337" w:rsidRDefault="00834337" w:rsidP="00834337">
      <w:pPr>
        <w:pStyle w:val="normal0"/>
        <w:ind w:left="1440" w:right="2160" w:firstLine="720"/>
        <w:jc w:val="both"/>
        <w:rPr>
          <w:del w:id="5685" w:author="anupam yadav" w:date="2019-07-05T12:16:00Z"/>
          <w:rFonts w:ascii="Times New Roman" w:eastAsia="Times New Roman" w:hAnsi="Times New Roman" w:cs="Times New Roman"/>
          <w:sz w:val="24"/>
          <w:szCs w:val="24"/>
          <w:rPrChange w:id="5686" w:author="Du-rush Writing Studio" w:date="2019-06-14T06:55:00Z">
            <w:rPr>
              <w:del w:id="5687" w:author="anupam yadav" w:date="2019-07-05T12:16:00Z"/>
              <w:rFonts w:ascii="Courier New" w:eastAsia="Courier New" w:hAnsi="Courier New" w:cs="Courier New"/>
              <w:sz w:val="24"/>
              <w:szCs w:val="24"/>
            </w:rPr>
          </w:rPrChange>
        </w:rPr>
        <w:pPrChange w:id="5688" w:author="Divya Raja" w:date="2020-10-13T14:29:00Z">
          <w:pPr>
            <w:pStyle w:val="normal0"/>
            <w:ind w:left="1440" w:right="2160" w:firstLine="720"/>
          </w:pPr>
        </w:pPrChange>
      </w:pPr>
      <w:del w:id="5689" w:author="anupam yadav" w:date="2019-07-05T12:16:00Z">
        <w:r w:rsidRPr="00834337">
          <w:rPr>
            <w:rFonts w:ascii="Times New Roman" w:eastAsia="Times New Roman" w:hAnsi="Times New Roman" w:cs="Times New Roman"/>
            <w:sz w:val="24"/>
            <w:szCs w:val="24"/>
            <w:rPrChange w:id="5690" w:author="Du-rush Writing Studio" w:date="2019-06-14T06:55:00Z">
              <w:rPr>
                <w:rFonts w:ascii="Courier New" w:eastAsia="Courier New" w:hAnsi="Courier New" w:cs="Courier New"/>
                <w:sz w:val="24"/>
                <w:szCs w:val="24"/>
              </w:rPr>
            </w:rPrChange>
          </w:rPr>
          <w:delText>Quick! What were those sounds?</w:delText>
        </w:r>
      </w:del>
    </w:p>
    <w:p w:rsidR="00834337" w:rsidRPr="00834337" w:rsidRDefault="00834337" w:rsidP="00834337">
      <w:pPr>
        <w:pStyle w:val="normal0"/>
        <w:ind w:left="1440" w:right="2160"/>
        <w:jc w:val="both"/>
        <w:rPr>
          <w:del w:id="5691" w:author="anupam yadav" w:date="2019-07-05T12:16:00Z"/>
          <w:rFonts w:ascii="Times New Roman" w:eastAsia="Times New Roman" w:hAnsi="Times New Roman" w:cs="Times New Roman"/>
          <w:sz w:val="24"/>
          <w:szCs w:val="24"/>
          <w:rPrChange w:id="5692" w:author="Du-rush Writing Studio" w:date="2019-06-14T06:55:00Z">
            <w:rPr>
              <w:del w:id="5693" w:author="anupam yadav" w:date="2019-07-05T12:16:00Z"/>
              <w:rFonts w:ascii="Courier New" w:eastAsia="Courier New" w:hAnsi="Courier New" w:cs="Courier New"/>
              <w:sz w:val="24"/>
              <w:szCs w:val="24"/>
            </w:rPr>
          </w:rPrChange>
        </w:rPr>
        <w:pPrChange w:id="5694" w:author="Divya Raja" w:date="2020-10-13T14:29:00Z">
          <w:pPr>
            <w:pStyle w:val="normal0"/>
            <w:ind w:left="1440" w:right="2160"/>
            <w:jc w:val="center"/>
          </w:pPr>
        </w:pPrChange>
      </w:pPr>
    </w:p>
    <w:p w:rsidR="00834337" w:rsidRPr="00834337" w:rsidRDefault="00834337" w:rsidP="00834337">
      <w:pPr>
        <w:pStyle w:val="normal0"/>
        <w:jc w:val="both"/>
        <w:rPr>
          <w:del w:id="5695" w:author="anupam yadav" w:date="2019-07-05T12:16:00Z"/>
          <w:rFonts w:ascii="Times New Roman" w:eastAsia="Times New Roman" w:hAnsi="Times New Roman" w:cs="Times New Roman"/>
          <w:sz w:val="24"/>
          <w:szCs w:val="24"/>
          <w:rPrChange w:id="5696" w:author="Du-rush Writing Studio" w:date="2019-06-14T06:55:00Z">
            <w:rPr>
              <w:del w:id="5697" w:author="anupam yadav" w:date="2019-07-05T12:16:00Z"/>
              <w:rFonts w:ascii="Courier New" w:eastAsia="Courier New" w:hAnsi="Courier New" w:cs="Courier New"/>
              <w:sz w:val="24"/>
              <w:szCs w:val="24"/>
            </w:rPr>
          </w:rPrChange>
        </w:rPr>
        <w:pPrChange w:id="5698" w:author="Divya Raja" w:date="2020-10-13T14:29:00Z">
          <w:pPr>
            <w:pStyle w:val="normal0"/>
          </w:pPr>
        </w:pPrChange>
      </w:pPr>
      <w:del w:id="5699" w:author="anupam yadav" w:date="2019-07-05T12:16:00Z">
        <w:r w:rsidRPr="00834337">
          <w:rPr>
            <w:rFonts w:ascii="Times New Roman" w:eastAsia="Times New Roman" w:hAnsi="Times New Roman" w:cs="Times New Roman"/>
            <w:sz w:val="24"/>
            <w:szCs w:val="24"/>
            <w:rPrChange w:id="5700" w:author="Du-rush Writing Studio" w:date="2019-06-14T06:55:00Z">
              <w:rPr>
                <w:rFonts w:ascii="Courier New" w:eastAsia="Courier New" w:hAnsi="Courier New" w:cs="Courier New"/>
                <w:sz w:val="24"/>
                <w:szCs w:val="24"/>
              </w:rPr>
            </w:rPrChange>
          </w:rPr>
          <w:delText>As Jinx recalls each sound, a foley of the corresponding sound plays in the background.</w:delText>
        </w:r>
      </w:del>
    </w:p>
    <w:p w:rsidR="00834337" w:rsidRPr="00834337" w:rsidRDefault="00834337" w:rsidP="00834337">
      <w:pPr>
        <w:pStyle w:val="normal0"/>
        <w:jc w:val="both"/>
        <w:rPr>
          <w:del w:id="5701" w:author="anupam yadav" w:date="2019-07-05T12:16:00Z"/>
          <w:rFonts w:ascii="Times New Roman" w:eastAsia="Times New Roman" w:hAnsi="Times New Roman" w:cs="Times New Roman"/>
          <w:sz w:val="24"/>
          <w:szCs w:val="24"/>
          <w:rPrChange w:id="5702" w:author="Du-rush Writing Studio" w:date="2019-06-14T06:55:00Z">
            <w:rPr>
              <w:del w:id="5703" w:author="anupam yadav" w:date="2019-07-05T12:16:00Z"/>
              <w:rFonts w:ascii="Courier New" w:eastAsia="Courier New" w:hAnsi="Courier New" w:cs="Courier New"/>
              <w:sz w:val="24"/>
              <w:szCs w:val="24"/>
            </w:rPr>
          </w:rPrChange>
        </w:rPr>
        <w:pPrChange w:id="5704" w:author="Divya Raja" w:date="2020-10-13T14:29:00Z">
          <w:pPr>
            <w:pStyle w:val="normal0"/>
          </w:pPr>
        </w:pPrChange>
      </w:pPr>
    </w:p>
    <w:p w:rsidR="00834337" w:rsidRPr="00834337" w:rsidRDefault="00834337" w:rsidP="00834337">
      <w:pPr>
        <w:pStyle w:val="normal0"/>
        <w:ind w:left="1440" w:right="2160"/>
        <w:jc w:val="both"/>
        <w:rPr>
          <w:del w:id="5705" w:author="anupam yadav" w:date="2019-07-05T12:16:00Z"/>
          <w:rFonts w:ascii="Times New Roman" w:eastAsia="Times New Roman" w:hAnsi="Times New Roman" w:cs="Times New Roman"/>
          <w:sz w:val="24"/>
          <w:szCs w:val="24"/>
          <w:rPrChange w:id="5706" w:author="Du-rush Writing Studio" w:date="2019-06-14T06:55:00Z">
            <w:rPr>
              <w:del w:id="5707" w:author="anupam yadav" w:date="2019-07-05T12:16:00Z"/>
              <w:rFonts w:ascii="Courier New" w:eastAsia="Courier New" w:hAnsi="Courier New" w:cs="Courier New"/>
              <w:sz w:val="24"/>
              <w:szCs w:val="24"/>
            </w:rPr>
          </w:rPrChange>
        </w:rPr>
        <w:pPrChange w:id="5708" w:author="Divya Raja" w:date="2020-10-13T14:29:00Z">
          <w:pPr>
            <w:pStyle w:val="normal0"/>
            <w:ind w:left="1440" w:right="2160"/>
          </w:pPr>
        </w:pPrChange>
      </w:pPr>
      <w:del w:id="5709" w:author="anupam yadav" w:date="2019-07-05T12:16:00Z">
        <w:r w:rsidRPr="00834337">
          <w:rPr>
            <w:rFonts w:ascii="Times New Roman" w:eastAsia="Times New Roman" w:hAnsi="Times New Roman" w:cs="Times New Roman"/>
            <w:sz w:val="24"/>
            <w:szCs w:val="24"/>
            <w:rPrChange w:id="571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711" w:author="Du-rush Writing Studio" w:date="2019-06-14T06:55:00Z">
              <w:rPr>
                <w:rFonts w:ascii="Courier New" w:eastAsia="Courier New" w:hAnsi="Courier New" w:cs="Courier New"/>
                <w:sz w:val="24"/>
                <w:szCs w:val="24"/>
              </w:rPr>
            </w:rPrChange>
          </w:rPr>
          <w:tab/>
        </w:r>
      </w:del>
    </w:p>
    <w:p w:rsidR="00834337" w:rsidRPr="00834337" w:rsidRDefault="00834337" w:rsidP="00834337">
      <w:pPr>
        <w:pStyle w:val="normal0"/>
        <w:ind w:left="1440" w:right="2160"/>
        <w:jc w:val="both"/>
        <w:rPr>
          <w:del w:id="5712" w:author="anupam yadav" w:date="2019-07-05T12:16:00Z"/>
          <w:rFonts w:ascii="Times New Roman" w:eastAsia="Times New Roman" w:hAnsi="Times New Roman" w:cs="Times New Roman"/>
          <w:sz w:val="24"/>
          <w:szCs w:val="24"/>
          <w:rPrChange w:id="5713" w:author="Du-rush Writing Studio" w:date="2019-06-14T06:55:00Z">
            <w:rPr>
              <w:del w:id="5714" w:author="anupam yadav" w:date="2019-07-05T12:16:00Z"/>
              <w:rFonts w:ascii="Courier New" w:eastAsia="Courier New" w:hAnsi="Courier New" w:cs="Courier New"/>
              <w:sz w:val="24"/>
              <w:szCs w:val="24"/>
            </w:rPr>
          </w:rPrChange>
        </w:rPr>
        <w:pPrChange w:id="5715" w:author="Divya Raja" w:date="2020-10-13T14:29:00Z">
          <w:pPr>
            <w:pStyle w:val="normal0"/>
            <w:ind w:left="1440" w:right="2160"/>
          </w:pPr>
        </w:pPrChange>
      </w:pPr>
      <w:del w:id="5716" w:author="anupam yadav" w:date="2019-07-05T12:16:00Z">
        <w:r w:rsidRPr="00834337">
          <w:rPr>
            <w:rFonts w:ascii="Times New Roman" w:eastAsia="Times New Roman" w:hAnsi="Times New Roman" w:cs="Times New Roman"/>
            <w:sz w:val="24"/>
            <w:szCs w:val="24"/>
            <w:rPrChange w:id="571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71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719" w:author="Du-rush Writing Studio" w:date="2019-06-14T06:55:00Z">
              <w:rPr>
                <w:rFonts w:ascii="Courier New" w:eastAsia="Courier New" w:hAnsi="Courier New" w:cs="Courier New"/>
                <w:sz w:val="24"/>
                <w:szCs w:val="24"/>
              </w:rPr>
            </w:rPrChange>
          </w:rPr>
          <w:tab/>
          <w:delText xml:space="preserve">   JINX</w:delText>
        </w:r>
      </w:del>
    </w:p>
    <w:p w:rsidR="00834337" w:rsidRPr="00834337" w:rsidRDefault="00834337" w:rsidP="00834337">
      <w:pPr>
        <w:pStyle w:val="normal0"/>
        <w:ind w:left="2160" w:right="2160"/>
        <w:jc w:val="both"/>
        <w:rPr>
          <w:del w:id="5720" w:author="anupam yadav" w:date="2019-07-05T12:16:00Z"/>
          <w:rFonts w:ascii="Times New Roman" w:eastAsia="Times New Roman" w:hAnsi="Times New Roman" w:cs="Times New Roman"/>
          <w:sz w:val="24"/>
          <w:szCs w:val="24"/>
          <w:rPrChange w:id="5721" w:author="Du-rush Writing Studio" w:date="2019-06-14T06:55:00Z">
            <w:rPr>
              <w:del w:id="5722" w:author="anupam yadav" w:date="2019-07-05T12:16:00Z"/>
              <w:rFonts w:ascii="Courier New" w:eastAsia="Courier New" w:hAnsi="Courier New" w:cs="Courier New"/>
              <w:sz w:val="24"/>
              <w:szCs w:val="24"/>
            </w:rPr>
          </w:rPrChange>
        </w:rPr>
        <w:pPrChange w:id="5723" w:author="Divya Raja" w:date="2020-10-13T14:29:00Z">
          <w:pPr>
            <w:pStyle w:val="normal0"/>
            <w:ind w:left="2160" w:right="2160"/>
          </w:pPr>
        </w:pPrChange>
      </w:pPr>
      <w:del w:id="5724" w:author="anupam yadav" w:date="2019-07-05T12:16:00Z">
        <w:r w:rsidRPr="00834337">
          <w:rPr>
            <w:rFonts w:ascii="Times New Roman" w:eastAsia="Times New Roman" w:hAnsi="Times New Roman" w:cs="Times New Roman"/>
            <w:sz w:val="24"/>
            <w:szCs w:val="24"/>
            <w:rPrChange w:id="5725" w:author="Du-rush Writing Studio" w:date="2019-06-14T06:55:00Z">
              <w:rPr>
                <w:rFonts w:ascii="Courier New" w:eastAsia="Courier New" w:hAnsi="Courier New" w:cs="Courier New"/>
                <w:sz w:val="24"/>
                <w:szCs w:val="24"/>
              </w:rPr>
            </w:rPrChange>
          </w:rPr>
          <w:delText xml:space="preserve">There was the sound of the drums, (beat) </w:delText>
        </w:r>
      </w:del>
    </w:p>
    <w:p w:rsidR="00834337" w:rsidRPr="00834337" w:rsidRDefault="00834337" w:rsidP="00834337">
      <w:pPr>
        <w:pStyle w:val="normal0"/>
        <w:ind w:left="2160" w:right="2160"/>
        <w:jc w:val="both"/>
        <w:rPr>
          <w:del w:id="5726" w:author="anupam yadav" w:date="2019-07-05T12:16:00Z"/>
          <w:rFonts w:ascii="Times New Roman" w:eastAsia="Times New Roman" w:hAnsi="Times New Roman" w:cs="Times New Roman"/>
          <w:sz w:val="24"/>
          <w:szCs w:val="24"/>
          <w:rPrChange w:id="5727" w:author="Du-rush Writing Studio" w:date="2019-06-14T06:55:00Z">
            <w:rPr>
              <w:del w:id="5728" w:author="anupam yadav" w:date="2019-07-05T12:16:00Z"/>
              <w:rFonts w:ascii="Courier New" w:eastAsia="Courier New" w:hAnsi="Courier New" w:cs="Courier New"/>
              <w:sz w:val="24"/>
              <w:szCs w:val="24"/>
            </w:rPr>
          </w:rPrChange>
        </w:rPr>
        <w:pPrChange w:id="5729" w:author="Divya Raja" w:date="2020-10-13T14:29:00Z">
          <w:pPr>
            <w:pStyle w:val="normal0"/>
            <w:ind w:left="2160" w:right="2160"/>
          </w:pPr>
        </w:pPrChange>
      </w:pPr>
      <w:del w:id="5730" w:author="anupam yadav" w:date="2019-07-05T12:16:00Z">
        <w:r w:rsidRPr="00834337">
          <w:rPr>
            <w:rFonts w:ascii="Times New Roman" w:eastAsia="Times New Roman" w:hAnsi="Times New Roman" w:cs="Times New Roman"/>
            <w:sz w:val="24"/>
            <w:szCs w:val="24"/>
            <w:rPrChange w:id="5731" w:author="Du-rush Writing Studio" w:date="2019-06-14T06:55:00Z">
              <w:rPr>
                <w:rFonts w:ascii="Courier New" w:eastAsia="Courier New" w:hAnsi="Courier New" w:cs="Courier New"/>
                <w:sz w:val="24"/>
                <w:szCs w:val="24"/>
              </w:rPr>
            </w:rPrChange>
          </w:rPr>
          <w:delText xml:space="preserve">somebody was playing the flute </w:delText>
        </w:r>
      </w:del>
    </w:p>
    <w:p w:rsidR="00834337" w:rsidRPr="00834337" w:rsidRDefault="00834337" w:rsidP="00834337">
      <w:pPr>
        <w:pStyle w:val="normal0"/>
        <w:ind w:left="2160" w:right="2160"/>
        <w:jc w:val="both"/>
        <w:rPr>
          <w:del w:id="5732" w:author="anupam yadav" w:date="2019-07-05T12:16:00Z"/>
          <w:rFonts w:ascii="Times New Roman" w:eastAsia="Times New Roman" w:hAnsi="Times New Roman" w:cs="Times New Roman"/>
          <w:sz w:val="24"/>
          <w:szCs w:val="24"/>
          <w:rPrChange w:id="5733" w:author="Du-rush Writing Studio" w:date="2019-06-14T06:55:00Z">
            <w:rPr>
              <w:del w:id="5734" w:author="anupam yadav" w:date="2019-07-05T12:16:00Z"/>
              <w:rFonts w:ascii="Courier New" w:eastAsia="Courier New" w:hAnsi="Courier New" w:cs="Courier New"/>
              <w:sz w:val="24"/>
              <w:szCs w:val="24"/>
            </w:rPr>
          </w:rPrChange>
        </w:rPr>
        <w:pPrChange w:id="5735" w:author="Divya Raja" w:date="2020-10-13T14:29:00Z">
          <w:pPr>
            <w:pStyle w:val="normal0"/>
            <w:ind w:left="2160" w:right="2160"/>
          </w:pPr>
        </w:pPrChange>
      </w:pPr>
      <w:del w:id="5736" w:author="anupam yadav" w:date="2019-07-05T12:16:00Z">
        <w:r w:rsidRPr="00834337">
          <w:rPr>
            <w:rFonts w:ascii="Times New Roman" w:eastAsia="Times New Roman" w:hAnsi="Times New Roman" w:cs="Times New Roman"/>
            <w:sz w:val="24"/>
            <w:szCs w:val="24"/>
            <w:rPrChange w:id="5737" w:author="Du-rush Writing Studio" w:date="2019-06-14T06:55:00Z">
              <w:rPr>
                <w:rFonts w:ascii="Courier New" w:eastAsia="Courier New" w:hAnsi="Courier New" w:cs="Courier New"/>
                <w:sz w:val="24"/>
                <w:szCs w:val="24"/>
              </w:rPr>
            </w:rPrChange>
          </w:rPr>
          <w:delText xml:space="preserve">(beat) </w:delText>
        </w:r>
      </w:del>
    </w:p>
    <w:p w:rsidR="00834337" w:rsidRPr="00834337" w:rsidRDefault="00834337" w:rsidP="00834337">
      <w:pPr>
        <w:pStyle w:val="normal0"/>
        <w:ind w:left="2160" w:right="2160"/>
        <w:jc w:val="both"/>
        <w:rPr>
          <w:ins w:id="5738" w:author="Namitha Santhosh" w:date="2019-06-16T16:23:00Z"/>
          <w:del w:id="5739" w:author="anupam yadav" w:date="2019-07-05T12:16:00Z"/>
          <w:rFonts w:ascii="Times New Roman" w:eastAsia="Times New Roman" w:hAnsi="Times New Roman" w:cs="Times New Roman"/>
          <w:sz w:val="24"/>
          <w:szCs w:val="24"/>
          <w:rPrChange w:id="5740" w:author="Du-rush Writing Studio" w:date="2019-06-14T06:55:00Z">
            <w:rPr>
              <w:ins w:id="5741" w:author="Namitha Santhosh" w:date="2019-06-16T16:23:00Z"/>
              <w:del w:id="5742" w:author="anupam yadav" w:date="2019-07-05T12:16:00Z"/>
              <w:rFonts w:ascii="Courier New" w:eastAsia="Courier New" w:hAnsi="Courier New" w:cs="Courier New"/>
              <w:sz w:val="24"/>
              <w:szCs w:val="24"/>
            </w:rPr>
          </w:rPrChange>
        </w:rPr>
        <w:pPrChange w:id="5743" w:author="Divya Raja" w:date="2020-10-13T14:29:00Z">
          <w:pPr>
            <w:pStyle w:val="normal0"/>
            <w:ind w:left="2160" w:right="2160"/>
          </w:pPr>
        </w:pPrChange>
      </w:pPr>
      <w:del w:id="5744" w:author="anupam yadav" w:date="2019-07-05T12:16:00Z">
        <w:r w:rsidRPr="00834337">
          <w:rPr>
            <w:rFonts w:ascii="Times New Roman" w:eastAsia="Times New Roman" w:hAnsi="Times New Roman" w:cs="Times New Roman"/>
            <w:sz w:val="24"/>
            <w:szCs w:val="24"/>
            <w:rPrChange w:id="5745" w:author="Du-rush Writing Studio" w:date="2019-06-14T06:55:00Z">
              <w:rPr>
                <w:rFonts w:ascii="Courier New" w:eastAsia="Courier New" w:hAnsi="Courier New" w:cs="Courier New"/>
                <w:sz w:val="24"/>
                <w:szCs w:val="24"/>
              </w:rPr>
            </w:rPrChange>
          </w:rPr>
          <w:delText>and yes! The crickets were chirping.</w:delText>
        </w:r>
      </w:del>
    </w:p>
    <w:p w:rsidR="00834337" w:rsidRPr="00834337" w:rsidRDefault="00834337" w:rsidP="00834337">
      <w:pPr>
        <w:pStyle w:val="normal0"/>
        <w:ind w:left="2160" w:right="2160"/>
        <w:jc w:val="both"/>
        <w:rPr>
          <w:del w:id="5746" w:author="anupam yadav" w:date="2019-07-05T12:16:00Z"/>
          <w:rFonts w:ascii="Times New Roman" w:eastAsia="Times New Roman" w:hAnsi="Times New Roman" w:cs="Times New Roman"/>
          <w:sz w:val="24"/>
          <w:szCs w:val="24"/>
          <w:rPrChange w:id="5747" w:author="Du-rush Writing Studio" w:date="2019-06-14T06:55:00Z">
            <w:rPr>
              <w:del w:id="5748" w:author="anupam yadav" w:date="2019-07-05T12:16:00Z"/>
              <w:rFonts w:ascii="Courier New" w:eastAsia="Courier New" w:hAnsi="Courier New" w:cs="Courier New"/>
              <w:sz w:val="24"/>
              <w:szCs w:val="24"/>
            </w:rPr>
          </w:rPrChange>
        </w:rPr>
        <w:pPrChange w:id="5749" w:author="Divya Raja" w:date="2020-10-13T14:29:00Z">
          <w:pPr>
            <w:pStyle w:val="normal0"/>
            <w:ind w:left="2160" w:right="2160"/>
          </w:pPr>
        </w:pPrChange>
      </w:pPr>
      <w:ins w:id="5750" w:author="Namitha Santhosh" w:date="2019-06-16T16:23:00Z">
        <w:del w:id="5751" w:author="anupam yadav" w:date="2019-07-05T12:16:00Z">
          <w:r w:rsidRPr="00834337">
            <w:rPr>
              <w:rFonts w:ascii="Times New Roman" w:eastAsia="Times New Roman" w:hAnsi="Times New Roman" w:cs="Times New Roman"/>
              <w:sz w:val="24"/>
              <w:szCs w:val="24"/>
              <w:rPrChange w:id="5752" w:author="Du-rush Writing Studio" w:date="2019-06-14T06:55:00Z">
                <w:rPr>
                  <w:rFonts w:ascii="Courier New" w:eastAsia="Courier New" w:hAnsi="Courier New" w:cs="Courier New"/>
                  <w:sz w:val="24"/>
                  <w:szCs w:val="24"/>
                </w:rPr>
              </w:rPrChange>
            </w:rPr>
            <w:lastRenderedPageBreak/>
            <w:delText>Frank , jane and jax look at each other as if they know what has to be done,</w:delText>
          </w:r>
        </w:del>
      </w:ins>
    </w:p>
    <w:p w:rsidR="00834337" w:rsidRPr="00834337" w:rsidRDefault="00834337" w:rsidP="00834337">
      <w:pPr>
        <w:pStyle w:val="normal0"/>
        <w:ind w:left="1440" w:right="2160"/>
        <w:jc w:val="both"/>
        <w:rPr>
          <w:del w:id="5753" w:author="anupam yadav" w:date="2019-07-05T12:16:00Z"/>
          <w:rFonts w:ascii="Times New Roman" w:eastAsia="Times New Roman" w:hAnsi="Times New Roman" w:cs="Times New Roman"/>
          <w:sz w:val="24"/>
          <w:szCs w:val="24"/>
          <w:rPrChange w:id="5754" w:author="Du-rush Writing Studio" w:date="2019-06-14T06:55:00Z">
            <w:rPr>
              <w:del w:id="5755" w:author="anupam yadav" w:date="2019-07-05T12:16:00Z"/>
              <w:rFonts w:ascii="Courier New" w:eastAsia="Courier New" w:hAnsi="Courier New" w:cs="Courier New"/>
              <w:sz w:val="24"/>
              <w:szCs w:val="24"/>
            </w:rPr>
          </w:rPrChange>
        </w:rPr>
        <w:pPrChange w:id="5756" w:author="Divya Raja" w:date="2020-10-13T14:29:00Z">
          <w:pPr>
            <w:pStyle w:val="normal0"/>
            <w:ind w:left="1440" w:right="2160"/>
            <w:jc w:val="center"/>
          </w:pPr>
        </w:pPrChange>
      </w:pPr>
    </w:p>
    <w:p w:rsidR="00834337" w:rsidRPr="00834337" w:rsidRDefault="00834337" w:rsidP="00834337">
      <w:pPr>
        <w:pStyle w:val="normal0"/>
        <w:ind w:left="1440" w:right="2160"/>
        <w:jc w:val="both"/>
        <w:rPr>
          <w:del w:id="5757" w:author="anupam yadav" w:date="2019-07-05T12:16:00Z"/>
          <w:rFonts w:ascii="Times New Roman" w:eastAsia="Times New Roman" w:hAnsi="Times New Roman" w:cs="Times New Roman"/>
          <w:sz w:val="24"/>
          <w:szCs w:val="24"/>
          <w:rPrChange w:id="5758" w:author="Du-rush Writing Studio" w:date="2019-06-14T06:55:00Z">
            <w:rPr>
              <w:del w:id="5759" w:author="anupam yadav" w:date="2019-07-05T12:16:00Z"/>
              <w:rFonts w:ascii="Courier New" w:eastAsia="Courier New" w:hAnsi="Courier New" w:cs="Courier New"/>
              <w:sz w:val="24"/>
              <w:szCs w:val="24"/>
            </w:rPr>
          </w:rPrChange>
        </w:rPr>
        <w:pPrChange w:id="5760" w:author="Divya Raja" w:date="2020-10-13T14:29:00Z">
          <w:pPr>
            <w:pStyle w:val="normal0"/>
            <w:ind w:left="1440" w:right="2160"/>
          </w:pPr>
        </w:pPrChange>
      </w:pPr>
      <w:del w:id="5761" w:author="anupam yadav" w:date="2019-07-05T12:16:00Z">
        <w:r w:rsidRPr="00834337">
          <w:rPr>
            <w:rFonts w:ascii="Times New Roman" w:eastAsia="Times New Roman" w:hAnsi="Times New Roman" w:cs="Times New Roman"/>
            <w:sz w:val="24"/>
            <w:szCs w:val="24"/>
            <w:rPrChange w:id="576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763"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764" w:author="Du-rush Writing Studio" w:date="2019-06-14T06:55:00Z">
              <w:rPr>
                <w:rFonts w:ascii="Courier New" w:eastAsia="Courier New" w:hAnsi="Courier New" w:cs="Courier New"/>
                <w:sz w:val="24"/>
                <w:szCs w:val="24"/>
              </w:rPr>
            </w:rPrChange>
          </w:rPr>
          <w:tab/>
          <w:delText xml:space="preserve">    FRANK</w:delText>
        </w:r>
      </w:del>
    </w:p>
    <w:p w:rsidR="00834337" w:rsidRPr="00834337" w:rsidRDefault="00834337" w:rsidP="00834337">
      <w:pPr>
        <w:pStyle w:val="normal0"/>
        <w:ind w:left="2160" w:right="2160"/>
        <w:jc w:val="both"/>
        <w:rPr>
          <w:del w:id="5765" w:author="anupam yadav" w:date="2019-07-05T12:16:00Z"/>
          <w:rFonts w:ascii="Times New Roman" w:eastAsia="Times New Roman" w:hAnsi="Times New Roman" w:cs="Times New Roman"/>
          <w:sz w:val="24"/>
          <w:szCs w:val="24"/>
          <w:rPrChange w:id="5766" w:author="Du-rush Writing Studio" w:date="2019-06-14T06:55:00Z">
            <w:rPr>
              <w:del w:id="5767" w:author="anupam yadav" w:date="2019-07-05T12:16:00Z"/>
              <w:rFonts w:ascii="Courier New" w:eastAsia="Courier New" w:hAnsi="Courier New" w:cs="Courier New"/>
              <w:sz w:val="24"/>
              <w:szCs w:val="24"/>
            </w:rPr>
          </w:rPrChange>
        </w:rPr>
        <w:pPrChange w:id="5768" w:author="Divya Raja" w:date="2020-10-13T14:29:00Z">
          <w:pPr>
            <w:pStyle w:val="normal0"/>
            <w:ind w:left="2160" w:right="2160"/>
          </w:pPr>
        </w:pPrChange>
      </w:pPr>
      <w:del w:id="5769" w:author="anupam yadav" w:date="2019-07-05T12:16:00Z">
        <w:r w:rsidRPr="00834337">
          <w:rPr>
            <w:rFonts w:ascii="Times New Roman" w:eastAsia="Times New Roman" w:hAnsi="Times New Roman" w:cs="Times New Roman"/>
            <w:sz w:val="24"/>
            <w:szCs w:val="24"/>
            <w:rPrChange w:id="5770" w:author="Du-rush Writing Studio" w:date="2019-06-14T06:55:00Z">
              <w:rPr>
                <w:rFonts w:ascii="Courier New" w:eastAsia="Courier New" w:hAnsi="Courier New" w:cs="Courier New"/>
                <w:sz w:val="24"/>
                <w:szCs w:val="24"/>
              </w:rPr>
            </w:rPrChange>
          </w:rPr>
          <w:delText xml:space="preserve">I will get the drums. </w:delText>
        </w:r>
      </w:del>
    </w:p>
    <w:p w:rsidR="00834337" w:rsidRPr="00834337" w:rsidRDefault="00834337" w:rsidP="00834337">
      <w:pPr>
        <w:pStyle w:val="normal0"/>
        <w:ind w:right="2160"/>
        <w:jc w:val="both"/>
        <w:rPr>
          <w:del w:id="5771" w:author="anupam yadav" w:date="2019-07-05T12:16:00Z"/>
          <w:rFonts w:ascii="Times New Roman" w:eastAsia="Times New Roman" w:hAnsi="Times New Roman" w:cs="Times New Roman"/>
          <w:sz w:val="24"/>
          <w:szCs w:val="24"/>
          <w:rPrChange w:id="5772" w:author="Du-rush Writing Studio" w:date="2019-06-14T06:55:00Z">
            <w:rPr>
              <w:del w:id="5773" w:author="anupam yadav" w:date="2019-07-05T12:16:00Z"/>
              <w:rFonts w:ascii="Courier New" w:eastAsia="Courier New" w:hAnsi="Courier New" w:cs="Courier New"/>
              <w:sz w:val="24"/>
              <w:szCs w:val="24"/>
            </w:rPr>
          </w:rPrChange>
        </w:rPr>
        <w:pPrChange w:id="5774" w:author="Divya Raja" w:date="2020-10-13T14:29:00Z">
          <w:pPr>
            <w:pStyle w:val="normal0"/>
            <w:ind w:right="2160"/>
          </w:pPr>
        </w:pPrChange>
      </w:pPr>
    </w:p>
    <w:p w:rsidR="00834337" w:rsidRPr="00834337" w:rsidRDefault="00834337" w:rsidP="00834337">
      <w:pPr>
        <w:pStyle w:val="normal0"/>
        <w:ind w:left="1440" w:right="2160"/>
        <w:jc w:val="both"/>
        <w:rPr>
          <w:del w:id="5775" w:author="anupam yadav" w:date="2019-07-05T12:16:00Z"/>
          <w:rFonts w:ascii="Times New Roman" w:eastAsia="Times New Roman" w:hAnsi="Times New Roman" w:cs="Times New Roman"/>
          <w:sz w:val="24"/>
          <w:szCs w:val="24"/>
          <w:rPrChange w:id="5776" w:author="Du-rush Writing Studio" w:date="2019-06-14T06:55:00Z">
            <w:rPr>
              <w:del w:id="5777" w:author="anupam yadav" w:date="2019-07-05T12:16:00Z"/>
              <w:rFonts w:ascii="Courier New" w:eastAsia="Courier New" w:hAnsi="Courier New" w:cs="Courier New"/>
              <w:sz w:val="24"/>
              <w:szCs w:val="24"/>
            </w:rPr>
          </w:rPrChange>
        </w:rPr>
        <w:pPrChange w:id="5778" w:author="Divya Raja" w:date="2020-10-13T14:29:00Z">
          <w:pPr>
            <w:pStyle w:val="normal0"/>
            <w:ind w:left="1440" w:right="2160"/>
            <w:jc w:val="center"/>
          </w:pPr>
        </w:pPrChange>
      </w:pPr>
      <w:del w:id="5779" w:author="anupam yadav" w:date="2019-07-05T12:16:00Z">
        <w:r w:rsidRPr="00834337">
          <w:rPr>
            <w:rFonts w:ascii="Times New Roman" w:eastAsia="Times New Roman" w:hAnsi="Times New Roman" w:cs="Times New Roman"/>
            <w:sz w:val="24"/>
            <w:szCs w:val="24"/>
            <w:rPrChange w:id="5780" w:author="Du-rush Writing Studio" w:date="2019-06-14T06:55:00Z">
              <w:rPr>
                <w:rFonts w:ascii="Courier New" w:eastAsia="Courier New" w:hAnsi="Courier New" w:cs="Courier New"/>
                <w:sz w:val="24"/>
                <w:szCs w:val="24"/>
              </w:rPr>
            </w:rPrChange>
          </w:rPr>
          <w:delText xml:space="preserve"> JANE</w:delText>
        </w:r>
      </w:del>
    </w:p>
    <w:p w:rsidR="00834337" w:rsidRPr="00834337" w:rsidRDefault="00834337" w:rsidP="00834337">
      <w:pPr>
        <w:pStyle w:val="normal0"/>
        <w:ind w:left="1440" w:right="2160" w:firstLine="720"/>
        <w:jc w:val="both"/>
        <w:rPr>
          <w:del w:id="5781" w:author="anupam yadav" w:date="2019-07-05T12:16:00Z"/>
          <w:rFonts w:ascii="Times New Roman" w:eastAsia="Times New Roman" w:hAnsi="Times New Roman" w:cs="Times New Roman"/>
          <w:sz w:val="24"/>
          <w:szCs w:val="24"/>
          <w:rPrChange w:id="5782" w:author="Du-rush Writing Studio" w:date="2019-06-14T06:55:00Z">
            <w:rPr>
              <w:del w:id="5783" w:author="anupam yadav" w:date="2019-07-05T12:16:00Z"/>
              <w:rFonts w:ascii="Courier New" w:eastAsia="Courier New" w:hAnsi="Courier New" w:cs="Courier New"/>
              <w:sz w:val="24"/>
              <w:szCs w:val="24"/>
            </w:rPr>
          </w:rPrChange>
        </w:rPr>
        <w:pPrChange w:id="5784" w:author="Divya Raja" w:date="2020-10-13T14:29:00Z">
          <w:pPr>
            <w:pStyle w:val="normal0"/>
            <w:ind w:left="1440" w:right="2160" w:firstLine="720"/>
          </w:pPr>
        </w:pPrChange>
      </w:pPr>
      <w:del w:id="5785" w:author="anupam yadav" w:date="2019-07-05T12:16:00Z">
        <w:r w:rsidRPr="00834337">
          <w:rPr>
            <w:rFonts w:ascii="Times New Roman" w:eastAsia="Times New Roman" w:hAnsi="Times New Roman" w:cs="Times New Roman"/>
            <w:sz w:val="24"/>
            <w:szCs w:val="24"/>
            <w:rPrChange w:id="5786" w:author="Du-rush Writing Studio" w:date="2019-06-14T06:55:00Z">
              <w:rPr>
                <w:rFonts w:ascii="Courier New" w:eastAsia="Courier New" w:hAnsi="Courier New" w:cs="Courier New"/>
                <w:sz w:val="24"/>
                <w:szCs w:val="24"/>
              </w:rPr>
            </w:rPrChange>
          </w:rPr>
          <w:delText>I will find a flute!</w:delText>
        </w:r>
      </w:del>
    </w:p>
    <w:p w:rsidR="00834337" w:rsidRPr="00834337" w:rsidRDefault="00834337" w:rsidP="00834337">
      <w:pPr>
        <w:pStyle w:val="normal0"/>
        <w:ind w:left="1440" w:right="2160" w:firstLine="720"/>
        <w:jc w:val="both"/>
        <w:rPr>
          <w:del w:id="5787" w:author="anupam yadav" w:date="2019-07-05T12:16:00Z"/>
          <w:rFonts w:ascii="Times New Roman" w:eastAsia="Times New Roman" w:hAnsi="Times New Roman" w:cs="Times New Roman"/>
          <w:sz w:val="24"/>
          <w:szCs w:val="24"/>
          <w:rPrChange w:id="5788" w:author="Du-rush Writing Studio" w:date="2019-06-14T06:55:00Z">
            <w:rPr>
              <w:del w:id="5789" w:author="anupam yadav" w:date="2019-07-05T12:16:00Z"/>
              <w:rFonts w:ascii="Courier New" w:eastAsia="Courier New" w:hAnsi="Courier New" w:cs="Courier New"/>
              <w:sz w:val="24"/>
              <w:szCs w:val="24"/>
            </w:rPr>
          </w:rPrChange>
        </w:rPr>
        <w:pPrChange w:id="5790" w:author="Divya Raja" w:date="2020-10-13T14:29:00Z">
          <w:pPr>
            <w:pStyle w:val="normal0"/>
            <w:ind w:left="1440" w:right="2160" w:firstLine="720"/>
          </w:pPr>
        </w:pPrChange>
      </w:pPr>
    </w:p>
    <w:p w:rsidR="00834337" w:rsidRPr="00834337" w:rsidRDefault="00834337" w:rsidP="00834337">
      <w:pPr>
        <w:pStyle w:val="normal0"/>
        <w:ind w:left="1440" w:right="2160"/>
        <w:jc w:val="both"/>
        <w:rPr>
          <w:del w:id="5791" w:author="anupam yadav" w:date="2019-07-05T12:16:00Z"/>
          <w:rFonts w:ascii="Times New Roman" w:eastAsia="Times New Roman" w:hAnsi="Times New Roman" w:cs="Times New Roman"/>
          <w:sz w:val="24"/>
          <w:szCs w:val="24"/>
          <w:rPrChange w:id="5792" w:author="Du-rush Writing Studio" w:date="2019-06-14T06:55:00Z">
            <w:rPr>
              <w:del w:id="5793" w:author="anupam yadav" w:date="2019-07-05T12:16:00Z"/>
              <w:rFonts w:ascii="Courier New" w:eastAsia="Courier New" w:hAnsi="Courier New" w:cs="Courier New"/>
              <w:sz w:val="24"/>
              <w:szCs w:val="24"/>
            </w:rPr>
          </w:rPrChange>
        </w:rPr>
        <w:pPrChange w:id="5794" w:author="Divya Raja" w:date="2020-10-13T14:29:00Z">
          <w:pPr>
            <w:pStyle w:val="normal0"/>
            <w:ind w:left="1440" w:right="2160"/>
            <w:jc w:val="center"/>
          </w:pPr>
        </w:pPrChange>
      </w:pPr>
      <w:del w:id="5795" w:author="anupam yadav" w:date="2019-07-05T12:16:00Z">
        <w:r w:rsidRPr="00834337">
          <w:rPr>
            <w:rFonts w:ascii="Times New Roman" w:eastAsia="Times New Roman" w:hAnsi="Times New Roman" w:cs="Times New Roman"/>
            <w:sz w:val="24"/>
            <w:szCs w:val="24"/>
            <w:rPrChange w:id="5796" w:author="Du-rush Writing Studio" w:date="2019-06-14T06:55:00Z">
              <w:rPr>
                <w:rFonts w:ascii="Courier New" w:eastAsia="Courier New" w:hAnsi="Courier New" w:cs="Courier New"/>
                <w:sz w:val="24"/>
                <w:szCs w:val="24"/>
              </w:rPr>
            </w:rPrChange>
          </w:rPr>
          <w:delText>JAX</w:delText>
        </w:r>
      </w:del>
    </w:p>
    <w:p w:rsidR="00834337" w:rsidRPr="00834337" w:rsidRDefault="00834337" w:rsidP="00834337">
      <w:pPr>
        <w:pStyle w:val="normal0"/>
        <w:ind w:left="1440" w:right="2160"/>
        <w:jc w:val="both"/>
        <w:rPr>
          <w:del w:id="5797" w:author="anupam yadav" w:date="2019-07-05T12:16:00Z"/>
          <w:rFonts w:ascii="Times New Roman" w:eastAsia="Times New Roman" w:hAnsi="Times New Roman" w:cs="Times New Roman"/>
          <w:sz w:val="24"/>
          <w:szCs w:val="24"/>
          <w:rPrChange w:id="5798" w:author="Du-rush Writing Studio" w:date="2019-06-14T06:55:00Z">
            <w:rPr>
              <w:del w:id="5799" w:author="anupam yadav" w:date="2019-07-05T12:16:00Z"/>
              <w:rFonts w:ascii="Courier New" w:eastAsia="Courier New" w:hAnsi="Courier New" w:cs="Courier New"/>
              <w:sz w:val="24"/>
              <w:szCs w:val="24"/>
            </w:rPr>
          </w:rPrChange>
        </w:rPr>
        <w:pPrChange w:id="5800" w:author="Divya Raja" w:date="2020-10-13T14:29:00Z">
          <w:pPr>
            <w:pStyle w:val="normal0"/>
            <w:ind w:left="1440" w:right="2160"/>
            <w:jc w:val="center"/>
          </w:pPr>
        </w:pPrChange>
      </w:pPr>
      <w:del w:id="5801" w:author="anupam yadav" w:date="2019-07-05T12:16:00Z">
        <w:r w:rsidRPr="00834337">
          <w:rPr>
            <w:rFonts w:ascii="Times New Roman" w:eastAsia="Times New Roman" w:hAnsi="Times New Roman" w:cs="Times New Roman"/>
            <w:sz w:val="24"/>
            <w:szCs w:val="24"/>
            <w:rPrChange w:id="5802" w:author="Du-rush Writing Studio" w:date="2019-06-14T06:55:00Z">
              <w:rPr>
                <w:rFonts w:ascii="Courier New" w:eastAsia="Courier New" w:hAnsi="Courier New" w:cs="Courier New"/>
                <w:sz w:val="24"/>
                <w:szCs w:val="24"/>
              </w:rPr>
            </w:rPrChange>
          </w:rPr>
          <w:delText>(wrinkling his nose, reluctant)</w:delText>
        </w:r>
      </w:del>
    </w:p>
    <w:p w:rsidR="00834337" w:rsidRPr="00834337" w:rsidRDefault="00834337" w:rsidP="00834337">
      <w:pPr>
        <w:pStyle w:val="normal0"/>
        <w:ind w:left="1440" w:right="2160"/>
        <w:jc w:val="both"/>
        <w:rPr>
          <w:del w:id="5803" w:author="anupam yadav" w:date="2019-07-05T12:16:00Z"/>
          <w:rFonts w:ascii="Times New Roman" w:eastAsia="Times New Roman" w:hAnsi="Times New Roman" w:cs="Times New Roman"/>
          <w:sz w:val="24"/>
          <w:szCs w:val="24"/>
          <w:rPrChange w:id="5804" w:author="Du-rush Writing Studio" w:date="2019-06-14T06:55:00Z">
            <w:rPr>
              <w:del w:id="5805" w:author="anupam yadav" w:date="2019-07-05T12:16:00Z"/>
              <w:rFonts w:ascii="Courier New" w:eastAsia="Courier New" w:hAnsi="Courier New" w:cs="Courier New"/>
              <w:sz w:val="24"/>
              <w:szCs w:val="24"/>
            </w:rPr>
          </w:rPrChange>
        </w:rPr>
        <w:pPrChange w:id="5806" w:author="Divya Raja" w:date="2020-10-13T14:29:00Z">
          <w:pPr>
            <w:pStyle w:val="normal0"/>
            <w:ind w:left="1440" w:right="2160"/>
          </w:pPr>
        </w:pPrChange>
      </w:pPr>
      <w:del w:id="5807" w:author="anupam yadav" w:date="2019-07-05T12:16:00Z">
        <w:r w:rsidRPr="00834337">
          <w:rPr>
            <w:rFonts w:ascii="Times New Roman" w:eastAsia="Times New Roman" w:hAnsi="Times New Roman" w:cs="Times New Roman"/>
            <w:sz w:val="24"/>
            <w:szCs w:val="24"/>
            <w:rPrChange w:id="5808" w:author="Du-rush Writing Studio" w:date="2019-06-14T06:55:00Z">
              <w:rPr>
                <w:rFonts w:ascii="Courier New" w:eastAsia="Courier New" w:hAnsi="Courier New" w:cs="Courier New"/>
                <w:sz w:val="24"/>
                <w:szCs w:val="24"/>
              </w:rPr>
            </w:rPrChange>
          </w:rPr>
          <w:tab/>
          <w:delText>And I will find a… cricket, I suppose.</w:delText>
        </w:r>
      </w:del>
    </w:p>
    <w:p w:rsidR="00834337" w:rsidRPr="00834337" w:rsidRDefault="00834337" w:rsidP="00834337">
      <w:pPr>
        <w:pStyle w:val="normal0"/>
        <w:ind w:left="1440" w:right="2160" w:firstLine="720"/>
        <w:jc w:val="both"/>
        <w:rPr>
          <w:del w:id="5809" w:author="anupam yadav" w:date="2019-07-05T12:16:00Z"/>
          <w:rFonts w:ascii="Times New Roman" w:eastAsia="Times New Roman" w:hAnsi="Times New Roman" w:cs="Times New Roman"/>
          <w:sz w:val="24"/>
          <w:szCs w:val="24"/>
          <w:rPrChange w:id="5810" w:author="Du-rush Writing Studio" w:date="2019-06-14T06:55:00Z">
            <w:rPr>
              <w:del w:id="5811" w:author="anupam yadav" w:date="2019-07-05T12:16:00Z"/>
              <w:rFonts w:ascii="Courier New" w:eastAsia="Courier New" w:hAnsi="Courier New" w:cs="Courier New"/>
              <w:sz w:val="24"/>
              <w:szCs w:val="24"/>
            </w:rPr>
          </w:rPrChange>
        </w:rPr>
        <w:pPrChange w:id="5812" w:author="Divya Raja" w:date="2020-10-13T14:29:00Z">
          <w:pPr>
            <w:pStyle w:val="normal0"/>
            <w:ind w:left="1440" w:right="2160" w:firstLine="720"/>
          </w:pPr>
        </w:pPrChange>
      </w:pPr>
    </w:p>
    <w:p w:rsidR="00834337" w:rsidRPr="00834337" w:rsidRDefault="00834337" w:rsidP="00834337">
      <w:pPr>
        <w:pStyle w:val="normal0"/>
        <w:jc w:val="both"/>
        <w:rPr>
          <w:del w:id="5813" w:author="anupam yadav" w:date="2019-07-05T12:16:00Z"/>
          <w:rFonts w:ascii="Times New Roman" w:eastAsia="Times New Roman" w:hAnsi="Times New Roman" w:cs="Times New Roman"/>
          <w:sz w:val="24"/>
          <w:szCs w:val="24"/>
          <w:rPrChange w:id="5814" w:author="Du-rush Writing Studio" w:date="2019-06-14T06:55:00Z">
            <w:rPr>
              <w:del w:id="5815" w:author="anupam yadav" w:date="2019-07-05T12:16:00Z"/>
              <w:rFonts w:ascii="Courier New" w:eastAsia="Courier New" w:hAnsi="Courier New" w:cs="Courier New"/>
              <w:sz w:val="24"/>
              <w:szCs w:val="24"/>
            </w:rPr>
          </w:rPrChange>
        </w:rPr>
        <w:pPrChange w:id="5816" w:author="Divya Raja" w:date="2020-10-13T14:29:00Z">
          <w:pPr>
            <w:pStyle w:val="normal0"/>
          </w:pPr>
        </w:pPrChange>
      </w:pPr>
      <w:del w:id="5817" w:author="anupam yadav" w:date="2019-07-05T12:16:00Z">
        <w:r w:rsidRPr="00834337">
          <w:rPr>
            <w:rFonts w:ascii="Times New Roman" w:eastAsia="Times New Roman" w:hAnsi="Times New Roman" w:cs="Times New Roman"/>
            <w:sz w:val="24"/>
            <w:szCs w:val="24"/>
            <w:rPrChange w:id="5818" w:author="Du-rush Writing Studio" w:date="2019-06-14T06:55:00Z">
              <w:rPr>
                <w:rFonts w:ascii="Courier New" w:eastAsia="Courier New" w:hAnsi="Courier New" w:cs="Courier New"/>
                <w:sz w:val="24"/>
                <w:szCs w:val="24"/>
              </w:rPr>
            </w:rPrChange>
          </w:rPr>
          <w:delText>Jax, Jane, and Frank rush</w:delText>
        </w:r>
      </w:del>
      <w:ins w:id="5819" w:author="Namitha Santhosh" w:date="2019-06-16T15:15:00Z">
        <w:del w:id="5820" w:author="anupam yadav" w:date="2019-07-05T12:16:00Z">
          <w:r w:rsidRPr="00834337">
            <w:rPr>
              <w:rFonts w:ascii="Times New Roman" w:eastAsia="Times New Roman" w:hAnsi="Times New Roman" w:cs="Times New Roman"/>
              <w:sz w:val="24"/>
              <w:szCs w:val="24"/>
              <w:rPrChange w:id="5821" w:author="Du-rush Writing Studio" w:date="2019-06-14T06:55:00Z">
                <w:rPr>
                  <w:rFonts w:ascii="Courier New" w:eastAsia="Courier New" w:hAnsi="Courier New" w:cs="Courier New"/>
                  <w:sz w:val="24"/>
                  <w:szCs w:val="24"/>
                </w:rPr>
              </w:rPrChange>
            </w:rPr>
            <w:delText>es</w:delText>
          </w:r>
        </w:del>
      </w:ins>
      <w:del w:id="5822" w:author="anupam yadav" w:date="2019-07-05T12:16:00Z">
        <w:r w:rsidRPr="00834337">
          <w:rPr>
            <w:rFonts w:ascii="Times New Roman" w:eastAsia="Times New Roman" w:hAnsi="Times New Roman" w:cs="Times New Roman"/>
            <w:sz w:val="24"/>
            <w:szCs w:val="24"/>
            <w:rPrChange w:id="5823" w:author="Du-rush Writing Studio" w:date="2019-06-14T06:55:00Z">
              <w:rPr>
                <w:rFonts w:ascii="Courier New" w:eastAsia="Courier New" w:hAnsi="Courier New" w:cs="Courier New"/>
                <w:sz w:val="24"/>
                <w:szCs w:val="24"/>
              </w:rPr>
            </w:rPrChange>
          </w:rPr>
          <w:delText xml:space="preserve"> out of the room. Show three screens simultaneously.</w:delText>
        </w:r>
      </w:del>
    </w:p>
    <w:p w:rsidR="00834337" w:rsidRPr="00834337" w:rsidRDefault="00834337" w:rsidP="00834337">
      <w:pPr>
        <w:pStyle w:val="normal0"/>
        <w:jc w:val="both"/>
        <w:rPr>
          <w:del w:id="5824" w:author="anupam yadav" w:date="2019-07-05T12:16:00Z"/>
          <w:rFonts w:ascii="Times New Roman" w:eastAsia="Times New Roman" w:hAnsi="Times New Roman" w:cs="Times New Roman"/>
          <w:sz w:val="24"/>
          <w:szCs w:val="24"/>
          <w:rPrChange w:id="5825" w:author="Du-rush Writing Studio" w:date="2019-06-14T06:55:00Z">
            <w:rPr>
              <w:del w:id="5826" w:author="anupam yadav" w:date="2019-07-05T12:16:00Z"/>
              <w:rFonts w:ascii="Courier New" w:eastAsia="Courier New" w:hAnsi="Courier New" w:cs="Courier New"/>
              <w:sz w:val="24"/>
              <w:szCs w:val="24"/>
            </w:rPr>
          </w:rPrChange>
        </w:rPr>
        <w:pPrChange w:id="5827" w:author="Divya Raja" w:date="2020-10-13T14:29:00Z">
          <w:pPr>
            <w:pStyle w:val="normal0"/>
          </w:pPr>
        </w:pPrChange>
      </w:pPr>
    </w:p>
    <w:p w:rsidR="00834337" w:rsidRPr="00834337" w:rsidRDefault="00834337" w:rsidP="00834337">
      <w:pPr>
        <w:pStyle w:val="normal0"/>
        <w:jc w:val="both"/>
        <w:rPr>
          <w:del w:id="5828" w:author="anupam yadav" w:date="2019-07-05T12:16:00Z"/>
          <w:rFonts w:ascii="Times New Roman" w:eastAsia="Times New Roman" w:hAnsi="Times New Roman" w:cs="Times New Roman"/>
          <w:sz w:val="24"/>
          <w:szCs w:val="24"/>
          <w:rPrChange w:id="5829" w:author="Du-rush Writing Studio" w:date="2019-06-14T06:55:00Z">
            <w:rPr>
              <w:del w:id="5830" w:author="anupam yadav" w:date="2019-07-05T12:16:00Z"/>
              <w:rFonts w:ascii="Courier New" w:eastAsia="Courier New" w:hAnsi="Courier New" w:cs="Courier New"/>
              <w:sz w:val="24"/>
              <w:szCs w:val="24"/>
            </w:rPr>
          </w:rPrChange>
        </w:rPr>
        <w:pPrChange w:id="5831" w:author="Divya Raja" w:date="2020-10-13T14:29:00Z">
          <w:pPr>
            <w:pStyle w:val="normal0"/>
          </w:pPr>
        </w:pPrChange>
      </w:pPr>
      <w:del w:id="5832" w:author="anupam yadav" w:date="2019-07-05T12:16:00Z">
        <w:r w:rsidRPr="00834337">
          <w:rPr>
            <w:rFonts w:ascii="Times New Roman" w:eastAsia="Times New Roman" w:hAnsi="Times New Roman" w:cs="Times New Roman"/>
            <w:b/>
            <w:sz w:val="24"/>
            <w:szCs w:val="24"/>
            <w:rPrChange w:id="5833" w:author="Du-rush Writing Studio" w:date="2019-06-14T06:55:00Z">
              <w:rPr>
                <w:rFonts w:ascii="Courier New" w:eastAsia="Courier New" w:hAnsi="Courier New" w:cs="Courier New"/>
                <w:b/>
                <w:sz w:val="24"/>
                <w:szCs w:val="24"/>
              </w:rPr>
            </w:rPrChange>
          </w:rPr>
          <w:delText>INT. ATTIC - PUMPKIN MANSION - NIGHT</w:delText>
        </w:r>
      </w:del>
    </w:p>
    <w:p w:rsidR="00834337" w:rsidRPr="00834337" w:rsidRDefault="00834337" w:rsidP="00834337">
      <w:pPr>
        <w:pStyle w:val="normal0"/>
        <w:jc w:val="both"/>
        <w:rPr>
          <w:del w:id="5834" w:author="anupam yadav" w:date="2019-07-05T12:16:00Z"/>
          <w:rFonts w:ascii="Times New Roman" w:eastAsia="Times New Roman" w:hAnsi="Times New Roman" w:cs="Times New Roman"/>
          <w:sz w:val="24"/>
          <w:szCs w:val="24"/>
          <w:rPrChange w:id="5835" w:author="Du-rush Writing Studio" w:date="2019-06-14T06:55:00Z">
            <w:rPr>
              <w:del w:id="5836" w:author="anupam yadav" w:date="2019-07-05T12:16:00Z"/>
              <w:rFonts w:ascii="Courier New" w:eastAsia="Courier New" w:hAnsi="Courier New" w:cs="Courier New"/>
              <w:sz w:val="24"/>
              <w:szCs w:val="24"/>
            </w:rPr>
          </w:rPrChange>
        </w:rPr>
        <w:pPrChange w:id="5837" w:author="Divya Raja" w:date="2020-10-13T14:29:00Z">
          <w:pPr>
            <w:pStyle w:val="normal0"/>
          </w:pPr>
        </w:pPrChange>
      </w:pPr>
      <w:del w:id="5838" w:author="anupam yadav" w:date="2019-07-05T12:16:00Z">
        <w:r w:rsidRPr="00834337">
          <w:rPr>
            <w:rFonts w:ascii="Times New Roman" w:eastAsia="Times New Roman" w:hAnsi="Times New Roman" w:cs="Times New Roman"/>
            <w:sz w:val="24"/>
            <w:szCs w:val="24"/>
            <w:rPrChange w:id="5839" w:author="Du-rush Writing Studio" w:date="2019-06-14T06:55:00Z">
              <w:rPr>
                <w:rFonts w:ascii="Courier New" w:eastAsia="Courier New" w:hAnsi="Courier New" w:cs="Courier New"/>
                <w:sz w:val="24"/>
                <w:szCs w:val="24"/>
              </w:rPr>
            </w:rPrChange>
          </w:rPr>
          <w:delText>Slice 1. Jane opens a trunk and takes out a flute. She plays it once to check whether it is working. She looks towards the next slice.</w:delText>
        </w:r>
      </w:del>
    </w:p>
    <w:p w:rsidR="00834337" w:rsidRPr="00834337" w:rsidRDefault="00834337" w:rsidP="00834337">
      <w:pPr>
        <w:pStyle w:val="normal0"/>
        <w:jc w:val="both"/>
        <w:rPr>
          <w:del w:id="5840" w:author="anupam yadav" w:date="2019-07-05T12:16:00Z"/>
          <w:rFonts w:ascii="Times New Roman" w:eastAsia="Times New Roman" w:hAnsi="Times New Roman" w:cs="Times New Roman"/>
          <w:sz w:val="24"/>
          <w:szCs w:val="24"/>
          <w:rPrChange w:id="5841" w:author="Du-rush Writing Studio" w:date="2019-06-14T06:55:00Z">
            <w:rPr>
              <w:del w:id="5842" w:author="anupam yadav" w:date="2019-07-05T12:16:00Z"/>
              <w:rFonts w:ascii="Courier New" w:eastAsia="Courier New" w:hAnsi="Courier New" w:cs="Courier New"/>
              <w:sz w:val="24"/>
              <w:szCs w:val="24"/>
            </w:rPr>
          </w:rPrChange>
        </w:rPr>
        <w:pPrChange w:id="5843" w:author="Divya Raja" w:date="2020-10-13T14:29:00Z">
          <w:pPr>
            <w:pStyle w:val="normal0"/>
          </w:pPr>
        </w:pPrChange>
      </w:pPr>
    </w:p>
    <w:p w:rsidR="00834337" w:rsidRPr="00834337" w:rsidRDefault="00834337" w:rsidP="00834337">
      <w:pPr>
        <w:pStyle w:val="normal0"/>
        <w:jc w:val="both"/>
        <w:rPr>
          <w:del w:id="5844" w:author="anupam yadav" w:date="2019-07-05T12:16:00Z"/>
          <w:rFonts w:ascii="Times New Roman" w:eastAsia="Times New Roman" w:hAnsi="Times New Roman" w:cs="Times New Roman"/>
          <w:b/>
          <w:sz w:val="24"/>
          <w:szCs w:val="24"/>
          <w:rPrChange w:id="5845" w:author="Du-rush Writing Studio" w:date="2019-06-14T06:55:00Z">
            <w:rPr>
              <w:del w:id="5846" w:author="anupam yadav" w:date="2019-07-05T12:16:00Z"/>
              <w:rFonts w:ascii="Courier New" w:eastAsia="Courier New" w:hAnsi="Courier New" w:cs="Courier New"/>
              <w:b/>
              <w:sz w:val="24"/>
              <w:szCs w:val="24"/>
            </w:rPr>
          </w:rPrChange>
        </w:rPr>
        <w:pPrChange w:id="5847" w:author="Divya Raja" w:date="2020-10-13T14:29:00Z">
          <w:pPr>
            <w:pStyle w:val="normal0"/>
          </w:pPr>
        </w:pPrChange>
      </w:pPr>
      <w:del w:id="5848" w:author="anupam yadav" w:date="2019-07-05T12:16:00Z">
        <w:r w:rsidRPr="00834337">
          <w:rPr>
            <w:rFonts w:ascii="Times New Roman" w:eastAsia="Times New Roman" w:hAnsi="Times New Roman" w:cs="Times New Roman"/>
            <w:b/>
            <w:sz w:val="24"/>
            <w:szCs w:val="24"/>
            <w:rPrChange w:id="5849" w:author="Du-rush Writing Studio" w:date="2019-06-14T06:55:00Z">
              <w:rPr>
                <w:rFonts w:ascii="Courier New" w:eastAsia="Courier New" w:hAnsi="Courier New" w:cs="Courier New"/>
                <w:b/>
                <w:sz w:val="24"/>
                <w:szCs w:val="24"/>
              </w:rPr>
            </w:rPrChange>
          </w:rPr>
          <w:delText>EXT. BACKSTAGE - AUDITORIUM - NIGHT</w:delText>
        </w:r>
      </w:del>
    </w:p>
    <w:p w:rsidR="00834337" w:rsidRPr="00834337" w:rsidRDefault="00834337" w:rsidP="00834337">
      <w:pPr>
        <w:pStyle w:val="normal0"/>
        <w:jc w:val="both"/>
        <w:rPr>
          <w:del w:id="5850" w:author="anupam yadav" w:date="2019-07-05T12:16:00Z"/>
          <w:rFonts w:ascii="Times New Roman" w:eastAsia="Times New Roman" w:hAnsi="Times New Roman" w:cs="Times New Roman"/>
          <w:sz w:val="24"/>
          <w:szCs w:val="24"/>
          <w:rPrChange w:id="5851" w:author="Du-rush Writing Studio" w:date="2019-06-14T06:55:00Z">
            <w:rPr>
              <w:del w:id="5852" w:author="anupam yadav" w:date="2019-07-05T12:16:00Z"/>
              <w:rFonts w:ascii="Courier New" w:eastAsia="Courier New" w:hAnsi="Courier New" w:cs="Courier New"/>
              <w:sz w:val="24"/>
              <w:szCs w:val="24"/>
            </w:rPr>
          </w:rPrChange>
        </w:rPr>
        <w:pPrChange w:id="5853" w:author="Divya Raja" w:date="2020-10-13T14:29:00Z">
          <w:pPr>
            <w:pStyle w:val="normal0"/>
          </w:pPr>
        </w:pPrChange>
      </w:pPr>
      <w:del w:id="5854" w:author="anupam yadav" w:date="2019-07-05T12:16:00Z">
        <w:r w:rsidRPr="00834337">
          <w:rPr>
            <w:rFonts w:ascii="Times New Roman" w:eastAsia="Times New Roman" w:hAnsi="Times New Roman" w:cs="Times New Roman"/>
            <w:sz w:val="24"/>
            <w:szCs w:val="24"/>
            <w:rPrChange w:id="5855" w:author="Du-rush Writing Studio" w:date="2019-06-14T06:55:00Z">
              <w:rPr>
                <w:rFonts w:ascii="Courier New" w:eastAsia="Courier New" w:hAnsi="Courier New" w:cs="Courier New"/>
                <w:sz w:val="24"/>
                <w:szCs w:val="24"/>
              </w:rPr>
            </w:rPrChange>
          </w:rPr>
          <w:delText>Slice 2. Frank is enters the backstage and picks up the drum set. He plays it once. Then looks towards his right as the next slice slides in.</w:delText>
        </w:r>
      </w:del>
    </w:p>
    <w:p w:rsidR="00834337" w:rsidRPr="00834337" w:rsidRDefault="00834337" w:rsidP="00834337">
      <w:pPr>
        <w:pStyle w:val="normal0"/>
        <w:jc w:val="both"/>
        <w:rPr>
          <w:del w:id="5856" w:author="anupam yadav" w:date="2019-07-05T12:16:00Z"/>
          <w:rFonts w:ascii="Times New Roman" w:eastAsia="Times New Roman" w:hAnsi="Times New Roman" w:cs="Times New Roman"/>
          <w:sz w:val="24"/>
          <w:szCs w:val="24"/>
          <w:rPrChange w:id="5857" w:author="Du-rush Writing Studio" w:date="2019-06-14T06:55:00Z">
            <w:rPr>
              <w:del w:id="5858" w:author="anupam yadav" w:date="2019-07-05T12:16:00Z"/>
              <w:rFonts w:ascii="Courier New" w:eastAsia="Courier New" w:hAnsi="Courier New" w:cs="Courier New"/>
              <w:sz w:val="24"/>
              <w:szCs w:val="24"/>
            </w:rPr>
          </w:rPrChange>
        </w:rPr>
        <w:pPrChange w:id="5859" w:author="Divya Raja" w:date="2020-10-13T14:29:00Z">
          <w:pPr>
            <w:pStyle w:val="normal0"/>
          </w:pPr>
        </w:pPrChange>
      </w:pPr>
    </w:p>
    <w:p w:rsidR="00834337" w:rsidRPr="00834337" w:rsidRDefault="00834337" w:rsidP="00834337">
      <w:pPr>
        <w:pStyle w:val="normal0"/>
        <w:jc w:val="both"/>
        <w:rPr>
          <w:del w:id="5860" w:author="anupam yadav" w:date="2019-07-05T12:16:00Z"/>
          <w:rFonts w:ascii="Times New Roman" w:eastAsia="Times New Roman" w:hAnsi="Times New Roman" w:cs="Times New Roman"/>
          <w:b/>
          <w:sz w:val="24"/>
          <w:szCs w:val="24"/>
          <w:rPrChange w:id="5861" w:author="Du-rush Writing Studio" w:date="2019-06-14T06:55:00Z">
            <w:rPr>
              <w:del w:id="5862" w:author="anupam yadav" w:date="2019-07-05T12:16:00Z"/>
              <w:rFonts w:ascii="Courier New" w:eastAsia="Courier New" w:hAnsi="Courier New" w:cs="Courier New"/>
              <w:b/>
              <w:sz w:val="24"/>
              <w:szCs w:val="24"/>
            </w:rPr>
          </w:rPrChange>
        </w:rPr>
        <w:pPrChange w:id="5863" w:author="Divya Raja" w:date="2020-10-13T14:29:00Z">
          <w:pPr>
            <w:pStyle w:val="normal0"/>
          </w:pPr>
        </w:pPrChange>
      </w:pPr>
      <w:del w:id="5864" w:author="anupam yadav" w:date="2019-07-05T12:16:00Z">
        <w:r w:rsidRPr="00834337">
          <w:rPr>
            <w:rFonts w:ascii="Times New Roman" w:eastAsia="Times New Roman" w:hAnsi="Times New Roman" w:cs="Times New Roman"/>
            <w:b/>
            <w:sz w:val="24"/>
            <w:szCs w:val="24"/>
            <w:rPrChange w:id="5865" w:author="Du-rush Writing Studio" w:date="2019-06-14T06:55:00Z">
              <w:rPr>
                <w:rFonts w:ascii="Courier New" w:eastAsia="Courier New" w:hAnsi="Courier New" w:cs="Courier New"/>
                <w:b/>
                <w:sz w:val="24"/>
                <w:szCs w:val="24"/>
              </w:rPr>
            </w:rPrChange>
          </w:rPr>
          <w:delText>EXT. GARDEN - PUMPKIN MANSION - NIGHT</w:delText>
        </w:r>
      </w:del>
    </w:p>
    <w:p w:rsidR="00834337" w:rsidRPr="00834337" w:rsidRDefault="00834337" w:rsidP="00834337">
      <w:pPr>
        <w:pStyle w:val="normal0"/>
        <w:jc w:val="both"/>
        <w:rPr>
          <w:del w:id="5866" w:author="anupam yadav" w:date="2019-07-05T12:16:00Z"/>
          <w:rFonts w:ascii="Times New Roman" w:eastAsia="Times New Roman" w:hAnsi="Times New Roman" w:cs="Times New Roman"/>
          <w:sz w:val="24"/>
          <w:szCs w:val="24"/>
          <w:rPrChange w:id="5867" w:author="Du-rush Writing Studio" w:date="2019-06-14T06:55:00Z">
            <w:rPr>
              <w:del w:id="5868" w:author="anupam yadav" w:date="2019-07-05T12:16:00Z"/>
              <w:rFonts w:ascii="Courier New" w:eastAsia="Courier New" w:hAnsi="Courier New" w:cs="Courier New"/>
              <w:sz w:val="24"/>
              <w:szCs w:val="24"/>
            </w:rPr>
          </w:rPrChange>
        </w:rPr>
        <w:pPrChange w:id="5869" w:author="Divya Raja" w:date="2020-10-13T14:29:00Z">
          <w:pPr>
            <w:pStyle w:val="normal0"/>
          </w:pPr>
        </w:pPrChange>
      </w:pPr>
      <w:del w:id="5870" w:author="anupam yadav" w:date="2019-07-05T12:16:00Z">
        <w:r w:rsidRPr="00834337">
          <w:rPr>
            <w:rFonts w:ascii="Times New Roman" w:eastAsia="Times New Roman" w:hAnsi="Times New Roman" w:cs="Times New Roman"/>
            <w:sz w:val="24"/>
            <w:szCs w:val="24"/>
            <w:rPrChange w:id="5871" w:author="Du-rush Writing Studio" w:date="2019-06-14T06:55:00Z">
              <w:rPr>
                <w:rFonts w:ascii="Courier New" w:eastAsia="Courier New" w:hAnsi="Courier New" w:cs="Courier New"/>
                <w:sz w:val="24"/>
                <w:szCs w:val="24"/>
              </w:rPr>
            </w:rPrChange>
          </w:rPr>
          <w:delText xml:space="preserve">Slice 3. A cricket sitting on a leaf. It is chirping, when suddenly (zoom out) Jax captures it in a jar. </w:delText>
        </w:r>
      </w:del>
    </w:p>
    <w:p w:rsidR="00834337" w:rsidRPr="00834337" w:rsidRDefault="00834337" w:rsidP="00834337">
      <w:pPr>
        <w:pStyle w:val="normal0"/>
        <w:jc w:val="both"/>
        <w:rPr>
          <w:del w:id="5872" w:author="anupam yadav" w:date="2019-07-05T12:16:00Z"/>
          <w:rFonts w:ascii="Times New Roman" w:eastAsia="Times New Roman" w:hAnsi="Times New Roman" w:cs="Times New Roman"/>
          <w:sz w:val="24"/>
          <w:szCs w:val="24"/>
          <w:rPrChange w:id="5873" w:author="Du-rush Writing Studio" w:date="2019-06-14T06:55:00Z">
            <w:rPr>
              <w:del w:id="5874" w:author="anupam yadav" w:date="2019-07-05T12:16:00Z"/>
              <w:rFonts w:ascii="Courier New" w:eastAsia="Courier New" w:hAnsi="Courier New" w:cs="Courier New"/>
              <w:sz w:val="24"/>
              <w:szCs w:val="24"/>
            </w:rPr>
          </w:rPrChange>
        </w:rPr>
        <w:pPrChange w:id="5875" w:author="Divya Raja" w:date="2020-10-13T14:29:00Z">
          <w:pPr>
            <w:pStyle w:val="normal0"/>
          </w:pPr>
        </w:pPrChange>
      </w:pPr>
    </w:p>
    <w:p w:rsidR="00834337" w:rsidRPr="00834337" w:rsidRDefault="00834337" w:rsidP="00834337">
      <w:pPr>
        <w:pStyle w:val="normal0"/>
        <w:jc w:val="both"/>
        <w:rPr>
          <w:del w:id="5876" w:author="anupam yadav" w:date="2019-07-05T12:16:00Z"/>
          <w:rFonts w:ascii="Times New Roman" w:eastAsia="Times New Roman" w:hAnsi="Times New Roman" w:cs="Times New Roman"/>
          <w:sz w:val="24"/>
          <w:szCs w:val="24"/>
          <w:rPrChange w:id="5877" w:author="Du-rush Writing Studio" w:date="2019-06-14T06:55:00Z">
            <w:rPr>
              <w:del w:id="5878" w:author="anupam yadav" w:date="2019-07-05T12:16:00Z"/>
              <w:rFonts w:ascii="Courier New" w:eastAsia="Courier New" w:hAnsi="Courier New" w:cs="Courier New"/>
              <w:sz w:val="24"/>
              <w:szCs w:val="24"/>
            </w:rPr>
          </w:rPrChange>
        </w:rPr>
        <w:pPrChange w:id="5879" w:author="Divya Raja" w:date="2020-10-13T14:29:00Z">
          <w:pPr>
            <w:pStyle w:val="normal0"/>
          </w:pPr>
        </w:pPrChange>
      </w:pPr>
      <w:del w:id="5880" w:author="anupam yadav" w:date="2019-07-05T12:16:00Z">
        <w:r w:rsidRPr="00834337">
          <w:rPr>
            <w:rFonts w:ascii="Times New Roman" w:eastAsia="Times New Roman" w:hAnsi="Times New Roman" w:cs="Times New Roman"/>
            <w:sz w:val="24"/>
            <w:szCs w:val="24"/>
            <w:rPrChange w:id="5881" w:author="Du-rush Writing Studio" w:date="2019-06-14T06:55:00Z">
              <w:rPr>
                <w:rFonts w:ascii="Courier New" w:eastAsia="Courier New" w:hAnsi="Courier New" w:cs="Courier New"/>
                <w:sz w:val="24"/>
                <w:szCs w:val="24"/>
              </w:rPr>
            </w:rPrChange>
          </w:rPr>
          <w:delText xml:space="preserve">Jane turns </w:delText>
        </w:r>
      </w:del>
      <w:ins w:id="5882" w:author="Namitha Santhosh" w:date="2019-06-16T15:16:00Z">
        <w:del w:id="5883" w:author="anupam yadav" w:date="2019-07-05T12:16:00Z">
          <w:r w:rsidRPr="00834337">
            <w:rPr>
              <w:rFonts w:ascii="Times New Roman" w:eastAsia="Times New Roman" w:hAnsi="Times New Roman" w:cs="Times New Roman"/>
              <w:sz w:val="24"/>
              <w:szCs w:val="24"/>
              <w:rPrChange w:id="5884" w:author="Du-rush Writing Studio" w:date="2019-06-14T06:55:00Z">
                <w:rPr>
                  <w:rFonts w:ascii="Courier New" w:eastAsia="Courier New" w:hAnsi="Courier New" w:cs="Courier New"/>
                  <w:sz w:val="24"/>
                  <w:szCs w:val="24"/>
                </w:rPr>
              </w:rPrChange>
            </w:rPr>
            <w:delText xml:space="preserve">and </w:delText>
          </w:r>
        </w:del>
      </w:ins>
      <w:del w:id="5885" w:author="anupam yadav" w:date="2019-07-05T12:16:00Z">
        <w:r w:rsidRPr="00834337">
          <w:rPr>
            <w:rFonts w:ascii="Times New Roman" w:eastAsia="Times New Roman" w:hAnsi="Times New Roman" w:cs="Times New Roman"/>
            <w:sz w:val="24"/>
            <w:szCs w:val="24"/>
            <w:rPrChange w:id="5886" w:author="Du-rush Writing Studio" w:date="2019-06-14T06:55:00Z">
              <w:rPr>
                <w:rFonts w:ascii="Courier New" w:eastAsia="Courier New" w:hAnsi="Courier New" w:cs="Courier New"/>
                <w:sz w:val="24"/>
                <w:szCs w:val="24"/>
              </w:rPr>
            </w:rPrChange>
          </w:rPr>
          <w:delText>calls out the duo from his slice. They look towards Frank, almost like breaking the ‘4th wall’.</w:delText>
        </w:r>
      </w:del>
    </w:p>
    <w:p w:rsidR="00834337" w:rsidRPr="00834337" w:rsidRDefault="00834337" w:rsidP="00834337">
      <w:pPr>
        <w:pStyle w:val="normal0"/>
        <w:jc w:val="both"/>
        <w:rPr>
          <w:del w:id="5887" w:author="anupam yadav" w:date="2019-07-05T12:16:00Z"/>
          <w:rFonts w:ascii="Times New Roman" w:eastAsia="Times New Roman" w:hAnsi="Times New Roman" w:cs="Times New Roman"/>
          <w:sz w:val="24"/>
          <w:szCs w:val="24"/>
          <w:rPrChange w:id="5888" w:author="Du-rush Writing Studio" w:date="2019-06-14T06:55:00Z">
            <w:rPr>
              <w:del w:id="5889" w:author="anupam yadav" w:date="2019-07-05T12:16:00Z"/>
              <w:rFonts w:ascii="Courier New" w:eastAsia="Courier New" w:hAnsi="Courier New" w:cs="Courier New"/>
              <w:sz w:val="24"/>
              <w:szCs w:val="24"/>
            </w:rPr>
          </w:rPrChange>
        </w:rPr>
        <w:pPrChange w:id="5890" w:author="Divya Raja" w:date="2020-10-13T14:29:00Z">
          <w:pPr>
            <w:pStyle w:val="normal0"/>
          </w:pPr>
        </w:pPrChange>
      </w:pPr>
    </w:p>
    <w:p w:rsidR="00834337" w:rsidRPr="00834337" w:rsidRDefault="00834337" w:rsidP="00834337">
      <w:pPr>
        <w:pStyle w:val="normal0"/>
        <w:jc w:val="both"/>
        <w:rPr>
          <w:del w:id="5891" w:author="anupam yadav" w:date="2019-07-05T12:16:00Z"/>
          <w:rFonts w:ascii="Times New Roman" w:eastAsia="Times New Roman" w:hAnsi="Times New Roman" w:cs="Times New Roman"/>
          <w:sz w:val="24"/>
          <w:szCs w:val="24"/>
          <w:rPrChange w:id="5892" w:author="Du-rush Writing Studio" w:date="2019-06-14T06:55:00Z">
            <w:rPr>
              <w:del w:id="5893" w:author="anupam yadav" w:date="2019-07-05T12:16:00Z"/>
              <w:rFonts w:ascii="Courier New" w:eastAsia="Courier New" w:hAnsi="Courier New" w:cs="Courier New"/>
              <w:sz w:val="24"/>
              <w:szCs w:val="24"/>
            </w:rPr>
          </w:rPrChange>
        </w:rPr>
        <w:pPrChange w:id="5894" w:author="Divya Raja" w:date="2020-10-13T14:29:00Z">
          <w:pPr>
            <w:pStyle w:val="normal0"/>
          </w:pPr>
        </w:pPrChange>
      </w:pPr>
      <w:del w:id="5895" w:author="anupam yadav" w:date="2019-07-05T12:16:00Z">
        <w:r w:rsidRPr="00834337">
          <w:rPr>
            <w:rFonts w:ascii="Times New Roman" w:eastAsia="Times New Roman" w:hAnsi="Times New Roman" w:cs="Times New Roman"/>
            <w:sz w:val="24"/>
            <w:szCs w:val="24"/>
            <w:rPrChange w:id="589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89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89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89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900" w:author="Du-rush Writing Studio" w:date="2019-06-14T06:55:00Z">
              <w:rPr>
                <w:rFonts w:ascii="Courier New" w:eastAsia="Courier New" w:hAnsi="Courier New" w:cs="Courier New"/>
                <w:sz w:val="24"/>
                <w:szCs w:val="24"/>
              </w:rPr>
            </w:rPrChange>
          </w:rPr>
          <w:tab/>
          <w:delText xml:space="preserve">    JANE</w:delText>
        </w:r>
      </w:del>
    </w:p>
    <w:p w:rsidR="00834337" w:rsidRPr="00834337" w:rsidRDefault="00834337" w:rsidP="00834337">
      <w:pPr>
        <w:pStyle w:val="normal0"/>
        <w:ind w:left="2160" w:right="2160"/>
        <w:jc w:val="both"/>
        <w:rPr>
          <w:del w:id="5901" w:author="anupam yadav" w:date="2019-07-05T12:16:00Z"/>
          <w:rFonts w:ascii="Times New Roman" w:eastAsia="Times New Roman" w:hAnsi="Times New Roman" w:cs="Times New Roman"/>
          <w:sz w:val="24"/>
          <w:szCs w:val="24"/>
          <w:rPrChange w:id="5902" w:author="Du-rush Writing Studio" w:date="2019-06-14T06:55:00Z">
            <w:rPr>
              <w:del w:id="5903" w:author="anupam yadav" w:date="2019-07-05T12:16:00Z"/>
              <w:rFonts w:ascii="Courier New" w:eastAsia="Courier New" w:hAnsi="Courier New" w:cs="Courier New"/>
              <w:sz w:val="24"/>
              <w:szCs w:val="24"/>
            </w:rPr>
          </w:rPrChange>
        </w:rPr>
        <w:pPrChange w:id="5904" w:author="Divya Raja" w:date="2020-10-13T14:29:00Z">
          <w:pPr>
            <w:pStyle w:val="normal0"/>
            <w:ind w:left="2160" w:right="2160"/>
          </w:pPr>
        </w:pPrChange>
      </w:pPr>
      <w:del w:id="5905" w:author="anupam yadav" w:date="2019-07-05T12:16:00Z">
        <w:r w:rsidRPr="00834337">
          <w:rPr>
            <w:rFonts w:ascii="Times New Roman" w:eastAsia="Times New Roman" w:hAnsi="Times New Roman" w:cs="Times New Roman"/>
            <w:sz w:val="24"/>
            <w:szCs w:val="24"/>
            <w:rPrChange w:id="5906" w:author="Du-rush Writing Studio" w:date="2019-06-14T06:55:00Z">
              <w:rPr>
                <w:rFonts w:ascii="Courier New" w:eastAsia="Courier New" w:hAnsi="Courier New" w:cs="Courier New"/>
                <w:sz w:val="24"/>
                <w:szCs w:val="24"/>
              </w:rPr>
            </w:rPrChange>
          </w:rPr>
          <w:delText>Jax! Frank! Did you guys find you the things you were looking for?</w:delText>
        </w:r>
      </w:del>
    </w:p>
    <w:p w:rsidR="00834337" w:rsidRPr="00834337" w:rsidRDefault="00834337" w:rsidP="00834337">
      <w:pPr>
        <w:pStyle w:val="normal0"/>
        <w:ind w:right="2160"/>
        <w:jc w:val="both"/>
        <w:rPr>
          <w:del w:id="5907" w:author="anupam yadav" w:date="2019-07-05T12:16:00Z"/>
          <w:rFonts w:ascii="Times New Roman" w:eastAsia="Times New Roman" w:hAnsi="Times New Roman" w:cs="Times New Roman"/>
          <w:sz w:val="24"/>
          <w:szCs w:val="24"/>
          <w:rPrChange w:id="5908" w:author="Du-rush Writing Studio" w:date="2019-06-14T06:55:00Z">
            <w:rPr>
              <w:del w:id="5909" w:author="anupam yadav" w:date="2019-07-05T12:16:00Z"/>
              <w:rFonts w:ascii="Courier New" w:eastAsia="Courier New" w:hAnsi="Courier New" w:cs="Courier New"/>
              <w:sz w:val="24"/>
              <w:szCs w:val="24"/>
            </w:rPr>
          </w:rPrChange>
        </w:rPr>
        <w:pPrChange w:id="5910" w:author="Divya Raja" w:date="2020-10-13T14:29:00Z">
          <w:pPr>
            <w:pStyle w:val="normal0"/>
            <w:ind w:right="2160"/>
          </w:pPr>
        </w:pPrChange>
      </w:pPr>
    </w:p>
    <w:p w:rsidR="00834337" w:rsidRPr="00834337" w:rsidRDefault="00834337" w:rsidP="00834337">
      <w:pPr>
        <w:pStyle w:val="normal0"/>
        <w:ind w:right="2160"/>
        <w:jc w:val="both"/>
        <w:rPr>
          <w:del w:id="5911" w:author="anupam yadav" w:date="2019-07-05T12:16:00Z"/>
          <w:rFonts w:ascii="Times New Roman" w:eastAsia="Times New Roman" w:hAnsi="Times New Roman" w:cs="Times New Roman"/>
          <w:sz w:val="24"/>
          <w:szCs w:val="24"/>
          <w:rPrChange w:id="5912" w:author="Du-rush Writing Studio" w:date="2019-06-14T06:55:00Z">
            <w:rPr>
              <w:del w:id="5913" w:author="anupam yadav" w:date="2019-07-05T12:16:00Z"/>
              <w:rFonts w:ascii="Courier New" w:eastAsia="Courier New" w:hAnsi="Courier New" w:cs="Courier New"/>
              <w:sz w:val="24"/>
              <w:szCs w:val="24"/>
            </w:rPr>
          </w:rPrChange>
        </w:rPr>
        <w:pPrChange w:id="5914" w:author="Divya Raja" w:date="2020-10-13T14:29:00Z">
          <w:pPr>
            <w:pStyle w:val="normal0"/>
            <w:ind w:right="2160"/>
          </w:pPr>
        </w:pPrChange>
      </w:pPr>
      <w:del w:id="5915" w:author="anupam yadav" w:date="2019-07-05T12:16:00Z">
        <w:r w:rsidRPr="00834337">
          <w:rPr>
            <w:rFonts w:ascii="Times New Roman" w:eastAsia="Times New Roman" w:hAnsi="Times New Roman" w:cs="Times New Roman"/>
            <w:sz w:val="24"/>
            <w:szCs w:val="24"/>
            <w:rPrChange w:id="5916" w:author="Du-rush Writing Studio" w:date="2019-06-14T06:55:00Z">
              <w:rPr>
                <w:rFonts w:ascii="Courier New" w:eastAsia="Courier New" w:hAnsi="Courier New" w:cs="Courier New"/>
                <w:sz w:val="24"/>
                <w:szCs w:val="24"/>
              </w:rPr>
            </w:rPrChange>
          </w:rPr>
          <w:delText xml:space="preserve">Jane and Jax lift their respective findings. </w:delText>
        </w:r>
      </w:del>
      <w:ins w:id="5917" w:author="Namitha Santhosh" w:date="2019-06-16T15:16:00Z">
        <w:del w:id="5918" w:author="anupam yadav" w:date="2019-07-05T12:16:00Z">
          <w:r w:rsidRPr="00834337">
            <w:rPr>
              <w:rFonts w:ascii="Times New Roman" w:eastAsia="Times New Roman" w:hAnsi="Times New Roman" w:cs="Times New Roman"/>
              <w:sz w:val="24"/>
              <w:szCs w:val="24"/>
              <w:rPrChange w:id="5919" w:author="Du-rush Writing Studio" w:date="2019-06-14T06:55:00Z">
                <w:rPr>
                  <w:rFonts w:ascii="Courier New" w:eastAsia="Courier New" w:hAnsi="Courier New" w:cs="Courier New"/>
                  <w:sz w:val="24"/>
                  <w:szCs w:val="24"/>
                </w:rPr>
              </w:rPrChange>
            </w:rPr>
            <w:delText>And wave their heads in delight.</w:delText>
          </w:r>
        </w:del>
      </w:ins>
    </w:p>
    <w:p w:rsidR="00834337" w:rsidRPr="00834337" w:rsidRDefault="00834337" w:rsidP="00834337">
      <w:pPr>
        <w:pStyle w:val="normal0"/>
        <w:ind w:left="2160" w:right="2160"/>
        <w:jc w:val="both"/>
        <w:rPr>
          <w:del w:id="5920" w:author="anupam yadav" w:date="2019-07-05T12:16:00Z"/>
          <w:rFonts w:ascii="Times New Roman" w:eastAsia="Times New Roman" w:hAnsi="Times New Roman" w:cs="Times New Roman"/>
          <w:sz w:val="24"/>
          <w:szCs w:val="24"/>
          <w:rPrChange w:id="5921" w:author="Du-rush Writing Studio" w:date="2019-06-14T06:55:00Z">
            <w:rPr>
              <w:del w:id="5922" w:author="anupam yadav" w:date="2019-07-05T12:16:00Z"/>
              <w:rFonts w:ascii="Courier New" w:eastAsia="Courier New" w:hAnsi="Courier New" w:cs="Courier New"/>
              <w:sz w:val="24"/>
              <w:szCs w:val="24"/>
            </w:rPr>
          </w:rPrChange>
        </w:rPr>
        <w:pPrChange w:id="5923" w:author="Divya Raja" w:date="2020-10-13T14:29:00Z">
          <w:pPr>
            <w:pStyle w:val="normal0"/>
            <w:ind w:left="2160" w:right="2160"/>
          </w:pPr>
        </w:pPrChange>
      </w:pPr>
    </w:p>
    <w:p w:rsidR="00834337" w:rsidRPr="00834337" w:rsidRDefault="00834337" w:rsidP="00834337">
      <w:pPr>
        <w:pStyle w:val="normal0"/>
        <w:ind w:left="2160" w:right="2160"/>
        <w:jc w:val="both"/>
        <w:rPr>
          <w:del w:id="5924" w:author="anupam yadav" w:date="2019-07-05T12:16:00Z"/>
          <w:rFonts w:ascii="Times New Roman" w:eastAsia="Times New Roman" w:hAnsi="Times New Roman" w:cs="Times New Roman"/>
          <w:sz w:val="24"/>
          <w:szCs w:val="24"/>
          <w:rPrChange w:id="5925" w:author="Du-rush Writing Studio" w:date="2019-06-14T06:55:00Z">
            <w:rPr>
              <w:del w:id="5926" w:author="anupam yadav" w:date="2019-07-05T12:16:00Z"/>
              <w:rFonts w:ascii="Courier New" w:eastAsia="Courier New" w:hAnsi="Courier New" w:cs="Courier New"/>
              <w:sz w:val="24"/>
              <w:szCs w:val="24"/>
            </w:rPr>
          </w:rPrChange>
        </w:rPr>
        <w:pPrChange w:id="5927" w:author="Divya Raja" w:date="2020-10-13T14:29:00Z">
          <w:pPr>
            <w:pStyle w:val="normal0"/>
            <w:ind w:left="2160" w:right="2160"/>
          </w:pPr>
        </w:pPrChange>
      </w:pPr>
      <w:del w:id="5928" w:author="anupam yadav" w:date="2019-07-05T12:16:00Z">
        <w:r w:rsidRPr="00834337">
          <w:rPr>
            <w:rFonts w:ascii="Times New Roman" w:eastAsia="Times New Roman" w:hAnsi="Times New Roman" w:cs="Times New Roman"/>
            <w:sz w:val="24"/>
            <w:szCs w:val="24"/>
            <w:rPrChange w:id="592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930" w:author="Du-rush Writing Studio" w:date="2019-06-14T06:55:00Z">
              <w:rPr>
                <w:rFonts w:ascii="Courier New" w:eastAsia="Courier New" w:hAnsi="Courier New" w:cs="Courier New"/>
                <w:sz w:val="24"/>
                <w:szCs w:val="24"/>
              </w:rPr>
            </w:rPrChange>
          </w:rPr>
          <w:tab/>
          <w:delText xml:space="preserve">    JAX/FRANK</w:delText>
        </w:r>
      </w:del>
    </w:p>
    <w:p w:rsidR="00834337" w:rsidRPr="00834337" w:rsidRDefault="00834337" w:rsidP="00834337">
      <w:pPr>
        <w:pStyle w:val="normal0"/>
        <w:ind w:left="2160" w:right="2160"/>
        <w:jc w:val="both"/>
        <w:rPr>
          <w:del w:id="5931" w:author="anupam yadav" w:date="2019-07-05T12:16:00Z"/>
          <w:rFonts w:ascii="Times New Roman" w:eastAsia="Times New Roman" w:hAnsi="Times New Roman" w:cs="Times New Roman"/>
          <w:sz w:val="24"/>
          <w:szCs w:val="24"/>
          <w:rPrChange w:id="5932" w:author="Du-rush Writing Studio" w:date="2019-06-14T06:55:00Z">
            <w:rPr>
              <w:del w:id="5933" w:author="anupam yadav" w:date="2019-07-05T12:16:00Z"/>
              <w:rFonts w:ascii="Courier New" w:eastAsia="Courier New" w:hAnsi="Courier New" w:cs="Courier New"/>
              <w:sz w:val="24"/>
              <w:szCs w:val="24"/>
            </w:rPr>
          </w:rPrChange>
        </w:rPr>
        <w:pPrChange w:id="5934" w:author="Divya Raja" w:date="2020-10-13T14:29:00Z">
          <w:pPr>
            <w:pStyle w:val="normal0"/>
            <w:ind w:left="2160" w:right="2160"/>
          </w:pPr>
        </w:pPrChange>
      </w:pPr>
      <w:del w:id="5935" w:author="anupam yadav" w:date="2019-07-05T12:16:00Z">
        <w:r w:rsidRPr="00834337">
          <w:rPr>
            <w:rFonts w:ascii="Times New Roman" w:eastAsia="Times New Roman" w:hAnsi="Times New Roman" w:cs="Times New Roman"/>
            <w:sz w:val="24"/>
            <w:szCs w:val="24"/>
            <w:rPrChange w:id="5936" w:author="Du-rush Writing Studio" w:date="2019-06-14T06:55:00Z">
              <w:rPr>
                <w:rFonts w:ascii="Courier New" w:eastAsia="Courier New" w:hAnsi="Courier New" w:cs="Courier New"/>
                <w:sz w:val="24"/>
                <w:szCs w:val="24"/>
              </w:rPr>
            </w:rPrChange>
          </w:rPr>
          <w:delText>Yes! We did.</w:delText>
        </w:r>
      </w:del>
    </w:p>
    <w:p w:rsidR="00834337" w:rsidRPr="00834337" w:rsidRDefault="00834337" w:rsidP="00834337">
      <w:pPr>
        <w:pStyle w:val="normal0"/>
        <w:ind w:left="2160" w:right="2160"/>
        <w:jc w:val="both"/>
        <w:rPr>
          <w:del w:id="5937" w:author="anupam yadav" w:date="2019-07-05T12:16:00Z"/>
          <w:rFonts w:ascii="Times New Roman" w:eastAsia="Times New Roman" w:hAnsi="Times New Roman" w:cs="Times New Roman"/>
          <w:sz w:val="24"/>
          <w:szCs w:val="24"/>
          <w:rPrChange w:id="5938" w:author="Du-rush Writing Studio" w:date="2019-06-14T06:55:00Z">
            <w:rPr>
              <w:del w:id="5939" w:author="anupam yadav" w:date="2019-07-05T12:16:00Z"/>
              <w:rFonts w:ascii="Courier New" w:eastAsia="Courier New" w:hAnsi="Courier New" w:cs="Courier New"/>
              <w:sz w:val="24"/>
              <w:szCs w:val="24"/>
            </w:rPr>
          </w:rPrChange>
        </w:rPr>
        <w:pPrChange w:id="5940" w:author="Divya Raja" w:date="2020-10-13T14:29:00Z">
          <w:pPr>
            <w:pStyle w:val="normal0"/>
            <w:ind w:left="2160" w:right="2160"/>
          </w:pPr>
        </w:pPrChange>
      </w:pPr>
    </w:p>
    <w:p w:rsidR="00834337" w:rsidRPr="00834337" w:rsidRDefault="00834337" w:rsidP="00834337">
      <w:pPr>
        <w:pStyle w:val="normal0"/>
        <w:ind w:left="2160" w:right="2160"/>
        <w:jc w:val="both"/>
        <w:rPr>
          <w:del w:id="5941" w:author="anupam yadav" w:date="2019-07-05T12:16:00Z"/>
          <w:rFonts w:ascii="Times New Roman" w:eastAsia="Times New Roman" w:hAnsi="Times New Roman" w:cs="Times New Roman"/>
          <w:sz w:val="24"/>
          <w:szCs w:val="24"/>
          <w:rPrChange w:id="5942" w:author="Du-rush Writing Studio" w:date="2019-06-14T06:55:00Z">
            <w:rPr>
              <w:del w:id="5943" w:author="anupam yadav" w:date="2019-07-05T12:16:00Z"/>
              <w:rFonts w:ascii="Courier New" w:eastAsia="Courier New" w:hAnsi="Courier New" w:cs="Courier New"/>
              <w:sz w:val="24"/>
              <w:szCs w:val="24"/>
            </w:rPr>
          </w:rPrChange>
        </w:rPr>
        <w:pPrChange w:id="5944" w:author="Divya Raja" w:date="2020-10-13T14:29:00Z">
          <w:pPr>
            <w:pStyle w:val="normal0"/>
            <w:ind w:left="2160" w:right="2160"/>
          </w:pPr>
        </w:pPrChange>
      </w:pPr>
      <w:del w:id="5945" w:author="anupam yadav" w:date="2019-07-05T12:16:00Z">
        <w:r w:rsidRPr="00834337">
          <w:rPr>
            <w:rFonts w:ascii="Times New Roman" w:eastAsia="Times New Roman" w:hAnsi="Times New Roman" w:cs="Times New Roman"/>
            <w:sz w:val="24"/>
            <w:szCs w:val="24"/>
            <w:rPrChange w:id="594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947" w:author="Du-rush Writing Studio" w:date="2019-06-14T06:55:00Z">
              <w:rPr>
                <w:rFonts w:ascii="Courier New" w:eastAsia="Courier New" w:hAnsi="Courier New" w:cs="Courier New"/>
                <w:sz w:val="24"/>
                <w:szCs w:val="24"/>
              </w:rPr>
            </w:rPrChange>
          </w:rPr>
          <w:tab/>
          <w:delText xml:space="preserve">    JANE</w:delText>
        </w:r>
      </w:del>
    </w:p>
    <w:p w:rsidR="00834337" w:rsidRPr="00834337" w:rsidRDefault="00834337" w:rsidP="00834337">
      <w:pPr>
        <w:pStyle w:val="normal0"/>
        <w:ind w:left="2160" w:right="2160"/>
        <w:jc w:val="both"/>
        <w:rPr>
          <w:del w:id="5948" w:author="anupam yadav" w:date="2019-07-05T12:16:00Z"/>
          <w:rFonts w:ascii="Times New Roman" w:eastAsia="Times New Roman" w:hAnsi="Times New Roman" w:cs="Times New Roman"/>
          <w:sz w:val="24"/>
          <w:szCs w:val="24"/>
          <w:rPrChange w:id="5949" w:author="Du-rush Writing Studio" w:date="2019-06-14T06:55:00Z">
            <w:rPr>
              <w:del w:id="5950" w:author="anupam yadav" w:date="2019-07-05T12:16:00Z"/>
              <w:rFonts w:ascii="Courier New" w:eastAsia="Courier New" w:hAnsi="Courier New" w:cs="Courier New"/>
              <w:sz w:val="24"/>
              <w:szCs w:val="24"/>
            </w:rPr>
          </w:rPrChange>
        </w:rPr>
        <w:pPrChange w:id="5951" w:author="Divya Raja" w:date="2020-10-13T14:29:00Z">
          <w:pPr>
            <w:pStyle w:val="normal0"/>
            <w:ind w:left="2160" w:right="2160"/>
          </w:pPr>
        </w:pPrChange>
      </w:pPr>
      <w:del w:id="5952" w:author="anupam yadav" w:date="2019-07-05T12:16:00Z">
        <w:r w:rsidRPr="00834337">
          <w:rPr>
            <w:rFonts w:ascii="Times New Roman" w:eastAsia="Times New Roman" w:hAnsi="Times New Roman" w:cs="Times New Roman"/>
            <w:sz w:val="24"/>
            <w:szCs w:val="24"/>
            <w:rPrChange w:id="5953" w:author="Du-rush Writing Studio" w:date="2019-06-14T06:55:00Z">
              <w:rPr>
                <w:rFonts w:ascii="Courier New" w:eastAsia="Courier New" w:hAnsi="Courier New" w:cs="Courier New"/>
                <w:sz w:val="24"/>
                <w:szCs w:val="24"/>
              </w:rPr>
            </w:rPrChange>
          </w:rPr>
          <w:lastRenderedPageBreak/>
          <w:delText xml:space="preserve">Great! Let us go </w:delText>
        </w:r>
      </w:del>
      <w:ins w:id="5954" w:author="Namitha Santhosh" w:date="2019-06-16T15:17:00Z">
        <w:del w:id="5955" w:author="anupam yadav" w:date="2019-07-05T12:16:00Z">
          <w:r w:rsidRPr="00834337">
            <w:rPr>
              <w:rFonts w:ascii="Times New Roman" w:eastAsia="Times New Roman" w:hAnsi="Times New Roman" w:cs="Times New Roman"/>
              <w:sz w:val="24"/>
              <w:szCs w:val="24"/>
              <w:rPrChange w:id="5956" w:author="Du-rush Writing Studio" w:date="2019-06-14T06:55:00Z">
                <w:rPr>
                  <w:rFonts w:ascii="Courier New" w:eastAsia="Courier New" w:hAnsi="Courier New" w:cs="Courier New"/>
                  <w:sz w:val="24"/>
                  <w:szCs w:val="24"/>
                </w:rPr>
              </w:rPrChange>
            </w:rPr>
            <w:delText xml:space="preserve">and </w:delText>
          </w:r>
        </w:del>
      </w:ins>
      <w:del w:id="5957" w:author="anupam yadav" w:date="2019-07-05T12:16:00Z">
        <w:r w:rsidRPr="00834337">
          <w:rPr>
            <w:rFonts w:ascii="Times New Roman" w:eastAsia="Times New Roman" w:hAnsi="Times New Roman" w:cs="Times New Roman"/>
            <w:sz w:val="24"/>
            <w:szCs w:val="24"/>
            <w:rPrChange w:id="5958" w:author="Du-rush Writing Studio" w:date="2019-06-14T06:55:00Z">
              <w:rPr>
                <w:rFonts w:ascii="Courier New" w:eastAsia="Courier New" w:hAnsi="Courier New" w:cs="Courier New"/>
                <w:sz w:val="24"/>
                <w:szCs w:val="24"/>
              </w:rPr>
            </w:rPrChange>
          </w:rPr>
          <w:delText>help Jinx then.</w:delText>
        </w:r>
      </w:del>
    </w:p>
    <w:p w:rsidR="00834337" w:rsidRPr="00834337" w:rsidRDefault="00834337" w:rsidP="00834337">
      <w:pPr>
        <w:pStyle w:val="normal0"/>
        <w:ind w:right="2160"/>
        <w:jc w:val="both"/>
        <w:rPr>
          <w:del w:id="5959" w:author="anupam yadav" w:date="2019-07-05T12:16:00Z"/>
          <w:rFonts w:ascii="Times New Roman" w:eastAsia="Times New Roman" w:hAnsi="Times New Roman" w:cs="Times New Roman"/>
          <w:sz w:val="24"/>
          <w:szCs w:val="24"/>
          <w:rPrChange w:id="5960" w:author="Du-rush Writing Studio" w:date="2019-06-14T06:55:00Z">
            <w:rPr>
              <w:del w:id="5961" w:author="anupam yadav" w:date="2019-07-05T12:16:00Z"/>
              <w:rFonts w:ascii="Courier New" w:eastAsia="Courier New" w:hAnsi="Courier New" w:cs="Courier New"/>
              <w:sz w:val="24"/>
              <w:szCs w:val="24"/>
            </w:rPr>
          </w:rPrChange>
        </w:rPr>
        <w:pPrChange w:id="5962" w:author="Divya Raja" w:date="2020-10-13T14:29:00Z">
          <w:pPr>
            <w:pStyle w:val="normal0"/>
            <w:ind w:right="2160"/>
          </w:pPr>
        </w:pPrChange>
      </w:pPr>
    </w:p>
    <w:p w:rsidR="00834337" w:rsidRPr="00834337" w:rsidRDefault="00834337" w:rsidP="00834337">
      <w:pPr>
        <w:pStyle w:val="normal0"/>
        <w:jc w:val="both"/>
        <w:rPr>
          <w:del w:id="5963" w:author="anupam yadav" w:date="2019-07-05T12:16:00Z"/>
          <w:rFonts w:ascii="Times New Roman" w:eastAsia="Times New Roman" w:hAnsi="Times New Roman" w:cs="Times New Roman"/>
          <w:sz w:val="24"/>
          <w:szCs w:val="24"/>
          <w:rPrChange w:id="5964" w:author="Du-rush Writing Studio" w:date="2019-06-14T06:55:00Z">
            <w:rPr>
              <w:del w:id="5965" w:author="anupam yadav" w:date="2019-07-05T12:16:00Z"/>
              <w:rFonts w:ascii="Courier New" w:eastAsia="Courier New" w:hAnsi="Courier New" w:cs="Courier New"/>
              <w:sz w:val="24"/>
              <w:szCs w:val="24"/>
            </w:rPr>
          </w:rPrChange>
        </w:rPr>
        <w:pPrChange w:id="5966" w:author="Divya Raja" w:date="2020-10-13T14:29:00Z">
          <w:pPr>
            <w:pStyle w:val="normal0"/>
          </w:pPr>
        </w:pPrChange>
      </w:pPr>
      <w:del w:id="5967" w:author="anupam yadav" w:date="2019-07-05T12:16:00Z">
        <w:r w:rsidRPr="00834337">
          <w:rPr>
            <w:rFonts w:ascii="Times New Roman" w:eastAsia="Times New Roman" w:hAnsi="Times New Roman" w:cs="Times New Roman"/>
            <w:b/>
            <w:sz w:val="24"/>
            <w:szCs w:val="24"/>
            <w:rPrChange w:id="5968" w:author="Du-rush Writing Studio" w:date="2019-06-14T06:55:00Z">
              <w:rPr>
                <w:rFonts w:ascii="Courier New" w:eastAsia="Courier New" w:hAnsi="Courier New" w:cs="Courier New"/>
                <w:b/>
                <w:sz w:val="24"/>
                <w:szCs w:val="24"/>
              </w:rPr>
            </w:rPrChange>
          </w:rPr>
          <w:delText>INT. PUMPKIN MANSION - TV ROOM</w:delText>
        </w:r>
      </w:del>
    </w:p>
    <w:p w:rsidR="00834337" w:rsidRPr="00834337" w:rsidRDefault="00834337" w:rsidP="00834337">
      <w:pPr>
        <w:pStyle w:val="normal0"/>
        <w:jc w:val="both"/>
        <w:rPr>
          <w:del w:id="5969" w:author="anupam yadav" w:date="2019-07-05T12:16:00Z"/>
          <w:rFonts w:ascii="Times New Roman" w:eastAsia="Times New Roman" w:hAnsi="Times New Roman" w:cs="Times New Roman"/>
          <w:sz w:val="24"/>
          <w:szCs w:val="24"/>
          <w:rPrChange w:id="5970" w:author="Du-rush Writing Studio" w:date="2019-06-14T06:55:00Z">
            <w:rPr>
              <w:del w:id="5971" w:author="anupam yadav" w:date="2019-07-05T12:16:00Z"/>
              <w:rFonts w:ascii="Courier New" w:eastAsia="Courier New" w:hAnsi="Courier New" w:cs="Courier New"/>
              <w:sz w:val="24"/>
              <w:szCs w:val="24"/>
            </w:rPr>
          </w:rPrChange>
        </w:rPr>
        <w:pPrChange w:id="5972" w:author="Divya Raja" w:date="2020-10-13T14:29:00Z">
          <w:pPr>
            <w:pStyle w:val="normal0"/>
          </w:pPr>
        </w:pPrChange>
      </w:pPr>
    </w:p>
    <w:p w:rsidR="00834337" w:rsidRPr="00834337" w:rsidRDefault="00834337" w:rsidP="00834337">
      <w:pPr>
        <w:pStyle w:val="normal0"/>
        <w:jc w:val="both"/>
        <w:rPr>
          <w:del w:id="5973" w:author="anupam yadav" w:date="2019-07-05T12:16:00Z"/>
          <w:rFonts w:ascii="Times New Roman" w:eastAsia="Times New Roman" w:hAnsi="Times New Roman" w:cs="Times New Roman"/>
          <w:sz w:val="24"/>
          <w:szCs w:val="24"/>
          <w:rPrChange w:id="5974" w:author="Du-rush Writing Studio" w:date="2019-06-14T06:55:00Z">
            <w:rPr>
              <w:del w:id="5975" w:author="anupam yadav" w:date="2019-07-05T12:16:00Z"/>
              <w:rFonts w:ascii="Courier New" w:eastAsia="Courier New" w:hAnsi="Courier New" w:cs="Courier New"/>
              <w:sz w:val="24"/>
              <w:szCs w:val="24"/>
            </w:rPr>
          </w:rPrChange>
        </w:rPr>
        <w:pPrChange w:id="5976" w:author="Divya Raja" w:date="2020-10-13T14:29:00Z">
          <w:pPr>
            <w:pStyle w:val="normal0"/>
          </w:pPr>
        </w:pPrChange>
      </w:pPr>
      <w:del w:id="5977" w:author="anupam yadav" w:date="2019-07-05T12:16:00Z">
        <w:r w:rsidRPr="00834337">
          <w:rPr>
            <w:rFonts w:ascii="Times New Roman" w:eastAsia="Times New Roman" w:hAnsi="Times New Roman" w:cs="Times New Roman"/>
            <w:sz w:val="24"/>
            <w:szCs w:val="24"/>
            <w:rPrChange w:id="5978" w:author="Du-rush Writing Studio" w:date="2019-06-14T06:55:00Z">
              <w:rPr>
                <w:rFonts w:ascii="Courier New" w:eastAsia="Courier New" w:hAnsi="Courier New" w:cs="Courier New"/>
                <w:sz w:val="24"/>
                <w:szCs w:val="24"/>
              </w:rPr>
            </w:rPrChange>
          </w:rPr>
          <w:delText>The trio enters the TV room to find Jinx holding her head down in disappointment as the venus fly trap has not stopped screaming. SFX: The thunder rumbles on.</w:delText>
        </w:r>
      </w:del>
    </w:p>
    <w:p w:rsidR="00834337" w:rsidRPr="00834337" w:rsidRDefault="00834337" w:rsidP="00834337">
      <w:pPr>
        <w:pStyle w:val="normal0"/>
        <w:jc w:val="both"/>
        <w:rPr>
          <w:del w:id="5979" w:author="anupam yadav" w:date="2019-07-05T12:16:00Z"/>
          <w:rFonts w:ascii="Times New Roman" w:eastAsia="Times New Roman" w:hAnsi="Times New Roman" w:cs="Times New Roman"/>
          <w:sz w:val="24"/>
          <w:szCs w:val="24"/>
          <w:rPrChange w:id="5980" w:author="Du-rush Writing Studio" w:date="2019-06-14T06:55:00Z">
            <w:rPr>
              <w:del w:id="5981" w:author="anupam yadav" w:date="2019-07-05T12:16:00Z"/>
              <w:rFonts w:ascii="Courier New" w:eastAsia="Courier New" w:hAnsi="Courier New" w:cs="Courier New"/>
              <w:sz w:val="24"/>
              <w:szCs w:val="24"/>
            </w:rPr>
          </w:rPrChange>
        </w:rPr>
        <w:pPrChange w:id="5982" w:author="Divya Raja" w:date="2020-10-13T14:29:00Z">
          <w:pPr>
            <w:pStyle w:val="normal0"/>
          </w:pPr>
        </w:pPrChange>
      </w:pPr>
    </w:p>
    <w:p w:rsidR="00834337" w:rsidRPr="00834337" w:rsidRDefault="00834337" w:rsidP="00834337">
      <w:pPr>
        <w:pStyle w:val="normal0"/>
        <w:jc w:val="both"/>
        <w:rPr>
          <w:del w:id="5983" w:author="anupam yadav" w:date="2019-07-05T12:16:00Z"/>
          <w:rFonts w:ascii="Times New Roman" w:eastAsia="Times New Roman" w:hAnsi="Times New Roman" w:cs="Times New Roman"/>
          <w:sz w:val="24"/>
          <w:szCs w:val="24"/>
          <w:rPrChange w:id="5984" w:author="Du-rush Writing Studio" w:date="2019-06-14T06:55:00Z">
            <w:rPr>
              <w:del w:id="5985" w:author="anupam yadav" w:date="2019-07-05T12:16:00Z"/>
              <w:rFonts w:ascii="Courier New" w:eastAsia="Courier New" w:hAnsi="Courier New" w:cs="Courier New"/>
              <w:sz w:val="24"/>
              <w:szCs w:val="24"/>
            </w:rPr>
          </w:rPrChange>
        </w:rPr>
        <w:pPrChange w:id="5986" w:author="Divya Raja" w:date="2020-10-13T14:29:00Z">
          <w:pPr>
            <w:pStyle w:val="normal0"/>
          </w:pPr>
        </w:pPrChange>
      </w:pPr>
      <w:del w:id="5987" w:author="anupam yadav" w:date="2019-07-05T12:16:00Z">
        <w:r w:rsidRPr="00834337">
          <w:rPr>
            <w:rFonts w:ascii="Times New Roman" w:eastAsia="Times New Roman" w:hAnsi="Times New Roman" w:cs="Times New Roman"/>
            <w:sz w:val="24"/>
            <w:szCs w:val="24"/>
            <w:rPrChange w:id="598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98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99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99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5992" w:author="Du-rush Writing Studio" w:date="2019-06-14T06:55:00Z">
              <w:rPr>
                <w:rFonts w:ascii="Courier New" w:eastAsia="Courier New" w:hAnsi="Courier New" w:cs="Courier New"/>
                <w:sz w:val="24"/>
                <w:szCs w:val="24"/>
              </w:rPr>
            </w:rPrChange>
          </w:rPr>
          <w:tab/>
          <w:delText xml:space="preserve">    JAX</w:delText>
        </w:r>
      </w:del>
    </w:p>
    <w:p w:rsidR="00834337" w:rsidRPr="00834337" w:rsidRDefault="00834337" w:rsidP="00834337">
      <w:pPr>
        <w:pStyle w:val="normal0"/>
        <w:ind w:left="2160" w:right="2160"/>
        <w:jc w:val="both"/>
        <w:rPr>
          <w:del w:id="5993" w:author="anupam yadav" w:date="2019-07-05T12:16:00Z"/>
          <w:rFonts w:ascii="Times New Roman" w:eastAsia="Times New Roman" w:hAnsi="Times New Roman" w:cs="Times New Roman"/>
          <w:sz w:val="24"/>
          <w:szCs w:val="24"/>
          <w:rPrChange w:id="5994" w:author="Du-rush Writing Studio" w:date="2019-06-14T06:55:00Z">
            <w:rPr>
              <w:del w:id="5995" w:author="anupam yadav" w:date="2019-07-05T12:16:00Z"/>
              <w:rFonts w:ascii="Courier New" w:eastAsia="Courier New" w:hAnsi="Courier New" w:cs="Courier New"/>
              <w:sz w:val="24"/>
              <w:szCs w:val="24"/>
            </w:rPr>
          </w:rPrChange>
        </w:rPr>
        <w:pPrChange w:id="5996" w:author="Divya Raja" w:date="2020-10-13T14:29:00Z">
          <w:pPr>
            <w:pStyle w:val="normal0"/>
            <w:ind w:left="2160" w:right="2160"/>
          </w:pPr>
        </w:pPrChange>
      </w:pPr>
      <w:del w:id="5997" w:author="anupam yadav" w:date="2019-07-05T12:16:00Z">
        <w:r w:rsidRPr="00834337">
          <w:rPr>
            <w:rFonts w:ascii="Times New Roman" w:eastAsia="Times New Roman" w:hAnsi="Times New Roman" w:cs="Times New Roman"/>
            <w:sz w:val="24"/>
            <w:szCs w:val="24"/>
            <w:rPrChange w:id="5998" w:author="Du-rush Writing Studio" w:date="2019-06-14T06:55:00Z">
              <w:rPr>
                <w:rFonts w:ascii="Courier New" w:eastAsia="Courier New" w:hAnsi="Courier New" w:cs="Courier New"/>
                <w:sz w:val="24"/>
                <w:szCs w:val="24"/>
              </w:rPr>
            </w:rPrChange>
          </w:rPr>
          <w:delText xml:space="preserve">Hey, Jinx! Look! We found the sounds you were looking for. </w:delText>
        </w:r>
      </w:del>
    </w:p>
    <w:p w:rsidR="00834337" w:rsidRPr="00834337" w:rsidRDefault="00834337" w:rsidP="00834337">
      <w:pPr>
        <w:pStyle w:val="normal0"/>
        <w:ind w:right="2160"/>
        <w:jc w:val="both"/>
        <w:rPr>
          <w:del w:id="5999" w:author="anupam yadav" w:date="2019-07-05T12:16:00Z"/>
          <w:rFonts w:ascii="Times New Roman" w:eastAsia="Times New Roman" w:hAnsi="Times New Roman" w:cs="Times New Roman"/>
          <w:sz w:val="24"/>
          <w:szCs w:val="24"/>
          <w:rPrChange w:id="6000" w:author="Du-rush Writing Studio" w:date="2019-06-14T06:55:00Z">
            <w:rPr>
              <w:del w:id="6001" w:author="anupam yadav" w:date="2019-07-05T12:16:00Z"/>
              <w:rFonts w:ascii="Courier New" w:eastAsia="Courier New" w:hAnsi="Courier New" w:cs="Courier New"/>
              <w:sz w:val="24"/>
              <w:szCs w:val="24"/>
            </w:rPr>
          </w:rPrChange>
        </w:rPr>
        <w:pPrChange w:id="6002" w:author="Divya Raja" w:date="2020-10-13T14:29:00Z">
          <w:pPr>
            <w:pStyle w:val="normal0"/>
            <w:ind w:right="2160"/>
          </w:pPr>
        </w:pPrChange>
      </w:pPr>
    </w:p>
    <w:p w:rsidR="00834337" w:rsidRPr="00834337" w:rsidRDefault="00834337" w:rsidP="00834337">
      <w:pPr>
        <w:pStyle w:val="normal0"/>
        <w:ind w:right="2160"/>
        <w:jc w:val="both"/>
        <w:rPr>
          <w:del w:id="6003" w:author="anupam yadav" w:date="2019-07-05T12:16:00Z"/>
          <w:rFonts w:ascii="Times New Roman" w:eastAsia="Times New Roman" w:hAnsi="Times New Roman" w:cs="Times New Roman"/>
          <w:sz w:val="24"/>
          <w:szCs w:val="24"/>
          <w:rPrChange w:id="6004" w:author="Du-rush Writing Studio" w:date="2019-06-14T06:55:00Z">
            <w:rPr>
              <w:del w:id="6005" w:author="anupam yadav" w:date="2019-07-05T12:16:00Z"/>
              <w:rFonts w:ascii="Courier New" w:eastAsia="Courier New" w:hAnsi="Courier New" w:cs="Courier New"/>
              <w:sz w:val="24"/>
              <w:szCs w:val="24"/>
            </w:rPr>
          </w:rPrChange>
        </w:rPr>
        <w:pPrChange w:id="6006" w:author="Divya Raja" w:date="2020-10-13T14:29:00Z">
          <w:pPr>
            <w:pStyle w:val="normal0"/>
            <w:ind w:right="2160"/>
          </w:pPr>
        </w:pPrChange>
      </w:pPr>
      <w:del w:id="6007" w:author="anupam yadav" w:date="2019-07-05T12:16:00Z">
        <w:r w:rsidRPr="00834337">
          <w:rPr>
            <w:rFonts w:ascii="Times New Roman" w:eastAsia="Times New Roman" w:hAnsi="Times New Roman" w:cs="Times New Roman"/>
            <w:sz w:val="24"/>
            <w:szCs w:val="24"/>
            <w:rPrChange w:id="6008" w:author="Du-rush Writing Studio" w:date="2019-06-14T06:55:00Z">
              <w:rPr>
                <w:rFonts w:ascii="Courier New" w:eastAsia="Courier New" w:hAnsi="Courier New" w:cs="Courier New"/>
                <w:sz w:val="24"/>
                <w:szCs w:val="24"/>
              </w:rPr>
            </w:rPrChange>
          </w:rPr>
          <w:delText>Jinx looks up.</w:delText>
        </w:r>
      </w:del>
    </w:p>
    <w:p w:rsidR="00834337" w:rsidRPr="00834337" w:rsidRDefault="00834337" w:rsidP="00834337">
      <w:pPr>
        <w:pStyle w:val="normal0"/>
        <w:ind w:left="1440" w:right="2160"/>
        <w:jc w:val="both"/>
        <w:rPr>
          <w:del w:id="6009" w:author="anupam yadav" w:date="2019-07-05T12:16:00Z"/>
          <w:rFonts w:ascii="Times New Roman" w:eastAsia="Times New Roman" w:hAnsi="Times New Roman" w:cs="Times New Roman"/>
          <w:sz w:val="24"/>
          <w:szCs w:val="24"/>
          <w:rPrChange w:id="6010" w:author="Du-rush Writing Studio" w:date="2019-06-14T06:55:00Z">
            <w:rPr>
              <w:del w:id="6011" w:author="anupam yadav" w:date="2019-07-05T12:16:00Z"/>
              <w:rFonts w:ascii="Courier New" w:eastAsia="Courier New" w:hAnsi="Courier New" w:cs="Courier New"/>
              <w:sz w:val="24"/>
              <w:szCs w:val="24"/>
            </w:rPr>
          </w:rPrChange>
        </w:rPr>
        <w:pPrChange w:id="6012" w:author="Divya Raja" w:date="2020-10-13T14:29:00Z">
          <w:pPr>
            <w:pStyle w:val="normal0"/>
            <w:ind w:left="1440" w:right="2160"/>
          </w:pPr>
        </w:pPrChange>
      </w:pPr>
      <w:del w:id="6013" w:author="anupam yadav" w:date="2019-07-05T12:16:00Z">
        <w:r w:rsidRPr="00834337">
          <w:rPr>
            <w:rFonts w:ascii="Times New Roman" w:eastAsia="Times New Roman" w:hAnsi="Times New Roman" w:cs="Times New Roman"/>
            <w:sz w:val="24"/>
            <w:szCs w:val="24"/>
            <w:rPrChange w:id="6014"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01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016" w:author="Du-rush Writing Studio" w:date="2019-06-14T06:55:00Z">
              <w:rPr>
                <w:rFonts w:ascii="Courier New" w:eastAsia="Courier New" w:hAnsi="Courier New" w:cs="Courier New"/>
                <w:sz w:val="24"/>
                <w:szCs w:val="24"/>
              </w:rPr>
            </w:rPrChange>
          </w:rPr>
          <w:tab/>
          <w:delText xml:space="preserve">    FRANK</w:delText>
        </w:r>
      </w:del>
    </w:p>
    <w:p w:rsidR="00834337" w:rsidRPr="00834337" w:rsidRDefault="00834337" w:rsidP="00834337">
      <w:pPr>
        <w:pStyle w:val="normal0"/>
        <w:ind w:left="2160" w:right="2160"/>
        <w:jc w:val="both"/>
        <w:rPr>
          <w:del w:id="6017" w:author="anupam yadav" w:date="2019-07-05T12:16:00Z"/>
          <w:rFonts w:ascii="Times New Roman" w:eastAsia="Times New Roman" w:hAnsi="Times New Roman" w:cs="Times New Roman"/>
          <w:sz w:val="24"/>
          <w:szCs w:val="24"/>
          <w:rPrChange w:id="6018" w:author="Du-rush Writing Studio" w:date="2019-06-14T06:55:00Z">
            <w:rPr>
              <w:del w:id="6019" w:author="anupam yadav" w:date="2019-07-05T12:16:00Z"/>
              <w:rFonts w:ascii="Courier New" w:eastAsia="Courier New" w:hAnsi="Courier New" w:cs="Courier New"/>
              <w:sz w:val="24"/>
              <w:szCs w:val="24"/>
            </w:rPr>
          </w:rPrChange>
        </w:rPr>
        <w:pPrChange w:id="6020" w:author="Divya Raja" w:date="2020-10-13T14:29:00Z">
          <w:pPr>
            <w:pStyle w:val="normal0"/>
            <w:ind w:left="2160" w:right="2160"/>
          </w:pPr>
        </w:pPrChange>
      </w:pPr>
      <w:del w:id="6021" w:author="anupam yadav" w:date="2019-07-05T12:16:00Z">
        <w:r w:rsidRPr="00834337">
          <w:rPr>
            <w:rFonts w:ascii="Times New Roman" w:eastAsia="Times New Roman" w:hAnsi="Times New Roman" w:cs="Times New Roman"/>
            <w:sz w:val="24"/>
            <w:szCs w:val="24"/>
            <w:rPrChange w:id="6022" w:author="Du-rush Writing Studio" w:date="2019-06-14T06:55:00Z">
              <w:rPr>
                <w:rFonts w:ascii="Courier New" w:eastAsia="Courier New" w:hAnsi="Courier New" w:cs="Courier New"/>
                <w:sz w:val="24"/>
                <w:szCs w:val="24"/>
              </w:rPr>
            </w:rPrChange>
          </w:rPr>
          <w:delText>Yes, now we can calm her down in a jiffy.</w:delText>
        </w:r>
      </w:del>
    </w:p>
    <w:p w:rsidR="00834337" w:rsidRPr="00834337" w:rsidRDefault="00834337" w:rsidP="00834337">
      <w:pPr>
        <w:pStyle w:val="normal0"/>
        <w:ind w:right="2160"/>
        <w:jc w:val="both"/>
        <w:rPr>
          <w:del w:id="6023" w:author="anupam yadav" w:date="2019-07-05T12:16:00Z"/>
          <w:rFonts w:ascii="Times New Roman" w:eastAsia="Times New Roman" w:hAnsi="Times New Roman" w:cs="Times New Roman"/>
          <w:sz w:val="24"/>
          <w:szCs w:val="24"/>
          <w:rPrChange w:id="6024" w:author="Du-rush Writing Studio" w:date="2019-06-14T06:55:00Z">
            <w:rPr>
              <w:del w:id="6025" w:author="anupam yadav" w:date="2019-07-05T12:16:00Z"/>
              <w:rFonts w:ascii="Courier New" w:eastAsia="Courier New" w:hAnsi="Courier New" w:cs="Courier New"/>
              <w:sz w:val="24"/>
              <w:szCs w:val="24"/>
            </w:rPr>
          </w:rPrChange>
        </w:rPr>
        <w:pPrChange w:id="6026" w:author="Divya Raja" w:date="2020-10-13T14:29:00Z">
          <w:pPr>
            <w:pStyle w:val="normal0"/>
            <w:ind w:right="2160"/>
          </w:pPr>
        </w:pPrChange>
      </w:pPr>
    </w:p>
    <w:p w:rsidR="00834337" w:rsidRPr="00834337" w:rsidRDefault="00834337" w:rsidP="00834337">
      <w:pPr>
        <w:pStyle w:val="normal0"/>
        <w:ind w:right="2160"/>
        <w:jc w:val="both"/>
        <w:rPr>
          <w:del w:id="6027" w:author="anupam yadav" w:date="2019-07-05T12:16:00Z"/>
          <w:rFonts w:ascii="Times New Roman" w:eastAsia="Times New Roman" w:hAnsi="Times New Roman" w:cs="Times New Roman"/>
          <w:sz w:val="24"/>
          <w:szCs w:val="24"/>
          <w:rPrChange w:id="6028" w:author="Du-rush Writing Studio" w:date="2019-06-14T06:55:00Z">
            <w:rPr>
              <w:del w:id="6029" w:author="anupam yadav" w:date="2019-07-05T12:16:00Z"/>
              <w:rFonts w:ascii="Courier New" w:eastAsia="Courier New" w:hAnsi="Courier New" w:cs="Courier New"/>
              <w:sz w:val="24"/>
              <w:szCs w:val="24"/>
            </w:rPr>
          </w:rPrChange>
        </w:rPr>
        <w:pPrChange w:id="6030" w:author="Divya Raja" w:date="2020-10-13T14:29:00Z">
          <w:pPr>
            <w:pStyle w:val="normal0"/>
            <w:ind w:right="2160"/>
          </w:pPr>
        </w:pPrChange>
      </w:pPr>
      <w:del w:id="6031" w:author="anupam yadav" w:date="2019-07-05T12:16:00Z">
        <w:r w:rsidRPr="00834337">
          <w:rPr>
            <w:rFonts w:ascii="Times New Roman" w:eastAsia="Times New Roman" w:hAnsi="Times New Roman" w:cs="Times New Roman"/>
            <w:sz w:val="24"/>
            <w:szCs w:val="24"/>
            <w:rPrChange w:id="6032" w:author="Du-rush Writing Studio" w:date="2019-06-14T06:55:00Z">
              <w:rPr>
                <w:rFonts w:ascii="Courier New" w:eastAsia="Courier New" w:hAnsi="Courier New" w:cs="Courier New"/>
                <w:sz w:val="24"/>
                <w:szCs w:val="24"/>
              </w:rPr>
            </w:rPrChange>
          </w:rPr>
          <w:delText xml:space="preserve">Jinx exhales and looks delighted. </w:delText>
        </w:r>
      </w:del>
    </w:p>
    <w:p w:rsidR="00834337" w:rsidRPr="00834337" w:rsidRDefault="00834337" w:rsidP="00834337">
      <w:pPr>
        <w:pStyle w:val="normal0"/>
        <w:ind w:right="2160"/>
        <w:jc w:val="both"/>
        <w:rPr>
          <w:del w:id="6033" w:author="anupam yadav" w:date="2019-07-05T12:16:00Z"/>
          <w:rFonts w:ascii="Times New Roman" w:eastAsia="Times New Roman" w:hAnsi="Times New Roman" w:cs="Times New Roman"/>
          <w:sz w:val="24"/>
          <w:szCs w:val="24"/>
          <w:rPrChange w:id="6034" w:author="Du-rush Writing Studio" w:date="2019-06-14T06:55:00Z">
            <w:rPr>
              <w:del w:id="6035" w:author="anupam yadav" w:date="2019-07-05T12:16:00Z"/>
              <w:rFonts w:ascii="Courier New" w:eastAsia="Courier New" w:hAnsi="Courier New" w:cs="Courier New"/>
              <w:sz w:val="24"/>
              <w:szCs w:val="24"/>
            </w:rPr>
          </w:rPrChange>
        </w:rPr>
        <w:pPrChange w:id="6036" w:author="Divya Raja" w:date="2020-10-13T14:29:00Z">
          <w:pPr>
            <w:pStyle w:val="normal0"/>
            <w:ind w:right="2160"/>
          </w:pPr>
        </w:pPrChange>
      </w:pPr>
    </w:p>
    <w:p w:rsidR="00834337" w:rsidRPr="00834337" w:rsidRDefault="00834337" w:rsidP="00834337">
      <w:pPr>
        <w:pStyle w:val="normal0"/>
        <w:ind w:right="2160"/>
        <w:jc w:val="both"/>
        <w:rPr>
          <w:del w:id="6037" w:author="anupam yadav" w:date="2019-07-05T12:16:00Z"/>
          <w:rFonts w:ascii="Times New Roman" w:eastAsia="Times New Roman" w:hAnsi="Times New Roman" w:cs="Times New Roman"/>
          <w:sz w:val="24"/>
          <w:szCs w:val="24"/>
          <w:rPrChange w:id="6038" w:author="Du-rush Writing Studio" w:date="2019-06-14T06:55:00Z">
            <w:rPr>
              <w:del w:id="6039" w:author="anupam yadav" w:date="2019-07-05T12:16:00Z"/>
              <w:rFonts w:ascii="Courier New" w:eastAsia="Courier New" w:hAnsi="Courier New" w:cs="Courier New"/>
              <w:sz w:val="24"/>
              <w:szCs w:val="24"/>
            </w:rPr>
          </w:rPrChange>
        </w:rPr>
        <w:pPrChange w:id="6040" w:author="Divya Raja" w:date="2020-10-13T14:29:00Z">
          <w:pPr>
            <w:pStyle w:val="normal0"/>
            <w:ind w:right="2160"/>
          </w:pPr>
        </w:pPrChange>
      </w:pPr>
      <w:del w:id="6041" w:author="anupam yadav" w:date="2019-07-05T12:16:00Z">
        <w:r w:rsidRPr="00834337">
          <w:rPr>
            <w:rFonts w:ascii="Times New Roman" w:eastAsia="Times New Roman" w:hAnsi="Times New Roman" w:cs="Times New Roman"/>
            <w:sz w:val="24"/>
            <w:szCs w:val="24"/>
            <w:rPrChange w:id="604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043"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044"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04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046" w:author="Du-rush Writing Studio" w:date="2019-06-14T06:55:00Z">
              <w:rPr>
                <w:rFonts w:ascii="Courier New" w:eastAsia="Courier New" w:hAnsi="Courier New" w:cs="Courier New"/>
                <w:sz w:val="24"/>
                <w:szCs w:val="24"/>
              </w:rPr>
            </w:rPrChange>
          </w:rPr>
          <w:tab/>
          <w:delText xml:space="preserve">    JANE</w:delText>
        </w:r>
      </w:del>
    </w:p>
    <w:p w:rsidR="00834337" w:rsidRPr="00834337" w:rsidRDefault="00834337" w:rsidP="00834337">
      <w:pPr>
        <w:pStyle w:val="normal0"/>
        <w:ind w:left="2160" w:right="2160"/>
        <w:jc w:val="both"/>
        <w:rPr>
          <w:del w:id="6047" w:author="anupam yadav" w:date="2019-07-05T12:16:00Z"/>
          <w:rFonts w:ascii="Times New Roman" w:eastAsia="Times New Roman" w:hAnsi="Times New Roman" w:cs="Times New Roman"/>
          <w:sz w:val="24"/>
          <w:szCs w:val="24"/>
          <w:rPrChange w:id="6048" w:author="Du-rush Writing Studio" w:date="2019-06-14T06:55:00Z">
            <w:rPr>
              <w:del w:id="6049" w:author="anupam yadav" w:date="2019-07-05T12:16:00Z"/>
              <w:rFonts w:ascii="Courier New" w:eastAsia="Courier New" w:hAnsi="Courier New" w:cs="Courier New"/>
              <w:sz w:val="24"/>
              <w:szCs w:val="24"/>
            </w:rPr>
          </w:rPrChange>
        </w:rPr>
        <w:pPrChange w:id="6050" w:author="Divya Raja" w:date="2020-10-13T14:29:00Z">
          <w:pPr>
            <w:pStyle w:val="normal0"/>
            <w:ind w:left="2160" w:right="2160"/>
          </w:pPr>
        </w:pPrChange>
      </w:pPr>
      <w:del w:id="6051" w:author="anupam yadav" w:date="2019-07-05T12:16:00Z">
        <w:r w:rsidRPr="00834337">
          <w:rPr>
            <w:rFonts w:ascii="Times New Roman" w:eastAsia="Times New Roman" w:hAnsi="Times New Roman" w:cs="Times New Roman"/>
            <w:sz w:val="24"/>
            <w:szCs w:val="24"/>
            <w:rPrChange w:id="6052" w:author="Du-rush Writing Studio" w:date="2019-06-14T06:55:00Z">
              <w:rPr>
                <w:rFonts w:ascii="Courier New" w:eastAsia="Courier New" w:hAnsi="Courier New" w:cs="Courier New"/>
                <w:sz w:val="24"/>
                <w:szCs w:val="24"/>
              </w:rPr>
            </w:rPrChange>
          </w:rPr>
          <w:delText xml:space="preserve">C’mon let us not waste any more time. Let us start with the drums first. </w:delText>
        </w:r>
      </w:del>
    </w:p>
    <w:p w:rsidR="00834337" w:rsidRPr="00834337" w:rsidRDefault="00834337" w:rsidP="00834337">
      <w:pPr>
        <w:pStyle w:val="normal0"/>
        <w:ind w:right="2160"/>
        <w:jc w:val="both"/>
        <w:rPr>
          <w:del w:id="6053" w:author="anupam yadav" w:date="2019-07-05T12:16:00Z"/>
          <w:rFonts w:ascii="Times New Roman" w:eastAsia="Times New Roman" w:hAnsi="Times New Roman" w:cs="Times New Roman"/>
          <w:sz w:val="24"/>
          <w:szCs w:val="24"/>
          <w:rPrChange w:id="6054" w:author="Du-rush Writing Studio" w:date="2019-06-14T06:55:00Z">
            <w:rPr>
              <w:del w:id="6055" w:author="anupam yadav" w:date="2019-07-05T12:16:00Z"/>
              <w:rFonts w:ascii="Courier New" w:eastAsia="Courier New" w:hAnsi="Courier New" w:cs="Courier New"/>
              <w:sz w:val="24"/>
              <w:szCs w:val="24"/>
            </w:rPr>
          </w:rPrChange>
        </w:rPr>
        <w:pPrChange w:id="6056" w:author="Divya Raja" w:date="2020-10-13T14:29:00Z">
          <w:pPr>
            <w:pStyle w:val="normal0"/>
            <w:ind w:right="2160"/>
          </w:pPr>
        </w:pPrChange>
      </w:pPr>
    </w:p>
    <w:p w:rsidR="00834337" w:rsidRPr="00834337" w:rsidRDefault="00834337" w:rsidP="00834337">
      <w:pPr>
        <w:pStyle w:val="normal0"/>
        <w:jc w:val="both"/>
        <w:rPr>
          <w:ins w:id="6057" w:author="Namitha Santhosh" w:date="2019-06-16T15:19:00Z"/>
          <w:del w:id="6058" w:author="anupam yadav" w:date="2019-07-05T12:16:00Z"/>
          <w:rFonts w:ascii="Times New Roman" w:eastAsia="Times New Roman" w:hAnsi="Times New Roman" w:cs="Times New Roman"/>
          <w:sz w:val="24"/>
          <w:szCs w:val="24"/>
          <w:rPrChange w:id="6059" w:author="Du-rush Writing Studio" w:date="2019-06-14T06:55:00Z">
            <w:rPr>
              <w:ins w:id="6060" w:author="Namitha Santhosh" w:date="2019-06-16T15:19:00Z"/>
              <w:del w:id="6061" w:author="anupam yadav" w:date="2019-07-05T12:16:00Z"/>
              <w:rFonts w:ascii="Courier New" w:eastAsia="Courier New" w:hAnsi="Courier New" w:cs="Courier New"/>
              <w:sz w:val="24"/>
              <w:szCs w:val="24"/>
            </w:rPr>
          </w:rPrChange>
        </w:rPr>
        <w:pPrChange w:id="6062" w:author="Divya Raja" w:date="2020-10-13T14:29:00Z">
          <w:pPr>
            <w:pStyle w:val="normal0"/>
          </w:pPr>
        </w:pPrChange>
      </w:pPr>
      <w:del w:id="6063" w:author="anupam yadav" w:date="2019-07-05T12:16:00Z">
        <w:r w:rsidRPr="00834337">
          <w:rPr>
            <w:rFonts w:ascii="Times New Roman" w:eastAsia="Times New Roman" w:hAnsi="Times New Roman" w:cs="Times New Roman"/>
            <w:sz w:val="24"/>
            <w:szCs w:val="24"/>
            <w:rPrChange w:id="6064" w:author="Du-rush Writing Studio" w:date="2019-06-14T06:55:00Z">
              <w:rPr>
                <w:rFonts w:ascii="Courier New" w:eastAsia="Courier New" w:hAnsi="Courier New" w:cs="Courier New"/>
                <w:sz w:val="24"/>
                <w:szCs w:val="24"/>
              </w:rPr>
            </w:rPrChange>
          </w:rPr>
          <w:delText>Frank starts playing the drums.</w:delText>
        </w:r>
      </w:del>
      <w:ins w:id="6065" w:author="Namitha Santhosh" w:date="2019-06-16T15:19:00Z">
        <w:del w:id="6066" w:author="anupam yadav" w:date="2019-07-05T12:16:00Z">
          <w:r w:rsidRPr="00834337">
            <w:rPr>
              <w:rFonts w:ascii="Times New Roman" w:eastAsia="Times New Roman" w:hAnsi="Times New Roman" w:cs="Times New Roman"/>
              <w:sz w:val="24"/>
              <w:szCs w:val="24"/>
              <w:rPrChange w:id="6067" w:author="Du-rush Writing Studio" w:date="2019-06-14T06:55:00Z">
                <w:rPr>
                  <w:rFonts w:ascii="Courier New" w:eastAsia="Courier New" w:hAnsi="Courier New" w:cs="Courier New"/>
                  <w:sz w:val="24"/>
                  <w:szCs w:val="24"/>
                </w:rPr>
              </w:rPrChange>
            </w:rPr>
            <w:delText>All others looks curiously at the fly trap</w:delText>
          </w:r>
        </w:del>
      </w:ins>
    </w:p>
    <w:p w:rsidR="00834337" w:rsidRPr="00834337" w:rsidRDefault="00834337" w:rsidP="00834337">
      <w:pPr>
        <w:pStyle w:val="normal0"/>
        <w:ind w:right="2160"/>
        <w:jc w:val="both"/>
        <w:rPr>
          <w:ins w:id="6068" w:author="Namitha Santhosh" w:date="2019-06-16T15:19:00Z"/>
          <w:del w:id="6069" w:author="anupam yadav" w:date="2019-07-05T12:16:00Z"/>
          <w:rFonts w:ascii="Times New Roman" w:eastAsia="Times New Roman" w:hAnsi="Times New Roman" w:cs="Times New Roman"/>
          <w:sz w:val="24"/>
          <w:szCs w:val="24"/>
          <w:rPrChange w:id="6070" w:author="Du-rush Writing Studio" w:date="2019-06-14T06:55:00Z">
            <w:rPr>
              <w:ins w:id="6071" w:author="Namitha Santhosh" w:date="2019-06-16T15:19:00Z"/>
              <w:del w:id="6072" w:author="anupam yadav" w:date="2019-07-05T12:16:00Z"/>
              <w:rFonts w:ascii="Courier New" w:eastAsia="Courier New" w:hAnsi="Courier New" w:cs="Courier New"/>
              <w:sz w:val="24"/>
              <w:szCs w:val="24"/>
            </w:rPr>
          </w:rPrChange>
        </w:rPr>
        <w:pPrChange w:id="6073" w:author="Divya Raja" w:date="2020-10-13T14:29:00Z">
          <w:pPr>
            <w:pStyle w:val="normal0"/>
            <w:ind w:right="2160"/>
          </w:pPr>
        </w:pPrChange>
      </w:pPr>
    </w:p>
    <w:p w:rsidR="00834337" w:rsidRPr="00834337" w:rsidRDefault="00834337" w:rsidP="00834337">
      <w:pPr>
        <w:pStyle w:val="normal0"/>
        <w:jc w:val="both"/>
        <w:rPr>
          <w:del w:id="6074" w:author="anupam yadav" w:date="2019-07-05T12:16:00Z"/>
          <w:rFonts w:ascii="Times New Roman" w:eastAsia="Times New Roman" w:hAnsi="Times New Roman" w:cs="Times New Roman"/>
          <w:sz w:val="24"/>
          <w:szCs w:val="24"/>
          <w:rPrChange w:id="6075" w:author="Du-rush Writing Studio" w:date="2019-06-14T06:55:00Z">
            <w:rPr>
              <w:del w:id="6076" w:author="anupam yadav" w:date="2019-07-05T12:16:00Z"/>
              <w:rFonts w:ascii="Courier New" w:eastAsia="Courier New" w:hAnsi="Courier New" w:cs="Courier New"/>
              <w:sz w:val="24"/>
              <w:szCs w:val="24"/>
            </w:rPr>
          </w:rPrChange>
        </w:rPr>
        <w:pPrChange w:id="6077" w:author="Divya Raja" w:date="2020-10-13T14:29:00Z">
          <w:pPr>
            <w:pStyle w:val="normal0"/>
          </w:pPr>
        </w:pPrChange>
      </w:pPr>
      <w:del w:id="6078" w:author="anupam yadav" w:date="2019-07-05T12:16:00Z">
        <w:r w:rsidRPr="00834337">
          <w:rPr>
            <w:rFonts w:ascii="Times New Roman" w:eastAsia="Times New Roman" w:hAnsi="Times New Roman" w:cs="Times New Roman"/>
            <w:sz w:val="24"/>
            <w:szCs w:val="24"/>
            <w:rPrChange w:id="6079" w:author="Du-rush Writing Studio" w:date="2019-06-14T06:55:00Z">
              <w:rPr>
                <w:rFonts w:ascii="Courier New" w:eastAsia="Courier New" w:hAnsi="Courier New" w:cs="Courier New"/>
                <w:sz w:val="24"/>
                <w:szCs w:val="24"/>
              </w:rPr>
            </w:rPrChange>
          </w:rPr>
          <w:delText xml:space="preserve"> The fly trap</w:delText>
        </w:r>
      </w:del>
      <w:ins w:id="6080" w:author="Namitha Santhosh" w:date="2019-06-16T15:19:00Z">
        <w:del w:id="6081" w:author="anupam yadav" w:date="2019-07-05T12:16:00Z">
          <w:r w:rsidRPr="00834337">
            <w:rPr>
              <w:rFonts w:ascii="Times New Roman" w:eastAsia="Times New Roman" w:hAnsi="Times New Roman" w:cs="Times New Roman"/>
              <w:sz w:val="24"/>
              <w:szCs w:val="24"/>
              <w:rPrChange w:id="6082" w:author="Du-rush Writing Studio" w:date="2019-06-14T06:55:00Z">
                <w:rPr>
                  <w:rFonts w:ascii="Courier New" w:eastAsia="Courier New" w:hAnsi="Courier New" w:cs="Courier New"/>
                  <w:sz w:val="24"/>
                  <w:szCs w:val="24"/>
                </w:rPr>
              </w:rPrChange>
            </w:rPr>
            <w:delText xml:space="preserve">’s attention is drawn towards the beat of the drums and it </w:delText>
          </w:r>
        </w:del>
      </w:ins>
      <w:del w:id="6083" w:author="anupam yadav" w:date="2019-07-05T12:16:00Z">
        <w:r w:rsidRPr="00834337">
          <w:rPr>
            <w:rFonts w:ascii="Times New Roman" w:eastAsia="Times New Roman" w:hAnsi="Times New Roman" w:cs="Times New Roman"/>
            <w:sz w:val="24"/>
            <w:szCs w:val="24"/>
            <w:rPrChange w:id="6084" w:author="Du-rush Writing Studio" w:date="2019-06-14T06:55:00Z">
              <w:rPr>
                <w:rFonts w:ascii="Courier New" w:eastAsia="Courier New" w:hAnsi="Courier New" w:cs="Courier New"/>
                <w:sz w:val="24"/>
                <w:szCs w:val="24"/>
              </w:rPr>
            </w:rPrChange>
          </w:rPr>
          <w:delText xml:space="preserve"> s</w:delText>
        </w:r>
      </w:del>
      <w:ins w:id="6085" w:author="Sanjeev pandey" w:date="2020-10-15T05:57:00Z">
        <w:del w:id="6086" w:author="anupam yadav" w:date="2019-07-05T12:16:00Z">
          <w:r w:rsidRPr="00834337">
            <w:rPr>
              <w:rFonts w:ascii="Times New Roman" w:eastAsia="Times New Roman" w:hAnsi="Times New Roman" w:cs="Times New Roman"/>
              <w:sz w:val="24"/>
              <w:szCs w:val="24"/>
              <w:rPrChange w:id="6087" w:author="Du-rush Writing Studio" w:date="2019-06-14T06:55:00Z">
                <w:rPr>
                  <w:rFonts w:ascii="Courier New" w:eastAsia="Courier New" w:hAnsi="Courier New" w:cs="Courier New"/>
                  <w:sz w:val="24"/>
                  <w:szCs w:val="24"/>
                </w:rPr>
              </w:rPrChange>
            </w:rPr>
            <w:delText>.,,ddefgrgtrgrt</w:delText>
          </w:r>
        </w:del>
      </w:ins>
      <w:del w:id="6088" w:author="anupam yadav" w:date="2019-07-05T12:16:00Z">
        <w:r w:rsidRPr="00834337">
          <w:rPr>
            <w:rFonts w:ascii="Times New Roman" w:eastAsia="Times New Roman" w:hAnsi="Times New Roman" w:cs="Times New Roman"/>
            <w:sz w:val="24"/>
            <w:szCs w:val="24"/>
            <w:rPrChange w:id="6089" w:author="Du-rush Writing Studio" w:date="2019-06-14T06:55:00Z">
              <w:rPr>
                <w:rFonts w:ascii="Courier New" w:eastAsia="Courier New" w:hAnsi="Courier New" w:cs="Courier New"/>
                <w:sz w:val="24"/>
                <w:szCs w:val="24"/>
              </w:rPr>
            </w:rPrChange>
          </w:rPr>
          <w:delText>tarts calming down and is stops swaying its ‘arms’.</w:delText>
        </w:r>
      </w:del>
    </w:p>
    <w:p w:rsidR="00834337" w:rsidRPr="00834337" w:rsidRDefault="00834337" w:rsidP="00834337">
      <w:pPr>
        <w:pStyle w:val="normal0"/>
        <w:jc w:val="both"/>
        <w:rPr>
          <w:del w:id="6090" w:author="anupam yadav" w:date="2019-07-05T12:16:00Z"/>
          <w:rFonts w:ascii="Times New Roman" w:eastAsia="Times New Roman" w:hAnsi="Times New Roman" w:cs="Times New Roman"/>
          <w:sz w:val="24"/>
          <w:szCs w:val="24"/>
          <w:rPrChange w:id="6091" w:author="Du-rush Writing Studio" w:date="2019-06-14T06:55:00Z">
            <w:rPr>
              <w:del w:id="6092" w:author="anupam yadav" w:date="2019-07-05T12:16:00Z"/>
              <w:rFonts w:ascii="Courier New" w:eastAsia="Courier New" w:hAnsi="Courier New" w:cs="Courier New"/>
              <w:sz w:val="24"/>
              <w:szCs w:val="24"/>
            </w:rPr>
          </w:rPrChange>
        </w:rPr>
        <w:pPrChange w:id="6093" w:author="Divya Raja" w:date="2020-10-13T14:29:00Z">
          <w:pPr>
            <w:pStyle w:val="normal0"/>
          </w:pPr>
        </w:pPrChange>
      </w:pPr>
    </w:p>
    <w:p w:rsidR="00834337" w:rsidRPr="00834337" w:rsidRDefault="00834337" w:rsidP="00834337">
      <w:pPr>
        <w:pStyle w:val="normal0"/>
        <w:jc w:val="both"/>
        <w:rPr>
          <w:del w:id="6094" w:author="anupam yadav" w:date="2019-07-05T12:16:00Z"/>
          <w:rFonts w:ascii="Times New Roman" w:eastAsia="Times New Roman" w:hAnsi="Times New Roman" w:cs="Times New Roman"/>
          <w:sz w:val="24"/>
          <w:szCs w:val="24"/>
          <w:rPrChange w:id="6095" w:author="Du-rush Writing Studio" w:date="2019-06-14T06:55:00Z">
            <w:rPr>
              <w:del w:id="6096" w:author="anupam yadav" w:date="2019-07-05T12:16:00Z"/>
              <w:rFonts w:ascii="Courier New" w:eastAsia="Courier New" w:hAnsi="Courier New" w:cs="Courier New"/>
              <w:sz w:val="24"/>
              <w:szCs w:val="24"/>
            </w:rPr>
          </w:rPrChange>
        </w:rPr>
        <w:pPrChange w:id="6097" w:author="Divya Raja" w:date="2020-10-13T14:29:00Z">
          <w:pPr>
            <w:pStyle w:val="normal0"/>
          </w:pPr>
        </w:pPrChange>
      </w:pPr>
      <w:del w:id="6098" w:author="anupam yadav" w:date="2019-07-05T12:16:00Z">
        <w:r w:rsidRPr="00834337">
          <w:rPr>
            <w:rFonts w:ascii="Times New Roman" w:eastAsia="Times New Roman" w:hAnsi="Times New Roman" w:cs="Times New Roman"/>
            <w:sz w:val="24"/>
            <w:szCs w:val="24"/>
            <w:rPrChange w:id="609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10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10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10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103" w:author="Du-rush Writing Studio" w:date="2019-06-14T06:55:00Z">
              <w:rPr>
                <w:rFonts w:ascii="Courier New" w:eastAsia="Courier New" w:hAnsi="Courier New" w:cs="Courier New"/>
                <w:sz w:val="24"/>
                <w:szCs w:val="24"/>
              </w:rPr>
            </w:rPrChange>
          </w:rPr>
          <w:tab/>
          <w:delText xml:space="preserve">   JINX</w:delText>
        </w:r>
      </w:del>
    </w:p>
    <w:p w:rsidR="00834337" w:rsidRPr="00834337" w:rsidRDefault="00834337" w:rsidP="00834337">
      <w:pPr>
        <w:pStyle w:val="normal0"/>
        <w:ind w:left="2160" w:right="2160"/>
        <w:jc w:val="both"/>
        <w:rPr>
          <w:del w:id="6104" w:author="anupam yadav" w:date="2019-07-05T12:16:00Z"/>
          <w:rFonts w:ascii="Times New Roman" w:eastAsia="Times New Roman" w:hAnsi="Times New Roman" w:cs="Times New Roman"/>
          <w:sz w:val="24"/>
          <w:szCs w:val="24"/>
          <w:rPrChange w:id="6105" w:author="Du-rush Writing Studio" w:date="2019-06-14T06:55:00Z">
            <w:rPr>
              <w:del w:id="6106" w:author="anupam yadav" w:date="2019-07-05T12:16:00Z"/>
              <w:rFonts w:ascii="Courier New" w:eastAsia="Courier New" w:hAnsi="Courier New" w:cs="Courier New"/>
              <w:sz w:val="24"/>
              <w:szCs w:val="24"/>
            </w:rPr>
          </w:rPrChange>
        </w:rPr>
        <w:pPrChange w:id="6107" w:author="Divya Raja" w:date="2020-10-13T14:29:00Z">
          <w:pPr>
            <w:pStyle w:val="normal0"/>
            <w:ind w:left="2160" w:right="2160"/>
          </w:pPr>
        </w:pPrChange>
      </w:pPr>
      <w:del w:id="6108" w:author="anupam yadav" w:date="2019-07-05T12:16:00Z">
        <w:r w:rsidRPr="00834337">
          <w:rPr>
            <w:rFonts w:ascii="Times New Roman" w:eastAsia="Times New Roman" w:hAnsi="Times New Roman" w:cs="Times New Roman"/>
            <w:sz w:val="24"/>
            <w:szCs w:val="24"/>
            <w:rPrChange w:id="6109" w:author="Du-rush Writing Studio" w:date="2019-06-14T06:55:00Z">
              <w:rPr>
                <w:rFonts w:ascii="Courier New" w:eastAsia="Courier New" w:hAnsi="Courier New" w:cs="Courier New"/>
                <w:sz w:val="24"/>
                <w:szCs w:val="24"/>
              </w:rPr>
            </w:rPrChange>
          </w:rPr>
          <w:delText>Looks like it is working!</w:delText>
        </w:r>
      </w:del>
    </w:p>
    <w:p w:rsidR="00834337" w:rsidRPr="00834337" w:rsidRDefault="00834337" w:rsidP="00834337">
      <w:pPr>
        <w:pStyle w:val="normal0"/>
        <w:ind w:left="3600" w:firstLine="720"/>
        <w:jc w:val="both"/>
        <w:rPr>
          <w:del w:id="6110" w:author="anupam yadav" w:date="2019-07-05T12:16:00Z"/>
          <w:rFonts w:ascii="Times New Roman" w:eastAsia="Times New Roman" w:hAnsi="Times New Roman" w:cs="Times New Roman"/>
          <w:sz w:val="24"/>
          <w:szCs w:val="24"/>
          <w:rPrChange w:id="6111" w:author="Du-rush Writing Studio" w:date="2019-06-14T06:55:00Z">
            <w:rPr>
              <w:del w:id="6112" w:author="anupam yadav" w:date="2019-07-05T12:16:00Z"/>
              <w:rFonts w:ascii="Courier New" w:eastAsia="Courier New" w:hAnsi="Courier New" w:cs="Courier New"/>
              <w:sz w:val="24"/>
              <w:szCs w:val="24"/>
            </w:rPr>
          </w:rPrChange>
        </w:rPr>
        <w:pPrChange w:id="6113" w:author="Divya Raja" w:date="2020-10-13T14:29:00Z">
          <w:pPr>
            <w:pStyle w:val="normal0"/>
            <w:ind w:left="3600" w:firstLine="720"/>
          </w:pPr>
        </w:pPrChange>
      </w:pPr>
    </w:p>
    <w:p w:rsidR="00834337" w:rsidRPr="00834337" w:rsidRDefault="00834337" w:rsidP="00834337">
      <w:pPr>
        <w:pStyle w:val="normal0"/>
        <w:ind w:left="3600"/>
        <w:jc w:val="both"/>
        <w:rPr>
          <w:del w:id="6114" w:author="anupam yadav" w:date="2019-07-05T12:16:00Z"/>
          <w:rFonts w:ascii="Times New Roman" w:eastAsia="Times New Roman" w:hAnsi="Times New Roman" w:cs="Times New Roman"/>
          <w:sz w:val="24"/>
          <w:szCs w:val="24"/>
          <w:rPrChange w:id="6115" w:author="Du-rush Writing Studio" w:date="2019-06-14T06:55:00Z">
            <w:rPr>
              <w:del w:id="6116" w:author="anupam yadav" w:date="2019-07-05T12:16:00Z"/>
              <w:rFonts w:ascii="Courier New" w:eastAsia="Courier New" w:hAnsi="Courier New" w:cs="Courier New"/>
              <w:sz w:val="24"/>
              <w:szCs w:val="24"/>
            </w:rPr>
          </w:rPrChange>
        </w:rPr>
        <w:pPrChange w:id="6117" w:author="Divya Raja" w:date="2020-10-13T14:29:00Z">
          <w:pPr>
            <w:pStyle w:val="normal0"/>
            <w:ind w:left="3600"/>
          </w:pPr>
        </w:pPrChange>
      </w:pPr>
      <w:del w:id="6118" w:author="anupam yadav" w:date="2019-07-05T12:16:00Z">
        <w:r w:rsidRPr="00834337">
          <w:rPr>
            <w:rFonts w:ascii="Times New Roman" w:eastAsia="Times New Roman" w:hAnsi="Times New Roman" w:cs="Times New Roman"/>
            <w:sz w:val="24"/>
            <w:szCs w:val="24"/>
            <w:rPrChange w:id="6119" w:author="Du-rush Writing Studio" w:date="2019-06-14T06:55:00Z">
              <w:rPr>
                <w:rFonts w:ascii="Courier New" w:eastAsia="Courier New" w:hAnsi="Courier New" w:cs="Courier New"/>
                <w:sz w:val="24"/>
                <w:szCs w:val="24"/>
              </w:rPr>
            </w:rPrChange>
          </w:rPr>
          <w:delText xml:space="preserve">   JAX</w:delText>
        </w:r>
      </w:del>
    </w:p>
    <w:p w:rsidR="00834337" w:rsidRPr="00834337" w:rsidRDefault="00834337" w:rsidP="00834337">
      <w:pPr>
        <w:pStyle w:val="normal0"/>
        <w:ind w:left="3600"/>
        <w:jc w:val="both"/>
        <w:rPr>
          <w:del w:id="6120" w:author="anupam yadav" w:date="2019-07-05T12:16:00Z"/>
          <w:rFonts w:ascii="Times New Roman" w:eastAsia="Times New Roman" w:hAnsi="Times New Roman" w:cs="Times New Roman"/>
          <w:sz w:val="24"/>
          <w:szCs w:val="24"/>
          <w:rPrChange w:id="6121" w:author="Du-rush Writing Studio" w:date="2019-06-14T06:55:00Z">
            <w:rPr>
              <w:del w:id="6122" w:author="anupam yadav" w:date="2019-07-05T12:16:00Z"/>
              <w:rFonts w:ascii="Courier New" w:eastAsia="Courier New" w:hAnsi="Courier New" w:cs="Courier New"/>
              <w:sz w:val="24"/>
              <w:szCs w:val="24"/>
            </w:rPr>
          </w:rPrChange>
        </w:rPr>
        <w:pPrChange w:id="6123" w:author="Divya Raja" w:date="2020-10-13T14:29:00Z">
          <w:pPr>
            <w:pStyle w:val="normal0"/>
            <w:ind w:left="3600"/>
          </w:pPr>
        </w:pPrChange>
      </w:pPr>
      <w:del w:id="6124" w:author="anupam yadav" w:date="2019-07-05T12:16:00Z">
        <w:r w:rsidRPr="00834337">
          <w:rPr>
            <w:rFonts w:ascii="Times New Roman" w:eastAsia="Times New Roman" w:hAnsi="Times New Roman" w:cs="Times New Roman"/>
            <w:sz w:val="24"/>
            <w:szCs w:val="24"/>
            <w:rPrChange w:id="6125" w:author="Du-rush Writing Studio" w:date="2019-06-14T06:55:00Z">
              <w:rPr>
                <w:rFonts w:ascii="Courier New" w:eastAsia="Courier New" w:hAnsi="Courier New" w:cs="Courier New"/>
                <w:sz w:val="24"/>
                <w:szCs w:val="24"/>
              </w:rPr>
            </w:rPrChange>
          </w:rPr>
          <w:delText>(whispers)</w:delText>
        </w:r>
      </w:del>
    </w:p>
    <w:p w:rsidR="00834337" w:rsidRPr="00834337" w:rsidRDefault="00834337" w:rsidP="00834337">
      <w:pPr>
        <w:pStyle w:val="normal0"/>
        <w:jc w:val="both"/>
        <w:rPr>
          <w:del w:id="6126" w:author="anupam yadav" w:date="2019-07-05T12:16:00Z"/>
          <w:rFonts w:ascii="Times New Roman" w:eastAsia="Times New Roman" w:hAnsi="Times New Roman" w:cs="Times New Roman"/>
          <w:sz w:val="24"/>
          <w:szCs w:val="24"/>
          <w:rPrChange w:id="6127" w:author="Du-rush Writing Studio" w:date="2019-06-14T06:55:00Z">
            <w:rPr>
              <w:del w:id="6128" w:author="anupam yadav" w:date="2019-07-05T12:16:00Z"/>
              <w:rFonts w:ascii="Courier New" w:eastAsia="Courier New" w:hAnsi="Courier New" w:cs="Courier New"/>
              <w:sz w:val="24"/>
              <w:szCs w:val="24"/>
            </w:rPr>
          </w:rPrChange>
        </w:rPr>
        <w:pPrChange w:id="6129" w:author="Divya Raja" w:date="2020-10-13T14:29:00Z">
          <w:pPr>
            <w:pStyle w:val="normal0"/>
          </w:pPr>
        </w:pPrChange>
      </w:pPr>
      <w:del w:id="6130" w:author="anupam yadav" w:date="2019-07-05T12:16:00Z">
        <w:r w:rsidRPr="00834337">
          <w:rPr>
            <w:rFonts w:ascii="Times New Roman" w:eastAsia="Times New Roman" w:hAnsi="Times New Roman" w:cs="Times New Roman"/>
            <w:sz w:val="24"/>
            <w:szCs w:val="24"/>
            <w:rPrChange w:id="613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13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133" w:author="Du-rush Writing Studio" w:date="2019-06-14T06:55:00Z">
              <w:rPr>
                <w:rFonts w:ascii="Courier New" w:eastAsia="Courier New" w:hAnsi="Courier New" w:cs="Courier New"/>
                <w:sz w:val="24"/>
                <w:szCs w:val="24"/>
              </w:rPr>
            </w:rPrChange>
          </w:rPr>
          <w:tab/>
          <w:delText>It is! Quick, Jane, play your flute.</w:delText>
        </w:r>
      </w:del>
    </w:p>
    <w:p w:rsidR="00834337" w:rsidRPr="00834337" w:rsidRDefault="00834337" w:rsidP="00834337">
      <w:pPr>
        <w:pStyle w:val="normal0"/>
        <w:jc w:val="both"/>
        <w:rPr>
          <w:del w:id="6134" w:author="anupam yadav" w:date="2019-07-05T12:16:00Z"/>
          <w:rFonts w:ascii="Times New Roman" w:eastAsia="Times New Roman" w:hAnsi="Times New Roman" w:cs="Times New Roman"/>
          <w:sz w:val="24"/>
          <w:szCs w:val="24"/>
          <w:rPrChange w:id="6135" w:author="Du-rush Writing Studio" w:date="2019-06-14T06:55:00Z">
            <w:rPr>
              <w:del w:id="6136" w:author="anupam yadav" w:date="2019-07-05T12:16:00Z"/>
              <w:rFonts w:ascii="Courier New" w:eastAsia="Courier New" w:hAnsi="Courier New" w:cs="Courier New"/>
              <w:sz w:val="24"/>
              <w:szCs w:val="24"/>
            </w:rPr>
          </w:rPrChange>
        </w:rPr>
        <w:pPrChange w:id="6137" w:author="Divya Raja" w:date="2020-10-13T14:29:00Z">
          <w:pPr>
            <w:pStyle w:val="normal0"/>
          </w:pPr>
        </w:pPrChange>
      </w:pPr>
    </w:p>
    <w:p w:rsidR="00834337" w:rsidRPr="00834337" w:rsidRDefault="00834337" w:rsidP="00834337">
      <w:pPr>
        <w:pStyle w:val="normal0"/>
        <w:jc w:val="both"/>
        <w:rPr>
          <w:del w:id="6138" w:author="anupam yadav" w:date="2019-07-05T12:16:00Z"/>
          <w:rFonts w:ascii="Times New Roman" w:eastAsia="Times New Roman" w:hAnsi="Times New Roman" w:cs="Times New Roman"/>
          <w:sz w:val="24"/>
          <w:szCs w:val="24"/>
          <w:rPrChange w:id="6139" w:author="Du-rush Writing Studio" w:date="2019-06-14T06:55:00Z">
            <w:rPr>
              <w:del w:id="6140" w:author="anupam yadav" w:date="2019-07-05T12:16:00Z"/>
              <w:rFonts w:ascii="Courier New" w:eastAsia="Courier New" w:hAnsi="Courier New" w:cs="Courier New"/>
              <w:sz w:val="24"/>
              <w:szCs w:val="24"/>
            </w:rPr>
          </w:rPrChange>
        </w:rPr>
        <w:pPrChange w:id="6141" w:author="Divya Raja" w:date="2020-10-13T14:29:00Z">
          <w:pPr>
            <w:pStyle w:val="normal0"/>
          </w:pPr>
        </w:pPrChange>
      </w:pPr>
      <w:del w:id="6142" w:author="anupam yadav" w:date="2019-07-05T12:16:00Z">
        <w:r w:rsidRPr="00834337">
          <w:rPr>
            <w:rFonts w:ascii="Times New Roman" w:eastAsia="Times New Roman" w:hAnsi="Times New Roman" w:cs="Times New Roman"/>
            <w:sz w:val="24"/>
            <w:szCs w:val="24"/>
            <w:rPrChange w:id="6143" w:author="Du-rush Writing Studio" w:date="2019-06-14T06:55:00Z">
              <w:rPr>
                <w:rFonts w:ascii="Courier New" w:eastAsia="Courier New" w:hAnsi="Courier New" w:cs="Courier New"/>
                <w:sz w:val="24"/>
                <w:szCs w:val="24"/>
              </w:rPr>
            </w:rPrChange>
          </w:rPr>
          <w:delText>Jane starts playing the flute and plays a soothing tone. The plant starts calming down further and sways along with the music. Its screams are of lower amplitude.</w:delText>
        </w:r>
      </w:del>
    </w:p>
    <w:p w:rsidR="00834337" w:rsidRPr="00834337" w:rsidRDefault="00834337" w:rsidP="00834337">
      <w:pPr>
        <w:pStyle w:val="normal0"/>
        <w:jc w:val="both"/>
        <w:rPr>
          <w:del w:id="6144" w:author="anupam yadav" w:date="2019-07-05T12:16:00Z"/>
          <w:rFonts w:ascii="Times New Roman" w:eastAsia="Times New Roman" w:hAnsi="Times New Roman" w:cs="Times New Roman"/>
          <w:sz w:val="24"/>
          <w:szCs w:val="24"/>
          <w:rPrChange w:id="6145" w:author="Du-rush Writing Studio" w:date="2019-06-14T06:55:00Z">
            <w:rPr>
              <w:del w:id="6146" w:author="anupam yadav" w:date="2019-07-05T12:16:00Z"/>
              <w:rFonts w:ascii="Courier New" w:eastAsia="Courier New" w:hAnsi="Courier New" w:cs="Courier New"/>
              <w:sz w:val="24"/>
              <w:szCs w:val="24"/>
            </w:rPr>
          </w:rPrChange>
        </w:rPr>
        <w:pPrChange w:id="6147" w:author="Divya Raja" w:date="2020-10-13T14:29:00Z">
          <w:pPr>
            <w:pStyle w:val="normal0"/>
          </w:pPr>
        </w:pPrChange>
      </w:pPr>
    </w:p>
    <w:p w:rsidR="00834337" w:rsidRPr="00834337" w:rsidRDefault="00834337" w:rsidP="00834337">
      <w:pPr>
        <w:pStyle w:val="normal0"/>
        <w:ind w:left="2880" w:firstLine="720"/>
        <w:jc w:val="both"/>
        <w:rPr>
          <w:del w:id="6148" w:author="anupam yadav" w:date="2019-07-05T12:16:00Z"/>
          <w:rFonts w:ascii="Times New Roman" w:eastAsia="Times New Roman" w:hAnsi="Times New Roman" w:cs="Times New Roman"/>
          <w:sz w:val="24"/>
          <w:szCs w:val="24"/>
          <w:rPrChange w:id="6149" w:author="Du-rush Writing Studio" w:date="2019-06-14T06:55:00Z">
            <w:rPr>
              <w:del w:id="6150" w:author="anupam yadav" w:date="2019-07-05T12:16:00Z"/>
              <w:rFonts w:ascii="Courier New" w:eastAsia="Courier New" w:hAnsi="Courier New" w:cs="Courier New"/>
              <w:sz w:val="24"/>
              <w:szCs w:val="24"/>
            </w:rPr>
          </w:rPrChange>
        </w:rPr>
        <w:pPrChange w:id="6151" w:author="Divya Raja" w:date="2020-10-13T14:29:00Z">
          <w:pPr>
            <w:pStyle w:val="normal0"/>
            <w:ind w:left="2880" w:firstLine="720"/>
          </w:pPr>
        </w:pPrChange>
      </w:pPr>
      <w:del w:id="6152" w:author="anupam yadav" w:date="2019-07-05T12:16:00Z">
        <w:r w:rsidRPr="00834337">
          <w:rPr>
            <w:rFonts w:ascii="Times New Roman" w:eastAsia="Times New Roman" w:hAnsi="Times New Roman" w:cs="Times New Roman"/>
            <w:sz w:val="24"/>
            <w:szCs w:val="24"/>
            <w:rPrChange w:id="6153" w:author="Du-rush Writing Studio" w:date="2019-06-14T06:55:00Z">
              <w:rPr>
                <w:rFonts w:ascii="Courier New" w:eastAsia="Courier New" w:hAnsi="Courier New" w:cs="Courier New"/>
                <w:sz w:val="24"/>
                <w:szCs w:val="24"/>
              </w:rPr>
            </w:rPrChange>
          </w:rPr>
          <w:delText xml:space="preserve">   JAX</w:delText>
        </w:r>
      </w:del>
    </w:p>
    <w:p w:rsidR="00834337" w:rsidRPr="00834337" w:rsidRDefault="00834337" w:rsidP="00834337">
      <w:pPr>
        <w:pStyle w:val="normal0"/>
        <w:ind w:left="2160" w:right="2160"/>
        <w:jc w:val="both"/>
        <w:rPr>
          <w:del w:id="6154" w:author="anupam yadav" w:date="2019-07-05T12:16:00Z"/>
          <w:rFonts w:ascii="Times New Roman" w:eastAsia="Times New Roman" w:hAnsi="Times New Roman" w:cs="Times New Roman"/>
          <w:sz w:val="24"/>
          <w:szCs w:val="24"/>
          <w:rPrChange w:id="6155" w:author="Du-rush Writing Studio" w:date="2019-06-14T06:55:00Z">
            <w:rPr>
              <w:del w:id="6156" w:author="anupam yadav" w:date="2019-07-05T12:16:00Z"/>
              <w:rFonts w:ascii="Courier New" w:eastAsia="Courier New" w:hAnsi="Courier New" w:cs="Courier New"/>
              <w:sz w:val="24"/>
              <w:szCs w:val="24"/>
            </w:rPr>
          </w:rPrChange>
        </w:rPr>
        <w:pPrChange w:id="6157" w:author="Divya Raja" w:date="2020-10-13T14:29:00Z">
          <w:pPr>
            <w:pStyle w:val="normal0"/>
            <w:ind w:left="2160" w:right="2160"/>
          </w:pPr>
        </w:pPrChange>
      </w:pPr>
      <w:del w:id="6158" w:author="anupam yadav" w:date="2019-07-05T12:16:00Z">
        <w:r w:rsidRPr="00834337">
          <w:rPr>
            <w:rFonts w:ascii="Times New Roman" w:eastAsia="Times New Roman" w:hAnsi="Times New Roman" w:cs="Times New Roman"/>
            <w:sz w:val="24"/>
            <w:szCs w:val="24"/>
            <w:rPrChange w:id="6159" w:author="Du-rush Writing Studio" w:date="2019-06-14T06:55:00Z">
              <w:rPr>
                <w:rFonts w:ascii="Courier New" w:eastAsia="Courier New" w:hAnsi="Courier New" w:cs="Courier New"/>
                <w:sz w:val="24"/>
                <w:szCs w:val="24"/>
              </w:rPr>
            </w:rPrChange>
          </w:rPr>
          <w:delText xml:space="preserve">Here you go, Mr. Cricket. Would you please umm… </w:delText>
        </w:r>
      </w:del>
    </w:p>
    <w:p w:rsidR="00834337" w:rsidRPr="00834337" w:rsidRDefault="00834337" w:rsidP="00834337">
      <w:pPr>
        <w:pStyle w:val="normal0"/>
        <w:ind w:left="2160" w:right="2160"/>
        <w:jc w:val="both"/>
        <w:rPr>
          <w:del w:id="6160" w:author="anupam yadav" w:date="2019-07-05T12:16:00Z"/>
          <w:rFonts w:ascii="Times New Roman" w:eastAsia="Times New Roman" w:hAnsi="Times New Roman" w:cs="Times New Roman"/>
          <w:sz w:val="24"/>
          <w:szCs w:val="24"/>
          <w:rPrChange w:id="6161" w:author="Du-rush Writing Studio" w:date="2019-06-14T06:55:00Z">
            <w:rPr>
              <w:del w:id="6162" w:author="anupam yadav" w:date="2019-07-05T12:16:00Z"/>
              <w:rFonts w:ascii="Courier New" w:eastAsia="Courier New" w:hAnsi="Courier New" w:cs="Courier New"/>
              <w:sz w:val="24"/>
              <w:szCs w:val="24"/>
            </w:rPr>
          </w:rPrChange>
        </w:rPr>
        <w:pPrChange w:id="6163" w:author="Divya Raja" w:date="2020-10-13T14:29:00Z">
          <w:pPr>
            <w:pStyle w:val="normal0"/>
            <w:ind w:left="2160" w:right="2160"/>
          </w:pPr>
        </w:pPrChange>
      </w:pPr>
      <w:del w:id="6164" w:author="anupam yadav" w:date="2019-07-05T12:16:00Z">
        <w:r w:rsidRPr="00834337">
          <w:rPr>
            <w:rFonts w:ascii="Times New Roman" w:eastAsia="Times New Roman" w:hAnsi="Times New Roman" w:cs="Times New Roman"/>
            <w:sz w:val="24"/>
            <w:szCs w:val="24"/>
            <w:rPrChange w:id="6165" w:author="Du-rush Writing Studio" w:date="2019-06-14T06:55:00Z">
              <w:rPr>
                <w:rFonts w:ascii="Courier New" w:eastAsia="Courier New" w:hAnsi="Courier New" w:cs="Courier New"/>
                <w:sz w:val="24"/>
                <w:szCs w:val="24"/>
              </w:rPr>
            </w:rPrChange>
          </w:rPr>
          <w:delText xml:space="preserve">(beat) </w:delText>
        </w:r>
      </w:del>
    </w:p>
    <w:p w:rsidR="00834337" w:rsidRPr="00834337" w:rsidRDefault="00834337" w:rsidP="00834337">
      <w:pPr>
        <w:pStyle w:val="normal0"/>
        <w:ind w:left="2160" w:right="2160"/>
        <w:jc w:val="both"/>
        <w:rPr>
          <w:del w:id="6166" w:author="anupam yadav" w:date="2019-07-05T12:16:00Z"/>
          <w:rFonts w:ascii="Times New Roman" w:eastAsia="Times New Roman" w:hAnsi="Times New Roman" w:cs="Times New Roman"/>
          <w:sz w:val="24"/>
          <w:szCs w:val="24"/>
          <w:rPrChange w:id="6167" w:author="Du-rush Writing Studio" w:date="2019-06-14T06:55:00Z">
            <w:rPr>
              <w:del w:id="6168" w:author="anupam yadav" w:date="2019-07-05T12:16:00Z"/>
              <w:rFonts w:ascii="Courier New" w:eastAsia="Courier New" w:hAnsi="Courier New" w:cs="Courier New"/>
              <w:sz w:val="24"/>
              <w:szCs w:val="24"/>
            </w:rPr>
          </w:rPrChange>
        </w:rPr>
        <w:pPrChange w:id="6169" w:author="Divya Raja" w:date="2020-10-13T14:29:00Z">
          <w:pPr>
            <w:pStyle w:val="normal0"/>
            <w:ind w:left="2160" w:right="2160"/>
          </w:pPr>
        </w:pPrChange>
      </w:pPr>
      <w:del w:id="6170" w:author="anupam yadav" w:date="2019-07-05T12:16:00Z">
        <w:r w:rsidRPr="00834337">
          <w:rPr>
            <w:rFonts w:ascii="Times New Roman" w:eastAsia="Times New Roman" w:hAnsi="Times New Roman" w:cs="Times New Roman"/>
            <w:sz w:val="24"/>
            <w:szCs w:val="24"/>
            <w:rPrChange w:id="6171" w:author="Du-rush Writing Studio" w:date="2019-06-14T06:55:00Z">
              <w:rPr>
                <w:rFonts w:ascii="Courier New" w:eastAsia="Courier New" w:hAnsi="Courier New" w:cs="Courier New"/>
                <w:sz w:val="24"/>
                <w:szCs w:val="24"/>
              </w:rPr>
            </w:rPrChange>
          </w:rPr>
          <w:lastRenderedPageBreak/>
          <w:delText>Hey, Frank, what sound does a cricket make?</w:delText>
        </w:r>
      </w:del>
    </w:p>
    <w:p w:rsidR="00834337" w:rsidRPr="00834337" w:rsidRDefault="00834337" w:rsidP="00834337">
      <w:pPr>
        <w:pStyle w:val="normal0"/>
        <w:ind w:right="2160"/>
        <w:jc w:val="both"/>
        <w:rPr>
          <w:del w:id="6172" w:author="anupam yadav" w:date="2019-07-05T12:16:00Z"/>
          <w:rFonts w:ascii="Times New Roman" w:eastAsia="Times New Roman" w:hAnsi="Times New Roman" w:cs="Times New Roman"/>
          <w:sz w:val="24"/>
          <w:szCs w:val="24"/>
          <w:rPrChange w:id="6173" w:author="Du-rush Writing Studio" w:date="2019-06-14T06:55:00Z">
            <w:rPr>
              <w:del w:id="6174" w:author="anupam yadav" w:date="2019-07-05T12:16:00Z"/>
              <w:rFonts w:ascii="Courier New" w:eastAsia="Courier New" w:hAnsi="Courier New" w:cs="Courier New"/>
              <w:sz w:val="24"/>
              <w:szCs w:val="24"/>
            </w:rPr>
          </w:rPrChange>
        </w:rPr>
        <w:pPrChange w:id="6175" w:author="Divya Raja" w:date="2020-10-13T14:29:00Z">
          <w:pPr>
            <w:pStyle w:val="normal0"/>
            <w:ind w:right="2160"/>
          </w:pPr>
        </w:pPrChange>
      </w:pPr>
    </w:p>
    <w:p w:rsidR="00834337" w:rsidRPr="00834337" w:rsidRDefault="00834337" w:rsidP="00834337">
      <w:pPr>
        <w:pStyle w:val="normal0"/>
        <w:ind w:left="2160" w:right="2160"/>
        <w:jc w:val="both"/>
        <w:rPr>
          <w:del w:id="6176" w:author="anupam yadav" w:date="2019-07-05T12:16:00Z"/>
          <w:rFonts w:ascii="Times New Roman" w:eastAsia="Times New Roman" w:hAnsi="Times New Roman" w:cs="Times New Roman"/>
          <w:sz w:val="24"/>
          <w:szCs w:val="24"/>
          <w:rPrChange w:id="6177" w:author="Du-rush Writing Studio" w:date="2019-06-14T06:55:00Z">
            <w:rPr>
              <w:del w:id="6178" w:author="anupam yadav" w:date="2019-07-05T12:16:00Z"/>
              <w:rFonts w:ascii="Courier New" w:eastAsia="Courier New" w:hAnsi="Courier New" w:cs="Courier New"/>
              <w:sz w:val="24"/>
              <w:szCs w:val="24"/>
            </w:rPr>
          </w:rPrChange>
        </w:rPr>
        <w:pPrChange w:id="6179" w:author="Divya Raja" w:date="2020-10-13T14:29:00Z">
          <w:pPr>
            <w:pStyle w:val="normal0"/>
            <w:ind w:left="2160" w:right="2160"/>
          </w:pPr>
        </w:pPrChange>
      </w:pPr>
      <w:del w:id="6180" w:author="anupam yadav" w:date="2019-07-05T12:16:00Z">
        <w:r w:rsidRPr="00834337">
          <w:rPr>
            <w:rFonts w:ascii="Times New Roman" w:eastAsia="Times New Roman" w:hAnsi="Times New Roman" w:cs="Times New Roman"/>
            <w:sz w:val="24"/>
            <w:szCs w:val="24"/>
            <w:rPrChange w:id="618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182" w:author="Du-rush Writing Studio" w:date="2019-06-14T06:55:00Z">
              <w:rPr>
                <w:rFonts w:ascii="Courier New" w:eastAsia="Courier New" w:hAnsi="Courier New" w:cs="Courier New"/>
                <w:sz w:val="24"/>
                <w:szCs w:val="24"/>
              </w:rPr>
            </w:rPrChange>
          </w:rPr>
          <w:tab/>
          <w:delText xml:space="preserve">   FRANK</w:delText>
        </w:r>
      </w:del>
    </w:p>
    <w:p w:rsidR="00834337" w:rsidRPr="00834337" w:rsidRDefault="00834337" w:rsidP="00834337">
      <w:pPr>
        <w:pStyle w:val="normal0"/>
        <w:ind w:left="2160" w:right="2160"/>
        <w:jc w:val="both"/>
        <w:rPr>
          <w:del w:id="6183" w:author="anupam yadav" w:date="2019-07-05T12:16:00Z"/>
          <w:rFonts w:ascii="Times New Roman" w:eastAsia="Times New Roman" w:hAnsi="Times New Roman" w:cs="Times New Roman"/>
          <w:sz w:val="24"/>
          <w:szCs w:val="24"/>
          <w:rPrChange w:id="6184" w:author="Du-rush Writing Studio" w:date="2019-06-14T06:55:00Z">
            <w:rPr>
              <w:del w:id="6185" w:author="anupam yadav" w:date="2019-07-05T12:16:00Z"/>
              <w:rFonts w:ascii="Courier New" w:eastAsia="Courier New" w:hAnsi="Courier New" w:cs="Courier New"/>
              <w:sz w:val="24"/>
              <w:szCs w:val="24"/>
            </w:rPr>
          </w:rPrChange>
        </w:rPr>
        <w:pPrChange w:id="6186" w:author="Divya Raja" w:date="2020-10-13T14:29:00Z">
          <w:pPr>
            <w:pStyle w:val="normal0"/>
            <w:ind w:left="2160" w:right="2160"/>
          </w:pPr>
        </w:pPrChange>
      </w:pPr>
      <w:del w:id="6187" w:author="anupam yadav" w:date="2019-07-05T12:16:00Z">
        <w:r w:rsidRPr="00834337">
          <w:rPr>
            <w:rFonts w:ascii="Times New Roman" w:eastAsia="Times New Roman" w:hAnsi="Times New Roman" w:cs="Times New Roman"/>
            <w:sz w:val="24"/>
            <w:szCs w:val="24"/>
            <w:rPrChange w:id="6188" w:author="Du-rush Writing Studio" w:date="2019-06-14T06:55:00Z">
              <w:rPr>
                <w:rFonts w:ascii="Courier New" w:eastAsia="Courier New" w:hAnsi="Courier New" w:cs="Courier New"/>
                <w:sz w:val="24"/>
                <w:szCs w:val="24"/>
              </w:rPr>
            </w:rPrChange>
          </w:rPr>
          <w:delText>A cricket chirps, Jax.</w:delText>
        </w:r>
      </w:del>
    </w:p>
    <w:p w:rsidR="00834337" w:rsidRPr="00834337" w:rsidRDefault="00834337" w:rsidP="00834337">
      <w:pPr>
        <w:pStyle w:val="normal0"/>
        <w:ind w:right="2160"/>
        <w:jc w:val="both"/>
        <w:rPr>
          <w:del w:id="6189" w:author="anupam yadav" w:date="2019-07-05T12:16:00Z"/>
          <w:rFonts w:ascii="Times New Roman" w:eastAsia="Times New Roman" w:hAnsi="Times New Roman" w:cs="Times New Roman"/>
          <w:sz w:val="24"/>
          <w:szCs w:val="24"/>
          <w:rPrChange w:id="6190" w:author="Du-rush Writing Studio" w:date="2019-06-14T06:55:00Z">
            <w:rPr>
              <w:del w:id="6191" w:author="anupam yadav" w:date="2019-07-05T12:16:00Z"/>
              <w:rFonts w:ascii="Courier New" w:eastAsia="Courier New" w:hAnsi="Courier New" w:cs="Courier New"/>
              <w:sz w:val="24"/>
              <w:szCs w:val="24"/>
            </w:rPr>
          </w:rPrChange>
        </w:rPr>
        <w:pPrChange w:id="6192" w:author="Divya Raja" w:date="2020-10-13T14:29:00Z">
          <w:pPr>
            <w:pStyle w:val="normal0"/>
            <w:ind w:right="2160"/>
          </w:pPr>
        </w:pPrChange>
      </w:pPr>
    </w:p>
    <w:p w:rsidR="00834337" w:rsidRPr="00834337" w:rsidRDefault="00834337" w:rsidP="00834337">
      <w:pPr>
        <w:pStyle w:val="normal0"/>
        <w:ind w:left="2160" w:right="2160"/>
        <w:jc w:val="both"/>
        <w:rPr>
          <w:del w:id="6193" w:author="anupam yadav" w:date="2019-07-05T12:16:00Z"/>
          <w:rFonts w:ascii="Times New Roman" w:eastAsia="Times New Roman" w:hAnsi="Times New Roman" w:cs="Times New Roman"/>
          <w:sz w:val="24"/>
          <w:szCs w:val="24"/>
          <w:rPrChange w:id="6194" w:author="Du-rush Writing Studio" w:date="2019-06-14T06:55:00Z">
            <w:rPr>
              <w:del w:id="6195" w:author="anupam yadav" w:date="2019-07-05T12:16:00Z"/>
              <w:rFonts w:ascii="Courier New" w:eastAsia="Courier New" w:hAnsi="Courier New" w:cs="Courier New"/>
              <w:sz w:val="24"/>
              <w:szCs w:val="24"/>
            </w:rPr>
          </w:rPrChange>
        </w:rPr>
        <w:pPrChange w:id="6196" w:author="Divya Raja" w:date="2020-10-13T14:29:00Z">
          <w:pPr>
            <w:pStyle w:val="normal0"/>
            <w:ind w:left="2160" w:right="2160"/>
          </w:pPr>
        </w:pPrChange>
      </w:pPr>
      <w:del w:id="6197" w:author="anupam yadav" w:date="2019-07-05T12:16:00Z">
        <w:r w:rsidRPr="00834337">
          <w:rPr>
            <w:rFonts w:ascii="Times New Roman" w:eastAsia="Times New Roman" w:hAnsi="Times New Roman" w:cs="Times New Roman"/>
            <w:sz w:val="24"/>
            <w:szCs w:val="24"/>
            <w:rPrChange w:id="619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199" w:author="Du-rush Writing Studio" w:date="2019-06-14T06:55:00Z">
              <w:rPr>
                <w:rFonts w:ascii="Courier New" w:eastAsia="Courier New" w:hAnsi="Courier New" w:cs="Courier New"/>
                <w:sz w:val="24"/>
                <w:szCs w:val="24"/>
              </w:rPr>
            </w:rPrChange>
          </w:rPr>
          <w:tab/>
          <w:delText xml:space="preserve">   JAX</w:delText>
        </w:r>
      </w:del>
    </w:p>
    <w:p w:rsidR="00834337" w:rsidRPr="00834337" w:rsidRDefault="00834337" w:rsidP="00834337">
      <w:pPr>
        <w:pStyle w:val="normal0"/>
        <w:ind w:left="2160" w:right="2160"/>
        <w:jc w:val="both"/>
        <w:rPr>
          <w:del w:id="6200" w:author="anupam yadav" w:date="2019-07-05T12:16:00Z"/>
          <w:rFonts w:ascii="Times New Roman" w:eastAsia="Times New Roman" w:hAnsi="Times New Roman" w:cs="Times New Roman"/>
          <w:sz w:val="24"/>
          <w:szCs w:val="24"/>
          <w:rPrChange w:id="6201" w:author="Du-rush Writing Studio" w:date="2019-06-14T06:55:00Z">
            <w:rPr>
              <w:del w:id="6202" w:author="anupam yadav" w:date="2019-07-05T12:16:00Z"/>
              <w:rFonts w:ascii="Courier New" w:eastAsia="Courier New" w:hAnsi="Courier New" w:cs="Courier New"/>
              <w:sz w:val="24"/>
              <w:szCs w:val="24"/>
            </w:rPr>
          </w:rPrChange>
        </w:rPr>
        <w:pPrChange w:id="6203" w:author="Divya Raja" w:date="2020-10-13T14:29:00Z">
          <w:pPr>
            <w:pStyle w:val="normal0"/>
            <w:ind w:left="2160" w:right="2160"/>
          </w:pPr>
        </w:pPrChange>
      </w:pPr>
      <w:del w:id="6204" w:author="anupam yadav" w:date="2019-07-05T12:16:00Z">
        <w:r w:rsidRPr="00834337">
          <w:rPr>
            <w:rFonts w:ascii="Times New Roman" w:eastAsia="Times New Roman" w:hAnsi="Times New Roman" w:cs="Times New Roman"/>
            <w:sz w:val="24"/>
            <w:szCs w:val="24"/>
            <w:rPrChange w:id="6205" w:author="Du-rush Writing Studio" w:date="2019-06-14T06:55:00Z">
              <w:rPr>
                <w:rFonts w:ascii="Courier New" w:eastAsia="Courier New" w:hAnsi="Courier New" w:cs="Courier New"/>
                <w:sz w:val="24"/>
                <w:szCs w:val="24"/>
              </w:rPr>
            </w:rPrChange>
          </w:rPr>
          <w:delText>Could you please chirp for our friend here?</w:delText>
        </w:r>
      </w:del>
    </w:p>
    <w:p w:rsidR="00834337" w:rsidRPr="00834337" w:rsidRDefault="00834337" w:rsidP="00834337">
      <w:pPr>
        <w:pStyle w:val="normal0"/>
        <w:ind w:right="2160"/>
        <w:jc w:val="both"/>
        <w:rPr>
          <w:del w:id="6206" w:author="anupam yadav" w:date="2019-07-05T12:16:00Z"/>
          <w:rFonts w:ascii="Times New Roman" w:eastAsia="Times New Roman" w:hAnsi="Times New Roman" w:cs="Times New Roman"/>
          <w:sz w:val="24"/>
          <w:szCs w:val="24"/>
          <w:rPrChange w:id="6207" w:author="Du-rush Writing Studio" w:date="2019-06-14T06:55:00Z">
            <w:rPr>
              <w:del w:id="6208" w:author="anupam yadav" w:date="2019-07-05T12:16:00Z"/>
              <w:rFonts w:ascii="Courier New" w:eastAsia="Courier New" w:hAnsi="Courier New" w:cs="Courier New"/>
              <w:sz w:val="24"/>
              <w:szCs w:val="24"/>
            </w:rPr>
          </w:rPrChange>
        </w:rPr>
        <w:pPrChange w:id="6209" w:author="Divya Raja" w:date="2020-10-13T14:29:00Z">
          <w:pPr>
            <w:pStyle w:val="normal0"/>
            <w:ind w:right="2160"/>
          </w:pPr>
        </w:pPrChange>
      </w:pPr>
    </w:p>
    <w:p w:rsidR="00834337" w:rsidRPr="00834337" w:rsidRDefault="00834337" w:rsidP="00834337">
      <w:pPr>
        <w:pStyle w:val="normal0"/>
        <w:jc w:val="both"/>
        <w:rPr>
          <w:del w:id="6210" w:author="anupam yadav" w:date="2019-07-05T12:16:00Z"/>
          <w:rFonts w:ascii="Times New Roman" w:eastAsia="Times New Roman" w:hAnsi="Times New Roman" w:cs="Times New Roman"/>
          <w:sz w:val="24"/>
          <w:szCs w:val="24"/>
          <w:rPrChange w:id="6211" w:author="Du-rush Writing Studio" w:date="2019-06-14T06:55:00Z">
            <w:rPr>
              <w:del w:id="6212" w:author="anupam yadav" w:date="2019-07-05T12:16:00Z"/>
              <w:rFonts w:ascii="Courier New" w:eastAsia="Courier New" w:hAnsi="Courier New" w:cs="Courier New"/>
              <w:sz w:val="24"/>
              <w:szCs w:val="24"/>
            </w:rPr>
          </w:rPrChange>
        </w:rPr>
        <w:pPrChange w:id="6213" w:author="Divya Raja" w:date="2020-10-13T14:29:00Z">
          <w:pPr>
            <w:pStyle w:val="normal0"/>
          </w:pPr>
        </w:pPrChange>
      </w:pPr>
      <w:del w:id="6214" w:author="anupam yadav" w:date="2019-07-05T12:16:00Z">
        <w:r w:rsidRPr="00834337">
          <w:rPr>
            <w:rFonts w:ascii="Times New Roman" w:eastAsia="Times New Roman" w:hAnsi="Times New Roman" w:cs="Times New Roman"/>
            <w:sz w:val="24"/>
            <w:szCs w:val="24"/>
            <w:rPrChange w:id="6215" w:author="Du-rush Writing Studio" w:date="2019-06-14T06:55:00Z">
              <w:rPr>
                <w:rFonts w:ascii="Courier New" w:eastAsia="Courier New" w:hAnsi="Courier New" w:cs="Courier New"/>
                <w:sz w:val="24"/>
                <w:szCs w:val="24"/>
              </w:rPr>
            </w:rPrChange>
          </w:rPr>
          <w:delText>Close up of the cricket who is visibly angry from the captivation. Jax releases the cricket, which raises its ‘hands’ in anger and ‘shouts’. The cricket chirps.</w:delText>
        </w:r>
      </w:del>
    </w:p>
    <w:p w:rsidR="00834337" w:rsidRPr="00834337" w:rsidRDefault="00834337" w:rsidP="00834337">
      <w:pPr>
        <w:pStyle w:val="normal0"/>
        <w:jc w:val="both"/>
        <w:rPr>
          <w:del w:id="6216" w:author="anupam yadav" w:date="2019-07-05T12:16:00Z"/>
          <w:rFonts w:ascii="Times New Roman" w:eastAsia="Times New Roman" w:hAnsi="Times New Roman" w:cs="Times New Roman"/>
          <w:sz w:val="24"/>
          <w:szCs w:val="24"/>
          <w:rPrChange w:id="6217" w:author="Du-rush Writing Studio" w:date="2019-06-14T06:55:00Z">
            <w:rPr>
              <w:del w:id="6218" w:author="anupam yadav" w:date="2019-07-05T12:16:00Z"/>
              <w:rFonts w:ascii="Courier New" w:eastAsia="Courier New" w:hAnsi="Courier New" w:cs="Courier New"/>
              <w:sz w:val="24"/>
              <w:szCs w:val="24"/>
            </w:rPr>
          </w:rPrChange>
        </w:rPr>
        <w:pPrChange w:id="6219" w:author="Divya Raja" w:date="2020-10-13T14:29:00Z">
          <w:pPr>
            <w:pStyle w:val="normal0"/>
          </w:pPr>
        </w:pPrChange>
      </w:pPr>
    </w:p>
    <w:p w:rsidR="00834337" w:rsidRPr="00834337" w:rsidRDefault="00834337" w:rsidP="00834337">
      <w:pPr>
        <w:pStyle w:val="normal0"/>
        <w:ind w:right="2160"/>
        <w:jc w:val="both"/>
        <w:rPr>
          <w:del w:id="6220" w:author="anupam yadav" w:date="2019-07-05T12:16:00Z"/>
          <w:rFonts w:ascii="Times New Roman" w:eastAsia="Times New Roman" w:hAnsi="Times New Roman" w:cs="Times New Roman"/>
          <w:sz w:val="24"/>
          <w:szCs w:val="24"/>
          <w:rPrChange w:id="6221" w:author="Du-rush Writing Studio" w:date="2019-06-14T06:55:00Z">
            <w:rPr>
              <w:del w:id="6222" w:author="anupam yadav" w:date="2019-07-05T12:16:00Z"/>
              <w:rFonts w:ascii="Courier New" w:eastAsia="Courier New" w:hAnsi="Courier New" w:cs="Courier New"/>
              <w:sz w:val="24"/>
              <w:szCs w:val="24"/>
            </w:rPr>
          </w:rPrChange>
        </w:rPr>
        <w:pPrChange w:id="6223" w:author="Divya Raja" w:date="2020-10-13T14:29:00Z">
          <w:pPr>
            <w:pStyle w:val="normal0"/>
            <w:ind w:right="2160"/>
          </w:pPr>
        </w:pPrChange>
      </w:pPr>
      <w:del w:id="6224" w:author="anupam yadav" w:date="2019-07-05T12:16:00Z">
        <w:r w:rsidRPr="00834337">
          <w:rPr>
            <w:rFonts w:ascii="Times New Roman" w:eastAsia="Times New Roman" w:hAnsi="Times New Roman" w:cs="Times New Roman"/>
            <w:sz w:val="24"/>
            <w:szCs w:val="24"/>
            <w:rPrChange w:id="6225" w:author="Du-rush Writing Studio" w:date="2019-06-14T06:55:00Z">
              <w:rPr>
                <w:rFonts w:ascii="Courier New" w:eastAsia="Courier New" w:hAnsi="Courier New" w:cs="Courier New"/>
                <w:sz w:val="24"/>
                <w:szCs w:val="24"/>
              </w:rPr>
            </w:rPrChange>
          </w:rPr>
          <w:delText>SFX: Chirp… chirp… chirp.</w:delText>
        </w:r>
      </w:del>
    </w:p>
    <w:p w:rsidR="00834337" w:rsidRPr="00834337" w:rsidRDefault="00834337" w:rsidP="00834337">
      <w:pPr>
        <w:pStyle w:val="normal0"/>
        <w:ind w:left="2160" w:right="2160"/>
        <w:jc w:val="both"/>
        <w:rPr>
          <w:del w:id="6226" w:author="anupam yadav" w:date="2019-07-05T12:16:00Z"/>
          <w:rFonts w:ascii="Times New Roman" w:eastAsia="Times New Roman" w:hAnsi="Times New Roman" w:cs="Times New Roman"/>
          <w:sz w:val="24"/>
          <w:szCs w:val="24"/>
          <w:rPrChange w:id="6227" w:author="Du-rush Writing Studio" w:date="2019-06-14T06:55:00Z">
            <w:rPr>
              <w:del w:id="6228" w:author="anupam yadav" w:date="2019-07-05T12:16:00Z"/>
              <w:rFonts w:ascii="Courier New" w:eastAsia="Courier New" w:hAnsi="Courier New" w:cs="Courier New"/>
              <w:sz w:val="24"/>
              <w:szCs w:val="24"/>
            </w:rPr>
          </w:rPrChange>
        </w:rPr>
        <w:pPrChange w:id="6229" w:author="Divya Raja" w:date="2020-10-13T14:29:00Z">
          <w:pPr>
            <w:pStyle w:val="normal0"/>
            <w:ind w:left="2160" w:right="2160"/>
          </w:pPr>
        </w:pPrChange>
      </w:pPr>
    </w:p>
    <w:p w:rsidR="00834337" w:rsidRPr="00834337" w:rsidRDefault="00834337" w:rsidP="00834337">
      <w:pPr>
        <w:pStyle w:val="normal0"/>
        <w:jc w:val="both"/>
        <w:rPr>
          <w:del w:id="6230" w:author="anupam yadav" w:date="2019-07-05T12:16:00Z"/>
          <w:rFonts w:ascii="Times New Roman" w:eastAsia="Times New Roman" w:hAnsi="Times New Roman" w:cs="Times New Roman"/>
          <w:sz w:val="24"/>
          <w:szCs w:val="24"/>
          <w:rPrChange w:id="6231" w:author="Du-rush Writing Studio" w:date="2019-06-14T06:55:00Z">
            <w:rPr>
              <w:del w:id="6232" w:author="anupam yadav" w:date="2019-07-05T12:16:00Z"/>
              <w:rFonts w:ascii="Courier New" w:eastAsia="Courier New" w:hAnsi="Courier New" w:cs="Courier New"/>
              <w:sz w:val="24"/>
              <w:szCs w:val="24"/>
            </w:rPr>
          </w:rPrChange>
        </w:rPr>
        <w:pPrChange w:id="6233" w:author="Divya Raja" w:date="2020-10-13T14:29:00Z">
          <w:pPr>
            <w:pStyle w:val="normal0"/>
          </w:pPr>
        </w:pPrChange>
      </w:pPr>
      <w:del w:id="6234" w:author="anupam yadav" w:date="2019-07-05T12:16:00Z">
        <w:r w:rsidRPr="00834337">
          <w:rPr>
            <w:rFonts w:ascii="Times New Roman" w:eastAsia="Times New Roman" w:hAnsi="Times New Roman" w:cs="Times New Roman"/>
            <w:sz w:val="24"/>
            <w:szCs w:val="24"/>
            <w:rPrChange w:id="6235" w:author="Du-rush Writing Studio" w:date="2019-06-14T06:55:00Z">
              <w:rPr>
                <w:rFonts w:ascii="Courier New" w:eastAsia="Courier New" w:hAnsi="Courier New" w:cs="Courier New"/>
                <w:sz w:val="24"/>
                <w:szCs w:val="24"/>
              </w:rPr>
            </w:rPrChange>
          </w:rPr>
          <w:delText xml:space="preserve">SFX: Cricket chirping. The fly trap calms down even further and stops screaming gradually. </w:delText>
        </w:r>
      </w:del>
    </w:p>
    <w:p w:rsidR="00834337" w:rsidRPr="00834337" w:rsidRDefault="00834337" w:rsidP="00834337">
      <w:pPr>
        <w:pStyle w:val="normal0"/>
        <w:jc w:val="both"/>
        <w:rPr>
          <w:del w:id="6236" w:author="anupam yadav" w:date="2019-07-05T12:16:00Z"/>
          <w:rFonts w:ascii="Times New Roman" w:eastAsia="Times New Roman" w:hAnsi="Times New Roman" w:cs="Times New Roman"/>
          <w:sz w:val="24"/>
          <w:szCs w:val="24"/>
          <w:rPrChange w:id="6237" w:author="Du-rush Writing Studio" w:date="2019-06-14T06:55:00Z">
            <w:rPr>
              <w:del w:id="6238" w:author="anupam yadav" w:date="2019-07-05T12:16:00Z"/>
              <w:rFonts w:ascii="Courier New" w:eastAsia="Courier New" w:hAnsi="Courier New" w:cs="Courier New"/>
              <w:sz w:val="24"/>
              <w:szCs w:val="24"/>
            </w:rPr>
          </w:rPrChange>
        </w:rPr>
        <w:pPrChange w:id="6239" w:author="Divya Raja" w:date="2020-10-13T14:29:00Z">
          <w:pPr>
            <w:pStyle w:val="normal0"/>
          </w:pPr>
        </w:pPrChange>
      </w:pPr>
    </w:p>
    <w:p w:rsidR="00834337" w:rsidRPr="00834337" w:rsidRDefault="00834337" w:rsidP="00834337">
      <w:pPr>
        <w:pStyle w:val="normal0"/>
        <w:jc w:val="both"/>
        <w:rPr>
          <w:del w:id="6240" w:author="anupam yadav" w:date="2019-07-05T12:16:00Z"/>
          <w:rFonts w:ascii="Times New Roman" w:eastAsia="Times New Roman" w:hAnsi="Times New Roman" w:cs="Times New Roman"/>
          <w:sz w:val="24"/>
          <w:szCs w:val="24"/>
          <w:rPrChange w:id="6241" w:author="Du-rush Writing Studio" w:date="2019-06-14T06:55:00Z">
            <w:rPr>
              <w:del w:id="6242" w:author="anupam yadav" w:date="2019-07-05T12:16:00Z"/>
              <w:rFonts w:ascii="Courier New" w:eastAsia="Courier New" w:hAnsi="Courier New" w:cs="Courier New"/>
              <w:sz w:val="24"/>
              <w:szCs w:val="24"/>
            </w:rPr>
          </w:rPrChange>
        </w:rPr>
        <w:pPrChange w:id="6243" w:author="Divya Raja" w:date="2020-10-13T14:29:00Z">
          <w:pPr>
            <w:pStyle w:val="normal0"/>
          </w:pPr>
        </w:pPrChange>
      </w:pPr>
      <w:del w:id="6244" w:author="anupam yadav" w:date="2019-07-05T12:16:00Z">
        <w:r w:rsidRPr="00834337">
          <w:rPr>
            <w:rFonts w:ascii="Times New Roman" w:eastAsia="Times New Roman" w:hAnsi="Times New Roman" w:cs="Times New Roman"/>
            <w:sz w:val="24"/>
            <w:szCs w:val="24"/>
            <w:rPrChange w:id="624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4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4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4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49" w:author="Du-rush Writing Studio" w:date="2019-06-14T06:55:00Z">
              <w:rPr>
                <w:rFonts w:ascii="Courier New" w:eastAsia="Courier New" w:hAnsi="Courier New" w:cs="Courier New"/>
                <w:sz w:val="24"/>
                <w:szCs w:val="24"/>
              </w:rPr>
            </w:rPrChange>
          </w:rPr>
          <w:tab/>
          <w:delText xml:space="preserve">   JINX</w:delText>
        </w:r>
      </w:del>
    </w:p>
    <w:p w:rsidR="00834337" w:rsidRPr="00834337" w:rsidRDefault="00834337" w:rsidP="00834337">
      <w:pPr>
        <w:pStyle w:val="normal0"/>
        <w:ind w:left="2250" w:right="2160"/>
        <w:jc w:val="both"/>
        <w:rPr>
          <w:del w:id="6250" w:author="anupam yadav" w:date="2019-07-05T12:16:00Z"/>
          <w:rFonts w:ascii="Times New Roman" w:eastAsia="Times New Roman" w:hAnsi="Times New Roman" w:cs="Times New Roman"/>
          <w:sz w:val="24"/>
          <w:szCs w:val="24"/>
          <w:rPrChange w:id="6251" w:author="Du-rush Writing Studio" w:date="2019-06-14T06:55:00Z">
            <w:rPr>
              <w:del w:id="6252" w:author="anupam yadav" w:date="2019-07-05T12:16:00Z"/>
              <w:rFonts w:ascii="Courier New" w:eastAsia="Courier New" w:hAnsi="Courier New" w:cs="Courier New"/>
              <w:sz w:val="24"/>
              <w:szCs w:val="24"/>
            </w:rPr>
          </w:rPrChange>
        </w:rPr>
        <w:pPrChange w:id="6253" w:author="Divya Raja" w:date="2020-10-13T14:29:00Z">
          <w:pPr>
            <w:pStyle w:val="normal0"/>
            <w:ind w:left="2250" w:right="2160"/>
          </w:pPr>
        </w:pPrChange>
      </w:pPr>
      <w:del w:id="6254" w:author="anupam yadav" w:date="2019-07-05T12:16:00Z">
        <w:r w:rsidRPr="00834337">
          <w:rPr>
            <w:rFonts w:ascii="Times New Roman" w:eastAsia="Times New Roman" w:hAnsi="Times New Roman" w:cs="Times New Roman"/>
            <w:sz w:val="24"/>
            <w:szCs w:val="24"/>
            <w:rPrChange w:id="6255" w:author="Du-rush Writing Studio" w:date="2019-06-14T06:55:00Z">
              <w:rPr>
                <w:rFonts w:ascii="Courier New" w:eastAsia="Courier New" w:hAnsi="Courier New" w:cs="Courier New"/>
                <w:sz w:val="24"/>
                <w:szCs w:val="24"/>
              </w:rPr>
            </w:rPrChange>
          </w:rPr>
          <w:delText>Here you go. Sleep tight, little one.</w:delText>
        </w:r>
      </w:del>
    </w:p>
    <w:p w:rsidR="00834337" w:rsidRPr="00834337" w:rsidRDefault="00834337" w:rsidP="00834337">
      <w:pPr>
        <w:pStyle w:val="normal0"/>
        <w:ind w:left="2160" w:right="2160"/>
        <w:jc w:val="both"/>
        <w:rPr>
          <w:del w:id="6256" w:author="anupam yadav" w:date="2019-07-05T12:16:00Z"/>
          <w:rFonts w:ascii="Times New Roman" w:eastAsia="Times New Roman" w:hAnsi="Times New Roman" w:cs="Times New Roman"/>
          <w:sz w:val="24"/>
          <w:szCs w:val="24"/>
          <w:rPrChange w:id="6257" w:author="Du-rush Writing Studio" w:date="2019-06-14T06:55:00Z">
            <w:rPr>
              <w:del w:id="6258" w:author="anupam yadav" w:date="2019-07-05T12:16:00Z"/>
              <w:rFonts w:ascii="Courier New" w:eastAsia="Courier New" w:hAnsi="Courier New" w:cs="Courier New"/>
              <w:sz w:val="24"/>
              <w:szCs w:val="24"/>
            </w:rPr>
          </w:rPrChange>
        </w:rPr>
        <w:pPrChange w:id="6259" w:author="Divya Raja" w:date="2020-10-13T14:29:00Z">
          <w:pPr>
            <w:pStyle w:val="normal0"/>
            <w:ind w:left="2160" w:right="2160"/>
          </w:pPr>
        </w:pPrChange>
      </w:pPr>
    </w:p>
    <w:p w:rsidR="00834337" w:rsidRPr="00834337" w:rsidRDefault="00834337" w:rsidP="00834337">
      <w:pPr>
        <w:pStyle w:val="normal0"/>
        <w:jc w:val="both"/>
        <w:rPr>
          <w:del w:id="6260" w:author="anupam yadav" w:date="2019-07-05T12:16:00Z"/>
          <w:rFonts w:ascii="Times New Roman" w:eastAsia="Times New Roman" w:hAnsi="Times New Roman" w:cs="Times New Roman"/>
          <w:sz w:val="24"/>
          <w:szCs w:val="24"/>
          <w:rPrChange w:id="6261" w:author="Du-rush Writing Studio" w:date="2019-06-14T06:55:00Z">
            <w:rPr>
              <w:del w:id="6262" w:author="anupam yadav" w:date="2019-07-05T12:16:00Z"/>
              <w:rFonts w:ascii="Courier New" w:eastAsia="Courier New" w:hAnsi="Courier New" w:cs="Courier New"/>
              <w:sz w:val="24"/>
              <w:szCs w:val="24"/>
            </w:rPr>
          </w:rPrChange>
        </w:rPr>
        <w:pPrChange w:id="6263" w:author="Divya Raja" w:date="2020-10-13T14:29:00Z">
          <w:pPr>
            <w:pStyle w:val="normal0"/>
          </w:pPr>
        </w:pPrChange>
      </w:pPr>
      <w:del w:id="6264" w:author="anupam yadav" w:date="2019-07-05T12:16:00Z">
        <w:r w:rsidRPr="00834337">
          <w:rPr>
            <w:rFonts w:ascii="Times New Roman" w:eastAsia="Times New Roman" w:hAnsi="Times New Roman" w:cs="Times New Roman"/>
            <w:sz w:val="24"/>
            <w:szCs w:val="24"/>
            <w:rPrChange w:id="6265" w:author="Du-rush Writing Studio" w:date="2019-06-14T06:55:00Z">
              <w:rPr>
                <w:rFonts w:ascii="Courier New" w:eastAsia="Courier New" w:hAnsi="Courier New" w:cs="Courier New"/>
                <w:sz w:val="24"/>
                <w:szCs w:val="24"/>
              </w:rPr>
            </w:rPrChange>
          </w:rPr>
          <w:delText>Jinx then pats and caresses its head as the flytrap goes to sleep.</w:delText>
        </w:r>
      </w:del>
    </w:p>
    <w:p w:rsidR="00834337" w:rsidRPr="00834337" w:rsidRDefault="00834337" w:rsidP="00834337">
      <w:pPr>
        <w:pStyle w:val="normal0"/>
        <w:jc w:val="both"/>
        <w:rPr>
          <w:del w:id="6266" w:author="anupam yadav" w:date="2019-07-05T12:16:00Z"/>
          <w:rFonts w:ascii="Times New Roman" w:eastAsia="Times New Roman" w:hAnsi="Times New Roman" w:cs="Times New Roman"/>
          <w:sz w:val="24"/>
          <w:szCs w:val="24"/>
          <w:rPrChange w:id="6267" w:author="Du-rush Writing Studio" w:date="2019-06-14T06:55:00Z">
            <w:rPr>
              <w:del w:id="6268" w:author="anupam yadav" w:date="2019-07-05T12:16:00Z"/>
              <w:rFonts w:ascii="Courier New" w:eastAsia="Courier New" w:hAnsi="Courier New" w:cs="Courier New"/>
              <w:sz w:val="24"/>
              <w:szCs w:val="24"/>
            </w:rPr>
          </w:rPrChange>
        </w:rPr>
        <w:pPrChange w:id="6269" w:author="Divya Raja" w:date="2020-10-13T14:29:00Z">
          <w:pPr>
            <w:pStyle w:val="normal0"/>
          </w:pPr>
        </w:pPrChange>
      </w:pPr>
    </w:p>
    <w:p w:rsidR="00834337" w:rsidRPr="00834337" w:rsidRDefault="00834337" w:rsidP="00834337">
      <w:pPr>
        <w:pStyle w:val="normal0"/>
        <w:jc w:val="both"/>
        <w:rPr>
          <w:del w:id="6270" w:author="anupam yadav" w:date="2019-07-05T12:16:00Z"/>
          <w:rFonts w:ascii="Times New Roman" w:eastAsia="Times New Roman" w:hAnsi="Times New Roman" w:cs="Times New Roman"/>
          <w:sz w:val="24"/>
          <w:szCs w:val="24"/>
          <w:rPrChange w:id="6271" w:author="Du-rush Writing Studio" w:date="2019-06-14T06:55:00Z">
            <w:rPr>
              <w:del w:id="6272" w:author="anupam yadav" w:date="2019-07-05T12:16:00Z"/>
              <w:rFonts w:ascii="Courier New" w:eastAsia="Courier New" w:hAnsi="Courier New" w:cs="Courier New"/>
              <w:sz w:val="24"/>
              <w:szCs w:val="24"/>
            </w:rPr>
          </w:rPrChange>
        </w:rPr>
        <w:pPrChange w:id="6273" w:author="Divya Raja" w:date="2020-10-13T14:29:00Z">
          <w:pPr>
            <w:pStyle w:val="normal0"/>
          </w:pPr>
        </w:pPrChange>
      </w:pPr>
      <w:del w:id="6274" w:author="anupam yadav" w:date="2019-07-05T12:16:00Z">
        <w:r w:rsidRPr="00834337">
          <w:rPr>
            <w:rFonts w:ascii="Times New Roman" w:eastAsia="Times New Roman" w:hAnsi="Times New Roman" w:cs="Times New Roman"/>
            <w:sz w:val="24"/>
            <w:szCs w:val="24"/>
            <w:rPrChange w:id="627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7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7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7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79" w:author="Du-rush Writing Studio" w:date="2019-06-14T06:55:00Z">
              <w:rPr>
                <w:rFonts w:ascii="Courier New" w:eastAsia="Courier New" w:hAnsi="Courier New" w:cs="Courier New"/>
                <w:sz w:val="24"/>
                <w:szCs w:val="24"/>
              </w:rPr>
            </w:rPrChange>
          </w:rPr>
          <w:tab/>
          <w:delText xml:space="preserve">   FRANK/JAX/JANE</w:delText>
        </w:r>
      </w:del>
    </w:p>
    <w:p w:rsidR="00834337" w:rsidRPr="00834337" w:rsidRDefault="00834337" w:rsidP="00834337">
      <w:pPr>
        <w:pStyle w:val="normal0"/>
        <w:ind w:left="2250" w:right="2160"/>
        <w:jc w:val="both"/>
        <w:rPr>
          <w:del w:id="6280" w:author="anupam yadav" w:date="2019-07-05T12:16:00Z"/>
          <w:rFonts w:ascii="Times New Roman" w:eastAsia="Times New Roman" w:hAnsi="Times New Roman" w:cs="Times New Roman"/>
          <w:sz w:val="24"/>
          <w:szCs w:val="24"/>
          <w:rPrChange w:id="6281" w:author="Du-rush Writing Studio" w:date="2019-06-14T06:55:00Z">
            <w:rPr>
              <w:del w:id="6282" w:author="anupam yadav" w:date="2019-07-05T12:16:00Z"/>
              <w:rFonts w:ascii="Courier New" w:eastAsia="Courier New" w:hAnsi="Courier New" w:cs="Courier New"/>
              <w:sz w:val="24"/>
              <w:szCs w:val="24"/>
            </w:rPr>
          </w:rPrChange>
        </w:rPr>
        <w:pPrChange w:id="6283" w:author="Divya Raja" w:date="2020-10-13T14:29:00Z">
          <w:pPr>
            <w:pStyle w:val="normal0"/>
            <w:ind w:left="2250" w:right="2160"/>
          </w:pPr>
        </w:pPrChange>
      </w:pPr>
      <w:del w:id="6284" w:author="anupam yadav" w:date="2019-07-05T12:16:00Z">
        <w:r w:rsidRPr="00834337">
          <w:rPr>
            <w:rFonts w:ascii="Times New Roman" w:eastAsia="Times New Roman" w:hAnsi="Times New Roman" w:cs="Times New Roman"/>
            <w:sz w:val="24"/>
            <w:szCs w:val="24"/>
            <w:rPrChange w:id="6285" w:author="Du-rush Writing Studio" w:date="2019-06-14T06:55:00Z">
              <w:rPr>
                <w:rFonts w:ascii="Courier New" w:eastAsia="Courier New" w:hAnsi="Courier New" w:cs="Courier New"/>
                <w:sz w:val="24"/>
                <w:szCs w:val="24"/>
              </w:rPr>
            </w:rPrChange>
          </w:rPr>
          <w:delText>AWW!</w:delText>
        </w:r>
      </w:del>
    </w:p>
    <w:p w:rsidR="00834337" w:rsidRPr="00834337" w:rsidRDefault="00834337" w:rsidP="00834337">
      <w:pPr>
        <w:pStyle w:val="normal0"/>
        <w:jc w:val="both"/>
        <w:rPr>
          <w:del w:id="6286" w:author="anupam yadav" w:date="2019-07-05T12:16:00Z"/>
          <w:rFonts w:ascii="Times New Roman" w:eastAsia="Times New Roman" w:hAnsi="Times New Roman" w:cs="Times New Roman"/>
          <w:sz w:val="24"/>
          <w:szCs w:val="24"/>
          <w:rPrChange w:id="6287" w:author="Du-rush Writing Studio" w:date="2019-06-14T06:55:00Z">
            <w:rPr>
              <w:del w:id="6288" w:author="anupam yadav" w:date="2019-07-05T12:16:00Z"/>
              <w:rFonts w:ascii="Courier New" w:eastAsia="Courier New" w:hAnsi="Courier New" w:cs="Courier New"/>
              <w:sz w:val="24"/>
              <w:szCs w:val="24"/>
            </w:rPr>
          </w:rPrChange>
        </w:rPr>
        <w:pPrChange w:id="6289" w:author="Divya Raja" w:date="2020-10-13T14:29:00Z">
          <w:pPr>
            <w:pStyle w:val="normal0"/>
          </w:pPr>
        </w:pPrChange>
      </w:pPr>
    </w:p>
    <w:p w:rsidR="00834337" w:rsidRPr="00834337" w:rsidRDefault="00834337" w:rsidP="00834337">
      <w:pPr>
        <w:pStyle w:val="normal0"/>
        <w:jc w:val="both"/>
        <w:rPr>
          <w:del w:id="6290" w:author="anupam yadav" w:date="2019-07-05T12:16:00Z"/>
          <w:rFonts w:ascii="Times New Roman" w:eastAsia="Times New Roman" w:hAnsi="Times New Roman" w:cs="Times New Roman"/>
          <w:sz w:val="24"/>
          <w:szCs w:val="24"/>
          <w:rPrChange w:id="6291" w:author="Du-rush Writing Studio" w:date="2019-06-14T06:55:00Z">
            <w:rPr>
              <w:del w:id="6292" w:author="anupam yadav" w:date="2019-07-05T12:16:00Z"/>
              <w:rFonts w:ascii="Courier New" w:eastAsia="Courier New" w:hAnsi="Courier New" w:cs="Courier New"/>
              <w:sz w:val="24"/>
              <w:szCs w:val="24"/>
            </w:rPr>
          </w:rPrChange>
        </w:rPr>
        <w:pPrChange w:id="6293" w:author="Divya Raja" w:date="2020-10-13T14:29:00Z">
          <w:pPr>
            <w:pStyle w:val="normal0"/>
          </w:pPr>
        </w:pPrChange>
      </w:pPr>
      <w:del w:id="6294" w:author="anupam yadav" w:date="2019-07-05T12:16:00Z">
        <w:r w:rsidRPr="00834337">
          <w:rPr>
            <w:rFonts w:ascii="Times New Roman" w:eastAsia="Times New Roman" w:hAnsi="Times New Roman" w:cs="Times New Roman"/>
            <w:sz w:val="24"/>
            <w:szCs w:val="24"/>
            <w:rPrChange w:id="629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9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9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9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299" w:author="Du-rush Writing Studio" w:date="2019-06-14T06:55:00Z">
              <w:rPr>
                <w:rFonts w:ascii="Courier New" w:eastAsia="Courier New" w:hAnsi="Courier New" w:cs="Courier New"/>
                <w:sz w:val="24"/>
                <w:szCs w:val="24"/>
              </w:rPr>
            </w:rPrChange>
          </w:rPr>
          <w:tab/>
          <w:delText xml:space="preserve">   JINX</w:delText>
        </w:r>
      </w:del>
    </w:p>
    <w:p w:rsidR="00834337" w:rsidRPr="00834337" w:rsidRDefault="00834337" w:rsidP="00834337">
      <w:pPr>
        <w:pStyle w:val="normal0"/>
        <w:jc w:val="both"/>
        <w:rPr>
          <w:del w:id="6300" w:author="anupam yadav" w:date="2019-07-05T12:16:00Z"/>
          <w:rFonts w:ascii="Times New Roman" w:eastAsia="Times New Roman" w:hAnsi="Times New Roman" w:cs="Times New Roman"/>
          <w:sz w:val="24"/>
          <w:szCs w:val="24"/>
          <w:rPrChange w:id="6301" w:author="Du-rush Writing Studio" w:date="2019-06-14T06:55:00Z">
            <w:rPr>
              <w:del w:id="6302" w:author="anupam yadav" w:date="2019-07-05T12:16:00Z"/>
              <w:rFonts w:ascii="Courier New" w:eastAsia="Courier New" w:hAnsi="Courier New" w:cs="Courier New"/>
              <w:sz w:val="24"/>
              <w:szCs w:val="24"/>
            </w:rPr>
          </w:rPrChange>
        </w:rPr>
        <w:pPrChange w:id="6303" w:author="Divya Raja" w:date="2020-10-13T14:29:00Z">
          <w:pPr>
            <w:pStyle w:val="normal0"/>
          </w:pPr>
        </w:pPrChange>
      </w:pPr>
      <w:del w:id="6304" w:author="anupam yadav" w:date="2019-07-05T12:16:00Z">
        <w:r w:rsidRPr="00834337">
          <w:rPr>
            <w:rFonts w:ascii="Times New Roman" w:eastAsia="Times New Roman" w:hAnsi="Times New Roman" w:cs="Times New Roman"/>
            <w:sz w:val="24"/>
            <w:szCs w:val="24"/>
            <w:rPrChange w:id="630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30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30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308"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309" w:author="Du-rush Writing Studio" w:date="2019-06-14T06:55:00Z">
              <w:rPr>
                <w:rFonts w:ascii="Courier New" w:eastAsia="Courier New" w:hAnsi="Courier New" w:cs="Courier New"/>
                <w:sz w:val="24"/>
                <w:szCs w:val="24"/>
              </w:rPr>
            </w:rPrChange>
          </w:rPr>
          <w:tab/>
          <w:delText>(delighted)</w:delText>
        </w:r>
      </w:del>
    </w:p>
    <w:p w:rsidR="00834337" w:rsidRPr="00834337" w:rsidRDefault="00834337" w:rsidP="00834337">
      <w:pPr>
        <w:pStyle w:val="normal0"/>
        <w:ind w:left="2250" w:right="2160"/>
        <w:jc w:val="both"/>
        <w:rPr>
          <w:del w:id="6310" w:author="anupam yadav" w:date="2019-07-05T12:16:00Z"/>
          <w:rFonts w:ascii="Times New Roman" w:eastAsia="Times New Roman" w:hAnsi="Times New Roman" w:cs="Times New Roman"/>
          <w:sz w:val="24"/>
          <w:szCs w:val="24"/>
          <w:rPrChange w:id="6311" w:author="Du-rush Writing Studio" w:date="2019-06-14T06:55:00Z">
            <w:rPr>
              <w:del w:id="6312" w:author="anupam yadav" w:date="2019-07-05T12:16:00Z"/>
              <w:rFonts w:ascii="Courier New" w:eastAsia="Courier New" w:hAnsi="Courier New" w:cs="Courier New"/>
              <w:sz w:val="24"/>
              <w:szCs w:val="24"/>
            </w:rPr>
          </w:rPrChange>
        </w:rPr>
        <w:pPrChange w:id="6313" w:author="Divya Raja" w:date="2020-10-13T14:29:00Z">
          <w:pPr>
            <w:pStyle w:val="normal0"/>
            <w:ind w:left="2250" w:right="2160"/>
          </w:pPr>
        </w:pPrChange>
      </w:pPr>
      <w:del w:id="6314" w:author="anupam yadav" w:date="2019-07-05T12:16:00Z">
        <w:r w:rsidRPr="00834337">
          <w:rPr>
            <w:rFonts w:ascii="Times New Roman" w:eastAsia="Times New Roman" w:hAnsi="Times New Roman" w:cs="Times New Roman"/>
            <w:sz w:val="24"/>
            <w:szCs w:val="24"/>
            <w:rPrChange w:id="6315" w:author="Du-rush Writing Studio" w:date="2019-06-14T06:55:00Z">
              <w:rPr>
                <w:rFonts w:ascii="Courier New" w:eastAsia="Courier New" w:hAnsi="Courier New" w:cs="Courier New"/>
                <w:sz w:val="24"/>
                <w:szCs w:val="24"/>
              </w:rPr>
            </w:rPrChange>
          </w:rPr>
          <w:delText>Thanks a lot for your help, guys!</w:delText>
        </w:r>
      </w:del>
    </w:p>
    <w:p w:rsidR="00834337" w:rsidRPr="00834337" w:rsidRDefault="00834337" w:rsidP="00834337">
      <w:pPr>
        <w:pStyle w:val="normal0"/>
        <w:ind w:right="2160"/>
        <w:jc w:val="both"/>
        <w:rPr>
          <w:del w:id="6316" w:author="anupam yadav" w:date="2019-07-05T12:16:00Z"/>
          <w:rFonts w:ascii="Times New Roman" w:eastAsia="Times New Roman" w:hAnsi="Times New Roman" w:cs="Times New Roman"/>
          <w:sz w:val="24"/>
          <w:szCs w:val="24"/>
          <w:rPrChange w:id="6317" w:author="Du-rush Writing Studio" w:date="2019-06-14T06:55:00Z">
            <w:rPr>
              <w:del w:id="6318" w:author="anupam yadav" w:date="2019-07-05T12:16:00Z"/>
              <w:rFonts w:ascii="Courier New" w:eastAsia="Courier New" w:hAnsi="Courier New" w:cs="Courier New"/>
              <w:sz w:val="24"/>
              <w:szCs w:val="24"/>
            </w:rPr>
          </w:rPrChange>
        </w:rPr>
        <w:pPrChange w:id="6319" w:author="Divya Raja" w:date="2020-10-13T14:29:00Z">
          <w:pPr>
            <w:pStyle w:val="normal0"/>
            <w:ind w:right="2160"/>
          </w:pPr>
        </w:pPrChange>
      </w:pPr>
    </w:p>
    <w:p w:rsidR="00834337" w:rsidRPr="00834337" w:rsidRDefault="00834337" w:rsidP="00834337">
      <w:pPr>
        <w:pStyle w:val="normal0"/>
        <w:ind w:left="2160" w:right="2160"/>
        <w:jc w:val="both"/>
        <w:rPr>
          <w:del w:id="6320" w:author="anupam yadav" w:date="2019-07-05T12:16:00Z"/>
          <w:rFonts w:ascii="Times New Roman" w:eastAsia="Times New Roman" w:hAnsi="Times New Roman" w:cs="Times New Roman"/>
          <w:sz w:val="24"/>
          <w:szCs w:val="24"/>
          <w:rPrChange w:id="6321" w:author="Du-rush Writing Studio" w:date="2019-06-14T06:55:00Z">
            <w:rPr>
              <w:del w:id="6322" w:author="anupam yadav" w:date="2019-07-05T12:16:00Z"/>
              <w:rFonts w:ascii="Courier New" w:eastAsia="Courier New" w:hAnsi="Courier New" w:cs="Courier New"/>
              <w:sz w:val="24"/>
              <w:szCs w:val="24"/>
            </w:rPr>
          </w:rPrChange>
        </w:rPr>
        <w:pPrChange w:id="6323" w:author="Divya Raja" w:date="2020-10-13T14:29:00Z">
          <w:pPr>
            <w:pStyle w:val="normal0"/>
            <w:ind w:left="2160" w:right="2160"/>
          </w:pPr>
        </w:pPrChange>
      </w:pPr>
      <w:del w:id="6324" w:author="anupam yadav" w:date="2019-07-05T12:16:00Z">
        <w:r w:rsidRPr="00834337">
          <w:rPr>
            <w:rFonts w:ascii="Times New Roman" w:eastAsia="Times New Roman" w:hAnsi="Times New Roman" w:cs="Times New Roman"/>
            <w:sz w:val="24"/>
            <w:szCs w:val="24"/>
            <w:rPrChange w:id="632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326" w:author="Du-rush Writing Studio" w:date="2019-06-14T06:55:00Z">
              <w:rPr>
                <w:rFonts w:ascii="Courier New" w:eastAsia="Courier New" w:hAnsi="Courier New" w:cs="Courier New"/>
                <w:sz w:val="24"/>
                <w:szCs w:val="24"/>
              </w:rPr>
            </w:rPrChange>
          </w:rPr>
          <w:tab/>
          <w:delText xml:space="preserve">   JANE</w:delText>
        </w:r>
      </w:del>
    </w:p>
    <w:p w:rsidR="00834337" w:rsidRPr="00834337" w:rsidRDefault="00834337" w:rsidP="00834337">
      <w:pPr>
        <w:pStyle w:val="normal0"/>
        <w:ind w:left="2250" w:right="2160"/>
        <w:jc w:val="both"/>
        <w:rPr>
          <w:del w:id="6327" w:author="anupam yadav" w:date="2019-07-05T12:16:00Z"/>
          <w:rFonts w:ascii="Times New Roman" w:eastAsia="Times New Roman" w:hAnsi="Times New Roman" w:cs="Times New Roman"/>
          <w:sz w:val="24"/>
          <w:szCs w:val="24"/>
          <w:rPrChange w:id="6328" w:author="Du-rush Writing Studio" w:date="2019-06-14T06:55:00Z">
            <w:rPr>
              <w:del w:id="6329" w:author="anupam yadav" w:date="2019-07-05T12:16:00Z"/>
              <w:rFonts w:ascii="Courier New" w:eastAsia="Courier New" w:hAnsi="Courier New" w:cs="Courier New"/>
              <w:sz w:val="24"/>
              <w:szCs w:val="24"/>
            </w:rPr>
          </w:rPrChange>
        </w:rPr>
        <w:pPrChange w:id="6330" w:author="Divya Raja" w:date="2020-10-13T14:29:00Z">
          <w:pPr>
            <w:pStyle w:val="normal0"/>
            <w:ind w:left="2250" w:right="2160"/>
          </w:pPr>
        </w:pPrChange>
      </w:pPr>
      <w:del w:id="6331" w:author="anupam yadav" w:date="2019-07-05T12:16:00Z">
        <w:r w:rsidRPr="00834337">
          <w:rPr>
            <w:rFonts w:ascii="Times New Roman" w:eastAsia="Times New Roman" w:hAnsi="Times New Roman" w:cs="Times New Roman"/>
            <w:sz w:val="24"/>
            <w:szCs w:val="24"/>
            <w:rPrChange w:id="6332" w:author="Du-rush Writing Studio" w:date="2019-06-14T06:55:00Z">
              <w:rPr>
                <w:rFonts w:ascii="Courier New" w:eastAsia="Courier New" w:hAnsi="Courier New" w:cs="Courier New"/>
                <w:sz w:val="24"/>
                <w:szCs w:val="24"/>
              </w:rPr>
            </w:rPrChange>
          </w:rPr>
          <w:delText xml:space="preserve">No problem, Jinx. The poor thing was so scared. We just had to help her. </w:delText>
        </w:r>
      </w:del>
    </w:p>
    <w:p w:rsidR="00834337" w:rsidRPr="00834337" w:rsidRDefault="00834337" w:rsidP="00834337">
      <w:pPr>
        <w:pStyle w:val="normal0"/>
        <w:ind w:right="2160"/>
        <w:jc w:val="both"/>
        <w:rPr>
          <w:del w:id="6333" w:author="anupam yadav" w:date="2019-07-05T12:16:00Z"/>
          <w:rFonts w:ascii="Times New Roman" w:eastAsia="Times New Roman" w:hAnsi="Times New Roman" w:cs="Times New Roman"/>
          <w:sz w:val="24"/>
          <w:szCs w:val="24"/>
          <w:rPrChange w:id="6334" w:author="Du-rush Writing Studio" w:date="2019-06-14T06:55:00Z">
            <w:rPr>
              <w:del w:id="6335" w:author="anupam yadav" w:date="2019-07-05T12:16:00Z"/>
              <w:rFonts w:ascii="Courier New" w:eastAsia="Courier New" w:hAnsi="Courier New" w:cs="Courier New"/>
              <w:sz w:val="24"/>
              <w:szCs w:val="24"/>
            </w:rPr>
          </w:rPrChange>
        </w:rPr>
        <w:pPrChange w:id="6336" w:author="Divya Raja" w:date="2020-10-13T14:29:00Z">
          <w:pPr>
            <w:pStyle w:val="normal0"/>
            <w:ind w:right="2160"/>
          </w:pPr>
        </w:pPrChange>
      </w:pPr>
    </w:p>
    <w:p w:rsidR="00834337" w:rsidRPr="00834337" w:rsidRDefault="00834337" w:rsidP="00834337">
      <w:pPr>
        <w:pStyle w:val="normal0"/>
        <w:ind w:left="2160" w:right="2160"/>
        <w:jc w:val="both"/>
        <w:rPr>
          <w:del w:id="6337" w:author="anupam yadav" w:date="2019-07-05T12:16:00Z"/>
          <w:rFonts w:ascii="Times New Roman" w:eastAsia="Times New Roman" w:hAnsi="Times New Roman" w:cs="Times New Roman"/>
          <w:sz w:val="24"/>
          <w:szCs w:val="24"/>
          <w:rPrChange w:id="6338" w:author="Du-rush Writing Studio" w:date="2019-06-14T06:55:00Z">
            <w:rPr>
              <w:del w:id="6339" w:author="anupam yadav" w:date="2019-07-05T12:16:00Z"/>
              <w:rFonts w:ascii="Courier New" w:eastAsia="Courier New" w:hAnsi="Courier New" w:cs="Courier New"/>
              <w:sz w:val="24"/>
              <w:szCs w:val="24"/>
            </w:rPr>
          </w:rPrChange>
        </w:rPr>
        <w:pPrChange w:id="6340" w:author="Divya Raja" w:date="2020-10-13T14:29:00Z">
          <w:pPr>
            <w:pStyle w:val="normal0"/>
            <w:ind w:left="2160" w:right="2160"/>
          </w:pPr>
        </w:pPrChange>
      </w:pPr>
      <w:del w:id="6341" w:author="anupam yadav" w:date="2019-07-05T12:16:00Z">
        <w:r w:rsidRPr="00834337">
          <w:rPr>
            <w:rFonts w:ascii="Times New Roman" w:eastAsia="Times New Roman" w:hAnsi="Times New Roman" w:cs="Times New Roman"/>
            <w:sz w:val="24"/>
            <w:szCs w:val="24"/>
            <w:rPrChange w:id="634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343" w:author="Du-rush Writing Studio" w:date="2019-06-14T06:55:00Z">
              <w:rPr>
                <w:rFonts w:ascii="Courier New" w:eastAsia="Courier New" w:hAnsi="Courier New" w:cs="Courier New"/>
                <w:sz w:val="24"/>
                <w:szCs w:val="24"/>
              </w:rPr>
            </w:rPrChange>
          </w:rPr>
          <w:tab/>
          <w:delText xml:space="preserve">   JAX</w:delText>
        </w:r>
      </w:del>
    </w:p>
    <w:p w:rsidR="00834337" w:rsidRPr="00834337" w:rsidRDefault="00834337" w:rsidP="00834337">
      <w:pPr>
        <w:pStyle w:val="normal0"/>
        <w:ind w:left="2250" w:right="2160"/>
        <w:jc w:val="both"/>
        <w:rPr>
          <w:del w:id="6344" w:author="anupam yadav" w:date="2019-07-05T12:16:00Z"/>
          <w:rFonts w:ascii="Times New Roman" w:eastAsia="Times New Roman" w:hAnsi="Times New Roman" w:cs="Times New Roman"/>
          <w:sz w:val="24"/>
          <w:szCs w:val="24"/>
          <w:rPrChange w:id="6345" w:author="Du-rush Writing Studio" w:date="2019-06-14T06:55:00Z">
            <w:rPr>
              <w:del w:id="6346" w:author="anupam yadav" w:date="2019-07-05T12:16:00Z"/>
              <w:rFonts w:ascii="Courier New" w:eastAsia="Courier New" w:hAnsi="Courier New" w:cs="Courier New"/>
              <w:sz w:val="24"/>
              <w:szCs w:val="24"/>
            </w:rPr>
          </w:rPrChange>
        </w:rPr>
        <w:pPrChange w:id="6347" w:author="Divya Raja" w:date="2020-10-13T14:29:00Z">
          <w:pPr>
            <w:pStyle w:val="normal0"/>
            <w:ind w:left="2250" w:right="2160"/>
          </w:pPr>
        </w:pPrChange>
      </w:pPr>
      <w:del w:id="6348" w:author="anupam yadav" w:date="2019-07-05T12:16:00Z">
        <w:r w:rsidRPr="00834337">
          <w:rPr>
            <w:rFonts w:ascii="Times New Roman" w:eastAsia="Times New Roman" w:hAnsi="Times New Roman" w:cs="Times New Roman"/>
            <w:sz w:val="24"/>
            <w:szCs w:val="24"/>
            <w:rPrChange w:id="6349" w:author="Du-rush Writing Studio" w:date="2019-06-14T06:55:00Z">
              <w:rPr>
                <w:rFonts w:ascii="Courier New" w:eastAsia="Courier New" w:hAnsi="Courier New" w:cs="Courier New"/>
                <w:sz w:val="24"/>
                <w:szCs w:val="24"/>
              </w:rPr>
            </w:rPrChange>
          </w:rPr>
          <w:delText>Yes. It’s a relief she’s slept off… I didn’t like the sound which she was making. It didn’t sound nice.</w:delText>
        </w:r>
      </w:del>
    </w:p>
    <w:p w:rsidR="00834337" w:rsidRPr="00834337" w:rsidRDefault="00834337" w:rsidP="00834337">
      <w:pPr>
        <w:pStyle w:val="normal0"/>
        <w:ind w:right="2160"/>
        <w:jc w:val="both"/>
        <w:rPr>
          <w:del w:id="6350" w:author="anupam yadav" w:date="2019-07-05T12:16:00Z"/>
          <w:rFonts w:ascii="Times New Roman" w:eastAsia="Times New Roman" w:hAnsi="Times New Roman" w:cs="Times New Roman"/>
          <w:sz w:val="24"/>
          <w:szCs w:val="24"/>
          <w:rPrChange w:id="6351" w:author="Du-rush Writing Studio" w:date="2019-06-14T06:55:00Z">
            <w:rPr>
              <w:del w:id="6352" w:author="anupam yadav" w:date="2019-07-05T12:16:00Z"/>
              <w:rFonts w:ascii="Courier New" w:eastAsia="Courier New" w:hAnsi="Courier New" w:cs="Courier New"/>
              <w:sz w:val="24"/>
              <w:szCs w:val="24"/>
            </w:rPr>
          </w:rPrChange>
        </w:rPr>
        <w:pPrChange w:id="6353" w:author="Divya Raja" w:date="2020-10-13T14:29:00Z">
          <w:pPr>
            <w:pStyle w:val="normal0"/>
            <w:ind w:right="2160"/>
          </w:pPr>
        </w:pPrChange>
      </w:pPr>
    </w:p>
    <w:p w:rsidR="00834337" w:rsidRPr="00834337" w:rsidRDefault="00834337" w:rsidP="00834337">
      <w:pPr>
        <w:pStyle w:val="normal0"/>
        <w:ind w:left="3600" w:right="2160"/>
        <w:jc w:val="both"/>
        <w:rPr>
          <w:del w:id="6354" w:author="anupam yadav" w:date="2019-07-05T12:16:00Z"/>
          <w:rFonts w:ascii="Times New Roman" w:eastAsia="Times New Roman" w:hAnsi="Times New Roman" w:cs="Times New Roman"/>
          <w:sz w:val="24"/>
          <w:szCs w:val="24"/>
          <w:rPrChange w:id="6355" w:author="Du-rush Writing Studio" w:date="2019-06-14T06:55:00Z">
            <w:rPr>
              <w:del w:id="6356" w:author="anupam yadav" w:date="2019-07-05T12:16:00Z"/>
              <w:rFonts w:ascii="Courier New" w:eastAsia="Courier New" w:hAnsi="Courier New" w:cs="Courier New"/>
              <w:sz w:val="24"/>
              <w:szCs w:val="24"/>
            </w:rPr>
          </w:rPrChange>
        </w:rPr>
        <w:pPrChange w:id="6357" w:author="Divya Raja" w:date="2020-10-13T14:29:00Z">
          <w:pPr>
            <w:pStyle w:val="normal0"/>
            <w:ind w:left="3600" w:right="2160"/>
          </w:pPr>
        </w:pPrChange>
      </w:pPr>
      <w:del w:id="6358" w:author="anupam yadav" w:date="2019-07-05T12:16:00Z">
        <w:r w:rsidRPr="00834337">
          <w:rPr>
            <w:rFonts w:ascii="Times New Roman" w:eastAsia="Times New Roman" w:hAnsi="Times New Roman" w:cs="Times New Roman"/>
            <w:sz w:val="24"/>
            <w:szCs w:val="24"/>
            <w:rPrChange w:id="6359" w:author="Du-rush Writing Studio" w:date="2019-06-14T06:55:00Z">
              <w:rPr>
                <w:rFonts w:ascii="Courier New" w:eastAsia="Courier New" w:hAnsi="Courier New" w:cs="Courier New"/>
                <w:sz w:val="24"/>
                <w:szCs w:val="24"/>
              </w:rPr>
            </w:rPrChange>
          </w:rPr>
          <w:delText xml:space="preserve">   FRANK</w:delText>
        </w:r>
      </w:del>
    </w:p>
    <w:p w:rsidR="00834337" w:rsidRPr="00834337" w:rsidRDefault="00834337" w:rsidP="00834337">
      <w:pPr>
        <w:pStyle w:val="normal0"/>
        <w:ind w:left="2250" w:right="2160"/>
        <w:jc w:val="both"/>
        <w:rPr>
          <w:del w:id="6360" w:author="anupam yadav" w:date="2019-07-05T12:16:00Z"/>
          <w:rFonts w:ascii="Times New Roman" w:eastAsia="Times New Roman" w:hAnsi="Times New Roman" w:cs="Times New Roman"/>
          <w:sz w:val="24"/>
          <w:szCs w:val="24"/>
          <w:rPrChange w:id="6361" w:author="Du-rush Writing Studio" w:date="2019-06-14T06:55:00Z">
            <w:rPr>
              <w:del w:id="6362" w:author="anupam yadav" w:date="2019-07-05T12:16:00Z"/>
              <w:rFonts w:ascii="Courier New" w:eastAsia="Courier New" w:hAnsi="Courier New" w:cs="Courier New"/>
              <w:sz w:val="24"/>
              <w:szCs w:val="24"/>
            </w:rPr>
          </w:rPrChange>
        </w:rPr>
        <w:pPrChange w:id="6363" w:author="Divya Raja" w:date="2020-10-13T14:29:00Z">
          <w:pPr>
            <w:pStyle w:val="normal0"/>
            <w:ind w:left="2250" w:right="2160"/>
          </w:pPr>
        </w:pPrChange>
      </w:pPr>
      <w:del w:id="6364" w:author="anupam yadav" w:date="2019-07-05T12:16:00Z">
        <w:r w:rsidRPr="00834337">
          <w:rPr>
            <w:rFonts w:ascii="Times New Roman" w:eastAsia="Times New Roman" w:hAnsi="Times New Roman" w:cs="Times New Roman"/>
            <w:sz w:val="24"/>
            <w:szCs w:val="24"/>
            <w:rPrChange w:id="6365" w:author="Du-rush Writing Studio" w:date="2019-06-14T06:55:00Z">
              <w:rPr>
                <w:rFonts w:ascii="Courier New" w:eastAsia="Courier New" w:hAnsi="Courier New" w:cs="Courier New"/>
                <w:sz w:val="24"/>
                <w:szCs w:val="24"/>
              </w:rPr>
            </w:rPrChange>
          </w:rPr>
          <w:delText xml:space="preserve">True. It was rather unpleasant. A sound which feels unpleasant to hear is called </w:delText>
        </w:r>
        <w:r w:rsidRPr="00834337">
          <w:rPr>
            <w:rFonts w:ascii="Times New Roman" w:eastAsia="Times New Roman" w:hAnsi="Times New Roman" w:cs="Times New Roman"/>
            <w:b/>
            <w:sz w:val="24"/>
            <w:szCs w:val="24"/>
            <w:rPrChange w:id="6366" w:author="Du-rush Writing Studio" w:date="2019-06-14T06:55:00Z">
              <w:rPr>
                <w:rFonts w:ascii="Courier New" w:eastAsia="Courier New" w:hAnsi="Courier New" w:cs="Courier New"/>
                <w:b/>
                <w:sz w:val="24"/>
                <w:szCs w:val="24"/>
              </w:rPr>
            </w:rPrChange>
          </w:rPr>
          <w:delText>noise</w:delText>
        </w:r>
        <w:r w:rsidRPr="00834337">
          <w:rPr>
            <w:rFonts w:ascii="Times New Roman" w:eastAsia="Times New Roman" w:hAnsi="Times New Roman" w:cs="Times New Roman"/>
            <w:sz w:val="24"/>
            <w:szCs w:val="24"/>
            <w:rPrChange w:id="6367" w:author="Du-rush Writing Studio" w:date="2019-06-14T06:55:00Z">
              <w:rPr>
                <w:rFonts w:ascii="Courier New" w:eastAsia="Courier New" w:hAnsi="Courier New" w:cs="Courier New"/>
                <w:sz w:val="24"/>
                <w:szCs w:val="24"/>
              </w:rPr>
            </w:rPrChange>
          </w:rPr>
          <w:delText>, Jax.</w:delText>
        </w:r>
        <w:r w:rsidRPr="00834337">
          <w:rPr>
            <w:rFonts w:ascii="Times New Roman" w:eastAsia="Times New Roman" w:hAnsi="Times New Roman" w:cs="Times New Roman"/>
            <w:sz w:val="24"/>
            <w:szCs w:val="24"/>
            <w:rPrChange w:id="6368" w:author="Du-rush Writing Studio" w:date="2019-06-14T06:55:00Z">
              <w:rPr>
                <w:rFonts w:ascii="Courier New" w:eastAsia="Courier New" w:hAnsi="Courier New" w:cs="Courier New"/>
                <w:sz w:val="24"/>
                <w:szCs w:val="24"/>
              </w:rPr>
            </w:rPrChange>
          </w:rPr>
          <w:tab/>
        </w:r>
      </w:del>
    </w:p>
    <w:p w:rsidR="00834337" w:rsidRPr="00834337" w:rsidRDefault="00834337" w:rsidP="00834337">
      <w:pPr>
        <w:pStyle w:val="normal0"/>
        <w:ind w:right="2160"/>
        <w:jc w:val="both"/>
        <w:rPr>
          <w:del w:id="6369" w:author="anupam yadav" w:date="2019-07-05T12:16:00Z"/>
          <w:rFonts w:ascii="Times New Roman" w:eastAsia="Times New Roman" w:hAnsi="Times New Roman" w:cs="Times New Roman"/>
          <w:sz w:val="24"/>
          <w:szCs w:val="24"/>
          <w:rPrChange w:id="6370" w:author="Du-rush Writing Studio" w:date="2019-06-14T06:55:00Z">
            <w:rPr>
              <w:del w:id="6371" w:author="anupam yadav" w:date="2019-07-05T12:16:00Z"/>
              <w:rFonts w:ascii="Courier New" w:eastAsia="Courier New" w:hAnsi="Courier New" w:cs="Courier New"/>
              <w:sz w:val="24"/>
              <w:szCs w:val="24"/>
            </w:rPr>
          </w:rPrChange>
        </w:rPr>
        <w:pPrChange w:id="6372" w:author="Divya Raja" w:date="2020-10-13T14:29:00Z">
          <w:pPr>
            <w:pStyle w:val="normal0"/>
            <w:ind w:right="2160"/>
          </w:pPr>
        </w:pPrChange>
      </w:pPr>
    </w:p>
    <w:p w:rsidR="00834337" w:rsidRPr="00834337" w:rsidRDefault="00834337" w:rsidP="00834337">
      <w:pPr>
        <w:pStyle w:val="normal0"/>
        <w:ind w:left="2970" w:right="2160" w:firstLine="630"/>
        <w:jc w:val="both"/>
        <w:rPr>
          <w:del w:id="6373" w:author="anupam yadav" w:date="2019-07-05T12:16:00Z"/>
          <w:rFonts w:ascii="Times New Roman" w:eastAsia="Times New Roman" w:hAnsi="Times New Roman" w:cs="Times New Roman"/>
          <w:sz w:val="24"/>
          <w:szCs w:val="24"/>
          <w:rPrChange w:id="6374" w:author="Du-rush Writing Studio" w:date="2019-06-14T06:55:00Z">
            <w:rPr>
              <w:del w:id="6375" w:author="anupam yadav" w:date="2019-07-05T12:16:00Z"/>
              <w:rFonts w:ascii="Courier New" w:eastAsia="Courier New" w:hAnsi="Courier New" w:cs="Courier New"/>
              <w:sz w:val="24"/>
              <w:szCs w:val="24"/>
            </w:rPr>
          </w:rPrChange>
        </w:rPr>
        <w:pPrChange w:id="6376" w:author="Divya Raja" w:date="2020-10-13T14:29:00Z">
          <w:pPr>
            <w:pStyle w:val="normal0"/>
            <w:ind w:left="2970" w:right="2160" w:firstLine="630"/>
          </w:pPr>
        </w:pPrChange>
      </w:pPr>
      <w:del w:id="6377" w:author="anupam yadav" w:date="2019-07-05T12:16:00Z">
        <w:r w:rsidRPr="00834337">
          <w:rPr>
            <w:rFonts w:ascii="Times New Roman" w:eastAsia="Times New Roman" w:hAnsi="Times New Roman" w:cs="Times New Roman"/>
            <w:sz w:val="24"/>
            <w:szCs w:val="24"/>
            <w:rPrChange w:id="6378" w:author="Du-rush Writing Studio" w:date="2019-06-14T06:55:00Z">
              <w:rPr>
                <w:rFonts w:ascii="Courier New" w:eastAsia="Courier New" w:hAnsi="Courier New" w:cs="Courier New"/>
                <w:sz w:val="24"/>
                <w:szCs w:val="24"/>
              </w:rPr>
            </w:rPrChange>
          </w:rPr>
          <w:delText xml:space="preserve">  JANE</w:delText>
        </w:r>
      </w:del>
    </w:p>
    <w:p w:rsidR="00834337" w:rsidRPr="00834337" w:rsidRDefault="00834337" w:rsidP="00834337">
      <w:pPr>
        <w:pStyle w:val="normal0"/>
        <w:ind w:left="2250" w:right="2160"/>
        <w:jc w:val="both"/>
        <w:rPr>
          <w:del w:id="6379" w:author="anupam yadav" w:date="2019-07-05T12:16:00Z"/>
          <w:rFonts w:ascii="Times New Roman" w:eastAsia="Times New Roman" w:hAnsi="Times New Roman" w:cs="Times New Roman"/>
          <w:sz w:val="24"/>
          <w:szCs w:val="24"/>
          <w:rPrChange w:id="6380" w:author="Du-rush Writing Studio" w:date="2019-06-14T06:55:00Z">
            <w:rPr>
              <w:del w:id="6381" w:author="anupam yadav" w:date="2019-07-05T12:16:00Z"/>
              <w:rFonts w:ascii="Courier New" w:eastAsia="Courier New" w:hAnsi="Courier New" w:cs="Courier New"/>
              <w:sz w:val="24"/>
              <w:szCs w:val="24"/>
            </w:rPr>
          </w:rPrChange>
        </w:rPr>
        <w:pPrChange w:id="6382" w:author="Divya Raja" w:date="2020-10-13T14:29:00Z">
          <w:pPr>
            <w:pStyle w:val="normal0"/>
            <w:ind w:left="2250" w:right="2160"/>
          </w:pPr>
        </w:pPrChange>
      </w:pPr>
      <w:del w:id="6383" w:author="anupam yadav" w:date="2019-07-05T12:16:00Z">
        <w:r w:rsidRPr="00834337">
          <w:rPr>
            <w:rFonts w:ascii="Times New Roman" w:eastAsia="Times New Roman" w:hAnsi="Times New Roman" w:cs="Times New Roman"/>
            <w:sz w:val="24"/>
            <w:szCs w:val="24"/>
            <w:rPrChange w:id="6384" w:author="Du-rush Writing Studio" w:date="2019-06-14T06:55:00Z">
              <w:rPr>
                <w:rFonts w:ascii="Courier New" w:eastAsia="Courier New" w:hAnsi="Courier New" w:cs="Courier New"/>
                <w:sz w:val="24"/>
                <w:szCs w:val="24"/>
              </w:rPr>
            </w:rPrChange>
          </w:rPr>
          <w:lastRenderedPageBreak/>
          <w:tab/>
        </w:r>
        <w:r w:rsidRPr="00834337">
          <w:rPr>
            <w:rFonts w:ascii="Times New Roman" w:eastAsia="Times New Roman" w:hAnsi="Times New Roman" w:cs="Times New Roman"/>
            <w:sz w:val="24"/>
            <w:szCs w:val="24"/>
            <w:rPrChange w:id="6385" w:author="Du-rush Writing Studio" w:date="2019-06-14T06:55:00Z">
              <w:rPr>
                <w:rFonts w:ascii="Courier New" w:eastAsia="Courier New" w:hAnsi="Courier New" w:cs="Courier New"/>
                <w:sz w:val="24"/>
                <w:szCs w:val="24"/>
              </w:rPr>
            </w:rPrChange>
          </w:rPr>
          <w:tab/>
          <w:delText>(playfully)</w:delText>
        </w:r>
      </w:del>
    </w:p>
    <w:p w:rsidR="00834337" w:rsidRPr="00834337" w:rsidRDefault="00834337" w:rsidP="00834337">
      <w:pPr>
        <w:pStyle w:val="normal0"/>
        <w:ind w:left="2250" w:right="2160"/>
        <w:jc w:val="both"/>
        <w:rPr>
          <w:del w:id="6386" w:author="anupam yadav" w:date="2019-07-05T12:16:00Z"/>
          <w:rFonts w:ascii="Times New Roman" w:eastAsia="Times New Roman" w:hAnsi="Times New Roman" w:cs="Times New Roman"/>
          <w:sz w:val="24"/>
          <w:szCs w:val="24"/>
          <w:rPrChange w:id="6387" w:author="Du-rush Writing Studio" w:date="2019-06-14T06:55:00Z">
            <w:rPr>
              <w:del w:id="6388" w:author="anupam yadav" w:date="2019-07-05T12:16:00Z"/>
              <w:rFonts w:ascii="Courier New" w:eastAsia="Courier New" w:hAnsi="Courier New" w:cs="Courier New"/>
              <w:sz w:val="24"/>
              <w:szCs w:val="24"/>
            </w:rPr>
          </w:rPrChange>
        </w:rPr>
        <w:pPrChange w:id="6389" w:author="Divya Raja" w:date="2020-10-13T14:29:00Z">
          <w:pPr>
            <w:pStyle w:val="normal0"/>
            <w:ind w:left="2250" w:right="2160"/>
          </w:pPr>
        </w:pPrChange>
      </w:pPr>
      <w:del w:id="6390" w:author="anupam yadav" w:date="2019-07-05T12:16:00Z">
        <w:r w:rsidRPr="00834337">
          <w:rPr>
            <w:rFonts w:ascii="Times New Roman" w:eastAsia="Times New Roman" w:hAnsi="Times New Roman" w:cs="Times New Roman"/>
            <w:sz w:val="24"/>
            <w:szCs w:val="24"/>
            <w:rPrChange w:id="6391" w:author="Du-rush Writing Studio" w:date="2019-06-14T06:55:00Z">
              <w:rPr>
                <w:rFonts w:ascii="Courier New" w:eastAsia="Courier New" w:hAnsi="Courier New" w:cs="Courier New"/>
                <w:sz w:val="24"/>
                <w:szCs w:val="24"/>
              </w:rPr>
            </w:rPrChange>
          </w:rPr>
          <w:delText>I too hate noises, Jax. Especially the ones you make!</w:delText>
        </w:r>
      </w:del>
    </w:p>
    <w:p w:rsidR="00834337" w:rsidRPr="00834337" w:rsidRDefault="00834337" w:rsidP="00834337">
      <w:pPr>
        <w:pStyle w:val="normal0"/>
        <w:ind w:right="2160"/>
        <w:jc w:val="both"/>
        <w:rPr>
          <w:del w:id="6392" w:author="anupam yadav" w:date="2019-07-05T12:16:00Z"/>
          <w:rFonts w:ascii="Times New Roman" w:eastAsia="Times New Roman" w:hAnsi="Times New Roman" w:cs="Times New Roman"/>
          <w:sz w:val="24"/>
          <w:szCs w:val="24"/>
          <w:rPrChange w:id="6393" w:author="Du-rush Writing Studio" w:date="2019-06-14T06:55:00Z">
            <w:rPr>
              <w:del w:id="6394" w:author="anupam yadav" w:date="2019-07-05T12:16:00Z"/>
              <w:rFonts w:ascii="Courier New" w:eastAsia="Courier New" w:hAnsi="Courier New" w:cs="Courier New"/>
              <w:sz w:val="24"/>
              <w:szCs w:val="24"/>
            </w:rPr>
          </w:rPrChange>
        </w:rPr>
        <w:pPrChange w:id="6395" w:author="Divya Raja" w:date="2020-10-13T14:29:00Z">
          <w:pPr>
            <w:pStyle w:val="normal0"/>
            <w:ind w:right="2160"/>
          </w:pPr>
        </w:pPrChange>
      </w:pPr>
    </w:p>
    <w:p w:rsidR="00834337" w:rsidRPr="00834337" w:rsidRDefault="00834337" w:rsidP="00834337">
      <w:pPr>
        <w:pStyle w:val="normal0"/>
        <w:jc w:val="both"/>
        <w:rPr>
          <w:del w:id="6396" w:author="anupam yadav" w:date="2019-07-05T12:16:00Z"/>
          <w:rFonts w:ascii="Times New Roman" w:eastAsia="Times New Roman" w:hAnsi="Times New Roman" w:cs="Times New Roman"/>
          <w:sz w:val="24"/>
          <w:szCs w:val="24"/>
          <w:rPrChange w:id="6397" w:author="Du-rush Writing Studio" w:date="2019-06-14T06:55:00Z">
            <w:rPr>
              <w:del w:id="6398" w:author="anupam yadav" w:date="2019-07-05T12:16:00Z"/>
              <w:rFonts w:ascii="Courier New" w:eastAsia="Courier New" w:hAnsi="Courier New" w:cs="Courier New"/>
              <w:sz w:val="24"/>
              <w:szCs w:val="24"/>
            </w:rPr>
          </w:rPrChange>
        </w:rPr>
        <w:pPrChange w:id="6399" w:author="Divya Raja" w:date="2020-10-13T14:29:00Z">
          <w:pPr>
            <w:pStyle w:val="normal0"/>
          </w:pPr>
        </w:pPrChange>
      </w:pPr>
      <w:del w:id="6400" w:author="anupam yadav" w:date="2019-07-05T12:16:00Z">
        <w:r w:rsidRPr="00834337">
          <w:rPr>
            <w:rFonts w:ascii="Times New Roman" w:eastAsia="Times New Roman" w:hAnsi="Times New Roman" w:cs="Times New Roman"/>
            <w:sz w:val="24"/>
            <w:szCs w:val="24"/>
            <w:rPrChange w:id="6401" w:author="Du-rush Writing Studio" w:date="2019-06-14T06:55:00Z">
              <w:rPr>
                <w:rFonts w:ascii="Courier New" w:eastAsia="Courier New" w:hAnsi="Courier New" w:cs="Courier New"/>
                <w:sz w:val="24"/>
                <w:szCs w:val="24"/>
              </w:rPr>
            </w:rPrChange>
          </w:rPr>
          <w:delText>Transition to: A limbo showing a montage of Jax various ‘noises’. No environments needed here. Just the trio in different situations with a limbo like background. 1. Jax’s stomach gurgles. 2. Jax drops ice cream from the cone and starts crying. 3. Jax is being chased a monkey and is screaming. The limbo fades.</w:delText>
        </w:r>
      </w:del>
    </w:p>
    <w:p w:rsidR="00834337" w:rsidRPr="00834337" w:rsidRDefault="00834337" w:rsidP="00834337">
      <w:pPr>
        <w:pStyle w:val="normal0"/>
        <w:ind w:left="2250" w:right="2160"/>
        <w:jc w:val="both"/>
        <w:rPr>
          <w:del w:id="6402" w:author="anupam yadav" w:date="2019-07-05T12:16:00Z"/>
          <w:rFonts w:ascii="Times New Roman" w:eastAsia="Times New Roman" w:hAnsi="Times New Roman" w:cs="Times New Roman"/>
          <w:sz w:val="24"/>
          <w:szCs w:val="24"/>
          <w:rPrChange w:id="6403" w:author="Du-rush Writing Studio" w:date="2019-06-14T06:55:00Z">
            <w:rPr>
              <w:del w:id="6404" w:author="anupam yadav" w:date="2019-07-05T12:16:00Z"/>
              <w:rFonts w:ascii="Courier New" w:eastAsia="Courier New" w:hAnsi="Courier New" w:cs="Courier New"/>
              <w:sz w:val="24"/>
              <w:szCs w:val="24"/>
            </w:rPr>
          </w:rPrChange>
        </w:rPr>
        <w:pPrChange w:id="6405" w:author="Divya Raja" w:date="2020-10-13T14:29:00Z">
          <w:pPr>
            <w:pStyle w:val="normal0"/>
            <w:ind w:left="2250" w:right="2160"/>
          </w:pPr>
        </w:pPrChange>
      </w:pPr>
    </w:p>
    <w:p w:rsidR="00834337" w:rsidRPr="00834337" w:rsidRDefault="00834337" w:rsidP="00834337">
      <w:pPr>
        <w:pStyle w:val="normal0"/>
        <w:jc w:val="both"/>
        <w:rPr>
          <w:del w:id="6406" w:author="anupam yadav" w:date="2019-07-05T12:16:00Z"/>
          <w:rFonts w:ascii="Times New Roman" w:eastAsia="Times New Roman" w:hAnsi="Times New Roman" w:cs="Times New Roman"/>
          <w:sz w:val="24"/>
          <w:szCs w:val="24"/>
          <w:rPrChange w:id="6407" w:author="Du-rush Writing Studio" w:date="2019-06-14T06:55:00Z">
            <w:rPr>
              <w:del w:id="6408" w:author="anupam yadav" w:date="2019-07-05T12:16:00Z"/>
              <w:rFonts w:ascii="Courier New" w:eastAsia="Courier New" w:hAnsi="Courier New" w:cs="Courier New"/>
              <w:sz w:val="24"/>
              <w:szCs w:val="24"/>
            </w:rPr>
          </w:rPrChange>
        </w:rPr>
        <w:pPrChange w:id="6409" w:author="Divya Raja" w:date="2020-10-13T14:29:00Z">
          <w:pPr>
            <w:pStyle w:val="normal0"/>
          </w:pPr>
        </w:pPrChange>
      </w:pPr>
      <w:del w:id="6410" w:author="anupam yadav" w:date="2019-07-05T12:16:00Z">
        <w:r w:rsidRPr="00834337">
          <w:rPr>
            <w:rFonts w:ascii="Times New Roman" w:eastAsia="Times New Roman" w:hAnsi="Times New Roman" w:cs="Times New Roman"/>
            <w:sz w:val="24"/>
            <w:szCs w:val="24"/>
            <w:rPrChange w:id="6411" w:author="Du-rush Writing Studio" w:date="2019-06-14T06:55:00Z">
              <w:rPr>
                <w:rFonts w:ascii="Courier New" w:eastAsia="Courier New" w:hAnsi="Courier New" w:cs="Courier New"/>
                <w:sz w:val="24"/>
                <w:szCs w:val="24"/>
              </w:rPr>
            </w:rPrChange>
          </w:rPr>
          <w:delText>Frank, Jane and Jinx laugh. Jax is stands there with his cheeks puffed.</w:delText>
        </w:r>
        <w:r w:rsidRPr="00834337">
          <w:rPr>
            <w:rFonts w:ascii="Times New Roman" w:eastAsia="Times New Roman" w:hAnsi="Times New Roman" w:cs="Times New Roman"/>
            <w:sz w:val="24"/>
            <w:szCs w:val="24"/>
            <w:rPrChange w:id="641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413"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414" w:author="Du-rush Writing Studio" w:date="2019-06-14T06:55:00Z">
              <w:rPr>
                <w:rFonts w:ascii="Courier New" w:eastAsia="Courier New" w:hAnsi="Courier New" w:cs="Courier New"/>
                <w:sz w:val="24"/>
                <w:szCs w:val="24"/>
              </w:rPr>
            </w:rPrChange>
          </w:rPr>
          <w:tab/>
        </w:r>
      </w:del>
    </w:p>
    <w:p w:rsidR="00834337" w:rsidRPr="00834337" w:rsidRDefault="00834337" w:rsidP="00834337">
      <w:pPr>
        <w:pStyle w:val="normal0"/>
        <w:ind w:left="2880" w:firstLine="720"/>
        <w:jc w:val="both"/>
        <w:rPr>
          <w:del w:id="6415" w:author="anupam yadav" w:date="2019-07-05T12:16:00Z"/>
          <w:rFonts w:ascii="Times New Roman" w:eastAsia="Times New Roman" w:hAnsi="Times New Roman" w:cs="Times New Roman"/>
          <w:sz w:val="24"/>
          <w:szCs w:val="24"/>
          <w:rPrChange w:id="6416" w:author="Du-rush Writing Studio" w:date="2019-06-14T06:55:00Z">
            <w:rPr>
              <w:del w:id="6417" w:author="anupam yadav" w:date="2019-07-05T12:16:00Z"/>
              <w:rFonts w:ascii="Courier New" w:eastAsia="Courier New" w:hAnsi="Courier New" w:cs="Courier New"/>
              <w:sz w:val="24"/>
              <w:szCs w:val="24"/>
            </w:rPr>
          </w:rPrChange>
        </w:rPr>
        <w:pPrChange w:id="6418" w:author="Divya Raja" w:date="2020-10-13T14:29:00Z">
          <w:pPr>
            <w:pStyle w:val="normal0"/>
            <w:ind w:left="2880" w:firstLine="720"/>
          </w:pPr>
        </w:pPrChange>
      </w:pPr>
    </w:p>
    <w:p w:rsidR="00834337" w:rsidRPr="00834337" w:rsidRDefault="00834337" w:rsidP="00834337">
      <w:pPr>
        <w:pStyle w:val="normal0"/>
        <w:ind w:left="2880" w:firstLine="720"/>
        <w:jc w:val="both"/>
        <w:rPr>
          <w:del w:id="6419" w:author="anupam yadav" w:date="2019-07-05T12:16:00Z"/>
          <w:rFonts w:ascii="Times New Roman" w:eastAsia="Times New Roman" w:hAnsi="Times New Roman" w:cs="Times New Roman"/>
          <w:sz w:val="24"/>
          <w:szCs w:val="24"/>
          <w:rPrChange w:id="6420" w:author="Du-rush Writing Studio" w:date="2019-06-14T06:55:00Z">
            <w:rPr>
              <w:del w:id="6421" w:author="anupam yadav" w:date="2019-07-05T12:16:00Z"/>
              <w:rFonts w:ascii="Courier New" w:eastAsia="Courier New" w:hAnsi="Courier New" w:cs="Courier New"/>
              <w:sz w:val="24"/>
              <w:szCs w:val="24"/>
            </w:rPr>
          </w:rPrChange>
        </w:rPr>
        <w:pPrChange w:id="6422" w:author="Divya Raja" w:date="2020-10-13T14:29:00Z">
          <w:pPr>
            <w:pStyle w:val="normal0"/>
            <w:ind w:left="2880" w:firstLine="720"/>
          </w:pPr>
        </w:pPrChange>
      </w:pPr>
      <w:del w:id="6423" w:author="anupam yadav" w:date="2019-07-05T12:16:00Z">
        <w:r w:rsidRPr="00834337">
          <w:rPr>
            <w:rFonts w:ascii="Times New Roman" w:eastAsia="Times New Roman" w:hAnsi="Times New Roman" w:cs="Times New Roman"/>
            <w:sz w:val="24"/>
            <w:szCs w:val="24"/>
            <w:rPrChange w:id="6424" w:author="Du-rush Writing Studio" w:date="2019-06-14T06:55:00Z">
              <w:rPr>
                <w:rFonts w:ascii="Courier New" w:eastAsia="Courier New" w:hAnsi="Courier New" w:cs="Courier New"/>
                <w:sz w:val="24"/>
                <w:szCs w:val="24"/>
              </w:rPr>
            </w:rPrChange>
          </w:rPr>
          <w:delText xml:space="preserve">   JAX</w:delText>
        </w:r>
      </w:del>
    </w:p>
    <w:p w:rsidR="00834337" w:rsidRPr="00834337" w:rsidRDefault="00834337" w:rsidP="00834337">
      <w:pPr>
        <w:pStyle w:val="normal0"/>
        <w:ind w:left="2160" w:right="2160"/>
        <w:jc w:val="both"/>
        <w:rPr>
          <w:del w:id="6425" w:author="anupam yadav" w:date="2019-07-05T12:16:00Z"/>
          <w:rFonts w:ascii="Times New Roman" w:eastAsia="Times New Roman" w:hAnsi="Times New Roman" w:cs="Times New Roman"/>
          <w:sz w:val="24"/>
          <w:szCs w:val="24"/>
          <w:rPrChange w:id="6426" w:author="Du-rush Writing Studio" w:date="2019-06-14T06:55:00Z">
            <w:rPr>
              <w:del w:id="6427" w:author="anupam yadav" w:date="2019-07-05T12:16:00Z"/>
              <w:rFonts w:ascii="Courier New" w:eastAsia="Courier New" w:hAnsi="Courier New" w:cs="Courier New"/>
              <w:sz w:val="24"/>
              <w:szCs w:val="24"/>
            </w:rPr>
          </w:rPrChange>
        </w:rPr>
        <w:pPrChange w:id="6428" w:author="Divya Raja" w:date="2020-10-13T14:29:00Z">
          <w:pPr>
            <w:pStyle w:val="normal0"/>
            <w:ind w:left="2160" w:right="2160"/>
          </w:pPr>
        </w:pPrChange>
      </w:pPr>
      <w:del w:id="6429" w:author="anupam yadav" w:date="2019-07-05T12:16:00Z">
        <w:r w:rsidRPr="00834337">
          <w:rPr>
            <w:rFonts w:ascii="Times New Roman" w:eastAsia="Times New Roman" w:hAnsi="Times New Roman" w:cs="Times New Roman"/>
            <w:sz w:val="24"/>
            <w:szCs w:val="24"/>
            <w:rPrChange w:id="6430" w:author="Du-rush Writing Studio" w:date="2019-06-14T06:55:00Z">
              <w:rPr>
                <w:rFonts w:ascii="Courier New" w:eastAsia="Courier New" w:hAnsi="Courier New" w:cs="Courier New"/>
                <w:sz w:val="24"/>
                <w:szCs w:val="24"/>
              </w:rPr>
            </w:rPrChange>
          </w:rPr>
          <w:delText>Ha ha ha. Very funny, Jane. I don’t like ANY</w:delText>
        </w:r>
      </w:del>
      <w:ins w:id="6431" w:author="Namitha Santhosh" w:date="2019-06-16T15:22:00Z">
        <w:del w:id="6432" w:author="anupam yadav" w:date="2019-07-05T12:16:00Z">
          <w:r w:rsidRPr="00834337">
            <w:rPr>
              <w:rFonts w:ascii="Times New Roman" w:eastAsia="Times New Roman" w:hAnsi="Times New Roman" w:cs="Times New Roman"/>
              <w:sz w:val="24"/>
              <w:szCs w:val="24"/>
              <w:rPrChange w:id="6433" w:author="Du-rush Writing Studio" w:date="2019-06-14T06:55:00Z">
                <w:rPr>
                  <w:rFonts w:ascii="Courier New" w:eastAsia="Courier New" w:hAnsi="Courier New" w:cs="Courier New"/>
                  <w:sz w:val="24"/>
                  <w:szCs w:val="24"/>
                </w:rPr>
              </w:rPrChange>
            </w:rPr>
            <w:delText xml:space="preserve"> of the </w:delText>
          </w:r>
        </w:del>
      </w:ins>
      <w:del w:id="6434" w:author="anupam yadav" w:date="2019-07-05T12:16:00Z">
        <w:r w:rsidRPr="00834337">
          <w:rPr>
            <w:rFonts w:ascii="Times New Roman" w:eastAsia="Times New Roman" w:hAnsi="Times New Roman" w:cs="Times New Roman"/>
            <w:sz w:val="24"/>
            <w:szCs w:val="24"/>
            <w:rPrChange w:id="6435" w:author="Du-rush Writing Studio" w:date="2019-06-14T06:55:00Z">
              <w:rPr>
                <w:rFonts w:ascii="Courier New" w:eastAsia="Courier New" w:hAnsi="Courier New" w:cs="Courier New"/>
                <w:sz w:val="24"/>
                <w:szCs w:val="24"/>
              </w:rPr>
            </w:rPrChange>
          </w:rPr>
          <w:delText xml:space="preserve"> sound</w:delText>
        </w:r>
      </w:del>
      <w:ins w:id="6436" w:author="Namitha Santhosh" w:date="2019-06-16T15:22:00Z">
        <w:del w:id="6437" w:author="anupam yadav" w:date="2019-07-05T12:16:00Z">
          <w:r w:rsidRPr="00834337">
            <w:rPr>
              <w:rFonts w:ascii="Times New Roman" w:eastAsia="Times New Roman" w:hAnsi="Times New Roman" w:cs="Times New Roman"/>
              <w:sz w:val="24"/>
              <w:szCs w:val="24"/>
              <w:rPrChange w:id="6438" w:author="Du-rush Writing Studio" w:date="2019-06-14T06:55:00Z">
                <w:rPr>
                  <w:rFonts w:ascii="Courier New" w:eastAsia="Courier New" w:hAnsi="Courier New" w:cs="Courier New"/>
                  <w:sz w:val="24"/>
                  <w:szCs w:val="24"/>
                </w:rPr>
              </w:rPrChange>
            </w:rPr>
            <w:delText>s</w:delText>
          </w:r>
        </w:del>
      </w:ins>
      <w:del w:id="6439" w:author="anupam yadav" w:date="2019-07-05T12:16:00Z">
        <w:r w:rsidRPr="00834337">
          <w:rPr>
            <w:rFonts w:ascii="Times New Roman" w:eastAsia="Times New Roman" w:hAnsi="Times New Roman" w:cs="Times New Roman"/>
            <w:sz w:val="24"/>
            <w:szCs w:val="24"/>
            <w:rPrChange w:id="6440" w:author="Du-rush Writing Studio" w:date="2019-06-14T06:55:00Z">
              <w:rPr>
                <w:rFonts w:ascii="Courier New" w:eastAsia="Courier New" w:hAnsi="Courier New" w:cs="Courier New"/>
                <w:sz w:val="24"/>
                <w:szCs w:val="24"/>
              </w:rPr>
            </w:rPrChange>
          </w:rPr>
          <w:delText xml:space="preserve"> you make!</w:delText>
        </w:r>
      </w:del>
    </w:p>
    <w:p w:rsidR="00834337" w:rsidRPr="00834337" w:rsidRDefault="00834337" w:rsidP="00834337">
      <w:pPr>
        <w:pStyle w:val="normal0"/>
        <w:jc w:val="both"/>
        <w:rPr>
          <w:del w:id="6441" w:author="anupam yadav" w:date="2019-07-05T12:16:00Z"/>
          <w:rFonts w:ascii="Times New Roman" w:eastAsia="Times New Roman" w:hAnsi="Times New Roman" w:cs="Times New Roman"/>
          <w:sz w:val="24"/>
          <w:szCs w:val="24"/>
          <w:rPrChange w:id="6442" w:author="Du-rush Writing Studio" w:date="2019-06-14T06:55:00Z">
            <w:rPr>
              <w:del w:id="6443" w:author="anupam yadav" w:date="2019-07-05T12:16:00Z"/>
              <w:rFonts w:ascii="Courier New" w:eastAsia="Courier New" w:hAnsi="Courier New" w:cs="Courier New"/>
              <w:sz w:val="24"/>
              <w:szCs w:val="24"/>
            </w:rPr>
          </w:rPrChange>
        </w:rPr>
        <w:pPrChange w:id="6444" w:author="Divya Raja" w:date="2020-10-13T14:29:00Z">
          <w:pPr>
            <w:pStyle w:val="normal0"/>
          </w:pPr>
        </w:pPrChange>
      </w:pPr>
    </w:p>
    <w:p w:rsidR="00834337" w:rsidRPr="00834337" w:rsidRDefault="00834337" w:rsidP="00834337">
      <w:pPr>
        <w:pStyle w:val="normal0"/>
        <w:jc w:val="both"/>
        <w:rPr>
          <w:del w:id="6445" w:author="anupam yadav" w:date="2019-07-05T12:16:00Z"/>
          <w:rFonts w:ascii="Times New Roman" w:eastAsia="Times New Roman" w:hAnsi="Times New Roman" w:cs="Times New Roman"/>
          <w:sz w:val="24"/>
          <w:szCs w:val="24"/>
          <w:rPrChange w:id="6446" w:author="Du-rush Writing Studio" w:date="2019-06-14T06:55:00Z">
            <w:rPr>
              <w:del w:id="6447" w:author="anupam yadav" w:date="2019-07-05T12:16:00Z"/>
              <w:rFonts w:ascii="Courier New" w:eastAsia="Courier New" w:hAnsi="Courier New" w:cs="Courier New"/>
              <w:sz w:val="24"/>
              <w:szCs w:val="24"/>
            </w:rPr>
          </w:rPrChange>
        </w:rPr>
        <w:pPrChange w:id="6448" w:author="Divya Raja" w:date="2020-10-13T14:29:00Z">
          <w:pPr>
            <w:pStyle w:val="normal0"/>
          </w:pPr>
        </w:pPrChange>
      </w:pPr>
      <w:del w:id="6449" w:author="anupam yadav" w:date="2019-07-05T12:16:00Z">
        <w:r w:rsidRPr="00834337">
          <w:rPr>
            <w:rFonts w:ascii="Times New Roman" w:eastAsia="Times New Roman" w:hAnsi="Times New Roman" w:cs="Times New Roman"/>
            <w:sz w:val="24"/>
            <w:szCs w:val="24"/>
            <w:rPrChange w:id="645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45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45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453"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454" w:author="Du-rush Writing Studio" w:date="2019-06-14T06:55:00Z">
              <w:rPr>
                <w:rFonts w:ascii="Courier New" w:eastAsia="Courier New" w:hAnsi="Courier New" w:cs="Courier New"/>
                <w:sz w:val="24"/>
                <w:szCs w:val="24"/>
              </w:rPr>
            </w:rPrChange>
          </w:rPr>
          <w:tab/>
          <w:delText xml:space="preserve">  JINX</w:delText>
        </w:r>
      </w:del>
    </w:p>
    <w:p w:rsidR="00834337" w:rsidRPr="00834337" w:rsidRDefault="00834337" w:rsidP="00834337">
      <w:pPr>
        <w:pStyle w:val="normal0"/>
        <w:ind w:left="2160" w:right="2160"/>
        <w:jc w:val="both"/>
        <w:rPr>
          <w:del w:id="6455" w:author="anupam yadav" w:date="2019-07-05T12:16:00Z"/>
          <w:rFonts w:ascii="Times New Roman" w:eastAsia="Times New Roman" w:hAnsi="Times New Roman" w:cs="Times New Roman"/>
          <w:sz w:val="24"/>
          <w:szCs w:val="24"/>
          <w:rPrChange w:id="6456" w:author="Du-rush Writing Studio" w:date="2019-06-14T06:55:00Z">
            <w:rPr>
              <w:del w:id="6457" w:author="anupam yadav" w:date="2019-07-05T12:16:00Z"/>
              <w:rFonts w:ascii="Courier New" w:eastAsia="Courier New" w:hAnsi="Courier New" w:cs="Courier New"/>
              <w:sz w:val="24"/>
              <w:szCs w:val="24"/>
            </w:rPr>
          </w:rPrChange>
        </w:rPr>
        <w:pPrChange w:id="6458" w:author="Divya Raja" w:date="2020-10-13T14:29:00Z">
          <w:pPr>
            <w:pStyle w:val="normal0"/>
            <w:ind w:left="2160" w:right="2160"/>
          </w:pPr>
        </w:pPrChange>
      </w:pPr>
      <w:del w:id="6459" w:author="anupam yadav" w:date="2019-07-05T12:16:00Z">
        <w:r w:rsidRPr="00834337">
          <w:rPr>
            <w:rFonts w:ascii="Times New Roman" w:eastAsia="Times New Roman" w:hAnsi="Times New Roman" w:cs="Times New Roman"/>
            <w:sz w:val="24"/>
            <w:szCs w:val="24"/>
            <w:rPrChange w:id="6460" w:author="Du-rush Writing Studio" w:date="2019-06-14T06:55:00Z">
              <w:rPr>
                <w:rFonts w:ascii="Courier New" w:eastAsia="Courier New" w:hAnsi="Courier New" w:cs="Courier New"/>
                <w:sz w:val="24"/>
                <w:szCs w:val="24"/>
              </w:rPr>
            </w:rPrChange>
          </w:rPr>
          <w:delText>Well, if you want to go to a place where there is no noise or any sound altogether, then I can send you to space in a jiffy.</w:delText>
        </w:r>
      </w:del>
    </w:p>
    <w:p w:rsidR="00834337" w:rsidRPr="00834337" w:rsidRDefault="00834337" w:rsidP="00834337">
      <w:pPr>
        <w:pStyle w:val="normal0"/>
        <w:ind w:left="2160" w:right="2160"/>
        <w:jc w:val="both"/>
        <w:rPr>
          <w:del w:id="6461" w:author="anupam yadav" w:date="2019-07-05T12:16:00Z"/>
          <w:rFonts w:ascii="Times New Roman" w:eastAsia="Times New Roman" w:hAnsi="Times New Roman" w:cs="Times New Roman"/>
          <w:sz w:val="24"/>
          <w:szCs w:val="24"/>
          <w:rPrChange w:id="6462" w:author="Du-rush Writing Studio" w:date="2019-06-14T06:55:00Z">
            <w:rPr>
              <w:del w:id="6463" w:author="anupam yadav" w:date="2019-07-05T12:16:00Z"/>
              <w:rFonts w:ascii="Courier New" w:eastAsia="Courier New" w:hAnsi="Courier New" w:cs="Courier New"/>
              <w:sz w:val="24"/>
              <w:szCs w:val="24"/>
            </w:rPr>
          </w:rPrChange>
        </w:rPr>
        <w:pPrChange w:id="6464" w:author="Divya Raja" w:date="2020-10-13T14:29:00Z">
          <w:pPr>
            <w:pStyle w:val="normal0"/>
            <w:ind w:left="2160" w:right="2160"/>
          </w:pPr>
        </w:pPrChange>
      </w:pPr>
    </w:p>
    <w:p w:rsidR="00834337" w:rsidRPr="00834337" w:rsidRDefault="00834337" w:rsidP="00834337">
      <w:pPr>
        <w:pStyle w:val="normal0"/>
        <w:ind w:left="2160" w:right="2160"/>
        <w:jc w:val="both"/>
        <w:rPr>
          <w:del w:id="6465" w:author="anupam yadav" w:date="2019-07-05T12:16:00Z"/>
          <w:rFonts w:ascii="Times New Roman" w:eastAsia="Times New Roman" w:hAnsi="Times New Roman" w:cs="Times New Roman"/>
          <w:sz w:val="24"/>
          <w:szCs w:val="24"/>
          <w:rPrChange w:id="6466" w:author="Du-rush Writing Studio" w:date="2019-06-14T06:55:00Z">
            <w:rPr>
              <w:del w:id="6467" w:author="anupam yadav" w:date="2019-07-05T12:16:00Z"/>
              <w:rFonts w:ascii="Courier New" w:eastAsia="Courier New" w:hAnsi="Courier New" w:cs="Courier New"/>
              <w:sz w:val="24"/>
              <w:szCs w:val="24"/>
            </w:rPr>
          </w:rPrChange>
        </w:rPr>
        <w:pPrChange w:id="6468" w:author="Divya Raja" w:date="2020-10-13T14:29:00Z">
          <w:pPr>
            <w:pStyle w:val="normal0"/>
            <w:ind w:left="2160" w:right="2160"/>
          </w:pPr>
        </w:pPrChange>
      </w:pPr>
      <w:del w:id="6469" w:author="anupam yadav" w:date="2019-07-05T12:16:00Z">
        <w:r w:rsidRPr="00834337">
          <w:rPr>
            <w:rFonts w:ascii="Times New Roman" w:eastAsia="Times New Roman" w:hAnsi="Times New Roman" w:cs="Times New Roman"/>
            <w:sz w:val="24"/>
            <w:szCs w:val="24"/>
            <w:rPrChange w:id="647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471" w:author="Du-rush Writing Studio" w:date="2019-06-14T06:55:00Z">
              <w:rPr>
                <w:rFonts w:ascii="Courier New" w:eastAsia="Courier New" w:hAnsi="Courier New" w:cs="Courier New"/>
                <w:sz w:val="24"/>
                <w:szCs w:val="24"/>
              </w:rPr>
            </w:rPrChange>
          </w:rPr>
          <w:tab/>
          <w:delText xml:space="preserve">  JANE</w:delText>
        </w:r>
      </w:del>
    </w:p>
    <w:p w:rsidR="00834337" w:rsidRPr="00834337" w:rsidRDefault="00834337" w:rsidP="00834337">
      <w:pPr>
        <w:pStyle w:val="normal0"/>
        <w:ind w:left="2160" w:right="2160"/>
        <w:jc w:val="both"/>
        <w:rPr>
          <w:del w:id="6472" w:author="anupam yadav" w:date="2019-07-05T12:16:00Z"/>
          <w:rFonts w:ascii="Times New Roman" w:eastAsia="Times New Roman" w:hAnsi="Times New Roman" w:cs="Times New Roman"/>
          <w:sz w:val="24"/>
          <w:szCs w:val="24"/>
          <w:rPrChange w:id="6473" w:author="Du-rush Writing Studio" w:date="2019-06-14T06:55:00Z">
            <w:rPr>
              <w:del w:id="6474" w:author="anupam yadav" w:date="2019-07-05T12:16:00Z"/>
              <w:rFonts w:ascii="Courier New" w:eastAsia="Courier New" w:hAnsi="Courier New" w:cs="Courier New"/>
              <w:sz w:val="24"/>
              <w:szCs w:val="24"/>
            </w:rPr>
          </w:rPrChange>
        </w:rPr>
        <w:pPrChange w:id="6475" w:author="Divya Raja" w:date="2020-10-13T14:29:00Z">
          <w:pPr>
            <w:pStyle w:val="normal0"/>
            <w:ind w:left="2160" w:right="2160"/>
          </w:pPr>
        </w:pPrChange>
      </w:pPr>
      <w:del w:id="6476" w:author="anupam yadav" w:date="2019-07-05T12:16:00Z">
        <w:r w:rsidRPr="00834337">
          <w:rPr>
            <w:rFonts w:ascii="Times New Roman" w:eastAsia="Times New Roman" w:hAnsi="Times New Roman" w:cs="Times New Roman"/>
            <w:sz w:val="24"/>
            <w:szCs w:val="24"/>
            <w:rPrChange w:id="6477" w:author="Du-rush Writing Studio" w:date="2019-06-14T06:55:00Z">
              <w:rPr>
                <w:rFonts w:ascii="Courier New" w:eastAsia="Courier New" w:hAnsi="Courier New" w:cs="Courier New"/>
                <w:sz w:val="24"/>
                <w:szCs w:val="24"/>
              </w:rPr>
            </w:rPrChange>
          </w:rPr>
          <w:delText>Is that true, Frank? Is there no sound in space?</w:delText>
        </w:r>
      </w:del>
    </w:p>
    <w:p w:rsidR="00834337" w:rsidRPr="00834337" w:rsidRDefault="00834337" w:rsidP="00834337">
      <w:pPr>
        <w:pStyle w:val="normal0"/>
        <w:ind w:left="2160" w:right="2160"/>
        <w:jc w:val="both"/>
        <w:rPr>
          <w:del w:id="6478" w:author="anupam yadav" w:date="2019-07-05T12:16:00Z"/>
          <w:rFonts w:ascii="Times New Roman" w:eastAsia="Times New Roman" w:hAnsi="Times New Roman" w:cs="Times New Roman"/>
          <w:sz w:val="24"/>
          <w:szCs w:val="24"/>
          <w:rPrChange w:id="6479" w:author="Du-rush Writing Studio" w:date="2019-06-14T06:55:00Z">
            <w:rPr>
              <w:del w:id="6480" w:author="anupam yadav" w:date="2019-07-05T12:16:00Z"/>
              <w:rFonts w:ascii="Courier New" w:eastAsia="Courier New" w:hAnsi="Courier New" w:cs="Courier New"/>
              <w:sz w:val="24"/>
              <w:szCs w:val="24"/>
            </w:rPr>
          </w:rPrChange>
        </w:rPr>
        <w:pPrChange w:id="6481" w:author="Divya Raja" w:date="2020-10-13T14:29:00Z">
          <w:pPr>
            <w:pStyle w:val="normal0"/>
            <w:ind w:left="2160" w:right="2160"/>
          </w:pPr>
        </w:pPrChange>
      </w:pPr>
    </w:p>
    <w:p w:rsidR="00834337" w:rsidRPr="00834337" w:rsidRDefault="00834337" w:rsidP="00834337">
      <w:pPr>
        <w:pStyle w:val="normal0"/>
        <w:jc w:val="both"/>
        <w:rPr>
          <w:del w:id="6482" w:author="anupam yadav" w:date="2019-07-05T12:16:00Z"/>
          <w:rFonts w:ascii="Times New Roman" w:eastAsia="Times New Roman" w:hAnsi="Times New Roman" w:cs="Times New Roman"/>
          <w:sz w:val="24"/>
          <w:szCs w:val="24"/>
          <w:rPrChange w:id="6483" w:author="Du-rush Writing Studio" w:date="2019-06-14T06:55:00Z">
            <w:rPr>
              <w:del w:id="6484" w:author="anupam yadav" w:date="2019-07-05T12:16:00Z"/>
              <w:rFonts w:ascii="Courier New" w:eastAsia="Courier New" w:hAnsi="Courier New" w:cs="Courier New"/>
              <w:sz w:val="24"/>
              <w:szCs w:val="24"/>
            </w:rPr>
          </w:rPrChange>
        </w:rPr>
        <w:pPrChange w:id="6485" w:author="Divya Raja" w:date="2020-10-13T14:29:00Z">
          <w:pPr>
            <w:pStyle w:val="normal0"/>
          </w:pPr>
        </w:pPrChange>
      </w:pPr>
      <w:del w:id="6486" w:author="anupam yadav" w:date="2019-07-05T12:16:00Z">
        <w:r w:rsidRPr="00834337">
          <w:rPr>
            <w:rFonts w:ascii="Times New Roman" w:eastAsia="Times New Roman" w:hAnsi="Times New Roman" w:cs="Times New Roman"/>
            <w:sz w:val="24"/>
            <w:szCs w:val="24"/>
            <w:rPrChange w:id="6487" w:author="Du-rush Writing Studio" w:date="2019-06-14T06:55:00Z">
              <w:rPr>
                <w:rFonts w:ascii="Courier New" w:eastAsia="Courier New" w:hAnsi="Courier New" w:cs="Courier New"/>
                <w:sz w:val="24"/>
                <w:szCs w:val="24"/>
              </w:rPr>
            </w:rPrChange>
          </w:rPr>
          <w:delText xml:space="preserve">A very wide shot revealing the TV room, hallway and the Living room. Show a recap of the trio in the living room when they start hearing the sound from the TV room. Waves of sound travel across the three rooms fading as they progress. </w:delText>
        </w:r>
      </w:del>
    </w:p>
    <w:p w:rsidR="00834337" w:rsidRPr="00834337" w:rsidRDefault="00834337" w:rsidP="00834337">
      <w:pPr>
        <w:pStyle w:val="normal0"/>
        <w:jc w:val="both"/>
        <w:rPr>
          <w:del w:id="6488" w:author="anupam yadav" w:date="2019-07-05T12:16:00Z"/>
          <w:rFonts w:ascii="Times New Roman" w:eastAsia="Times New Roman" w:hAnsi="Times New Roman" w:cs="Times New Roman"/>
          <w:sz w:val="24"/>
          <w:szCs w:val="24"/>
          <w:rPrChange w:id="6489" w:author="Du-rush Writing Studio" w:date="2019-06-14T06:55:00Z">
            <w:rPr>
              <w:del w:id="6490" w:author="anupam yadav" w:date="2019-07-05T12:16:00Z"/>
              <w:rFonts w:ascii="Courier New" w:eastAsia="Courier New" w:hAnsi="Courier New" w:cs="Courier New"/>
              <w:sz w:val="24"/>
              <w:szCs w:val="24"/>
            </w:rPr>
          </w:rPrChange>
        </w:rPr>
        <w:pPrChange w:id="6491" w:author="Divya Raja" w:date="2020-10-13T14:29:00Z">
          <w:pPr>
            <w:pStyle w:val="normal0"/>
          </w:pPr>
        </w:pPrChange>
      </w:pPr>
    </w:p>
    <w:p w:rsidR="00834337" w:rsidRPr="00834337" w:rsidRDefault="00834337" w:rsidP="00834337">
      <w:pPr>
        <w:pStyle w:val="normal0"/>
        <w:ind w:left="2160" w:right="2160"/>
        <w:jc w:val="both"/>
        <w:rPr>
          <w:del w:id="6492" w:author="anupam yadav" w:date="2019-07-05T12:16:00Z"/>
          <w:rFonts w:ascii="Times New Roman" w:eastAsia="Times New Roman" w:hAnsi="Times New Roman" w:cs="Times New Roman"/>
          <w:sz w:val="24"/>
          <w:szCs w:val="24"/>
          <w:rPrChange w:id="6493" w:author="Du-rush Writing Studio" w:date="2019-06-14T06:55:00Z">
            <w:rPr>
              <w:del w:id="6494" w:author="anupam yadav" w:date="2019-07-05T12:16:00Z"/>
              <w:rFonts w:ascii="Courier New" w:eastAsia="Courier New" w:hAnsi="Courier New" w:cs="Courier New"/>
              <w:sz w:val="24"/>
              <w:szCs w:val="24"/>
            </w:rPr>
          </w:rPrChange>
        </w:rPr>
        <w:pPrChange w:id="6495" w:author="Divya Raja" w:date="2020-10-13T14:29:00Z">
          <w:pPr>
            <w:pStyle w:val="normal0"/>
            <w:ind w:left="2160" w:right="2160"/>
          </w:pPr>
        </w:pPrChange>
      </w:pPr>
      <w:del w:id="6496" w:author="anupam yadav" w:date="2019-07-05T12:16:00Z">
        <w:r w:rsidRPr="00834337">
          <w:rPr>
            <w:rFonts w:ascii="Times New Roman" w:eastAsia="Times New Roman" w:hAnsi="Times New Roman" w:cs="Times New Roman"/>
            <w:sz w:val="24"/>
            <w:szCs w:val="24"/>
            <w:rPrChange w:id="6497" w:author="Du-rush Writing Studio" w:date="2019-06-14T06:55:00Z">
              <w:rPr>
                <w:rFonts w:ascii="Courier New" w:eastAsia="Courier New" w:hAnsi="Courier New" w:cs="Courier New"/>
                <w:sz w:val="24"/>
                <w:szCs w:val="24"/>
              </w:rPr>
            </w:rPrChange>
          </w:rPr>
          <w:tab/>
          <w:delText xml:space="preserve">       FRANK(OS)</w:delText>
        </w:r>
      </w:del>
    </w:p>
    <w:p w:rsidR="00834337" w:rsidRPr="00834337" w:rsidRDefault="00834337" w:rsidP="00834337">
      <w:pPr>
        <w:pStyle w:val="normal0"/>
        <w:ind w:left="2160" w:right="2160"/>
        <w:jc w:val="both"/>
        <w:rPr>
          <w:del w:id="6498" w:author="anupam yadav" w:date="2019-07-05T12:16:00Z"/>
          <w:rFonts w:ascii="Times New Roman" w:eastAsia="Times New Roman" w:hAnsi="Times New Roman" w:cs="Times New Roman"/>
          <w:sz w:val="24"/>
          <w:szCs w:val="24"/>
          <w:rPrChange w:id="6499" w:author="Du-rush Writing Studio" w:date="2019-06-14T06:55:00Z">
            <w:rPr>
              <w:del w:id="6500" w:author="anupam yadav" w:date="2019-07-05T12:16:00Z"/>
              <w:rFonts w:ascii="Courier New" w:eastAsia="Courier New" w:hAnsi="Courier New" w:cs="Courier New"/>
              <w:sz w:val="24"/>
              <w:szCs w:val="24"/>
            </w:rPr>
          </w:rPrChange>
        </w:rPr>
        <w:pPrChange w:id="6501" w:author="Divya Raja" w:date="2020-10-13T14:29:00Z">
          <w:pPr>
            <w:pStyle w:val="normal0"/>
            <w:ind w:left="2160" w:right="2160"/>
          </w:pPr>
        </w:pPrChange>
      </w:pPr>
      <w:del w:id="6502" w:author="anupam yadav" w:date="2019-07-05T12:16:00Z">
        <w:r w:rsidRPr="00834337">
          <w:rPr>
            <w:rFonts w:ascii="Times New Roman" w:eastAsia="Times New Roman" w:hAnsi="Times New Roman" w:cs="Times New Roman"/>
            <w:sz w:val="24"/>
            <w:szCs w:val="24"/>
            <w:rPrChange w:id="6503" w:author="Du-rush Writing Studio" w:date="2019-06-14T06:55:00Z">
              <w:rPr>
                <w:rFonts w:ascii="Courier New" w:eastAsia="Courier New" w:hAnsi="Courier New" w:cs="Courier New"/>
                <w:sz w:val="24"/>
                <w:szCs w:val="24"/>
              </w:rPr>
            </w:rPrChange>
          </w:rPr>
          <w:delText xml:space="preserve">It sure is! Sound waves need something to travel through! It’s called a </w:delText>
        </w:r>
        <w:r w:rsidRPr="00834337">
          <w:rPr>
            <w:rFonts w:ascii="Times New Roman" w:eastAsia="Times New Roman" w:hAnsi="Times New Roman" w:cs="Times New Roman"/>
            <w:b/>
            <w:i/>
            <w:sz w:val="24"/>
            <w:szCs w:val="24"/>
            <w:rPrChange w:id="6504" w:author="Du-rush Writing Studio" w:date="2019-06-14T06:55:00Z">
              <w:rPr>
                <w:rFonts w:ascii="Courier New" w:eastAsia="Courier New" w:hAnsi="Courier New" w:cs="Courier New"/>
                <w:b/>
                <w:i/>
                <w:sz w:val="24"/>
                <w:szCs w:val="24"/>
              </w:rPr>
            </w:rPrChange>
          </w:rPr>
          <w:delText>medium</w:delText>
        </w:r>
        <w:r w:rsidRPr="00834337">
          <w:rPr>
            <w:rFonts w:ascii="Times New Roman" w:eastAsia="Times New Roman" w:hAnsi="Times New Roman" w:cs="Times New Roman"/>
            <w:sz w:val="24"/>
            <w:szCs w:val="24"/>
            <w:rPrChange w:id="6505" w:author="Du-rush Writing Studio" w:date="2019-06-14T06:55:00Z">
              <w:rPr>
                <w:rFonts w:ascii="Courier New" w:eastAsia="Courier New" w:hAnsi="Courier New" w:cs="Courier New"/>
                <w:sz w:val="24"/>
                <w:szCs w:val="24"/>
              </w:rPr>
            </w:rPrChange>
          </w:rPr>
          <w:delText>.</w:delText>
        </w:r>
      </w:del>
    </w:p>
    <w:p w:rsidR="00834337" w:rsidRPr="00834337" w:rsidRDefault="00834337" w:rsidP="00834337">
      <w:pPr>
        <w:pStyle w:val="normal0"/>
        <w:ind w:left="2160" w:right="2160"/>
        <w:jc w:val="both"/>
        <w:rPr>
          <w:del w:id="6506" w:author="anupam yadav" w:date="2019-07-05T12:16:00Z"/>
          <w:rFonts w:ascii="Times New Roman" w:eastAsia="Times New Roman" w:hAnsi="Times New Roman" w:cs="Times New Roman"/>
          <w:sz w:val="24"/>
          <w:szCs w:val="24"/>
          <w:rPrChange w:id="6507" w:author="Du-rush Writing Studio" w:date="2019-06-14T06:55:00Z">
            <w:rPr>
              <w:del w:id="6508" w:author="anupam yadav" w:date="2019-07-05T12:16:00Z"/>
              <w:rFonts w:ascii="Courier New" w:eastAsia="Courier New" w:hAnsi="Courier New" w:cs="Courier New"/>
              <w:sz w:val="24"/>
              <w:szCs w:val="24"/>
            </w:rPr>
          </w:rPrChange>
        </w:rPr>
        <w:pPrChange w:id="6509" w:author="Divya Raja" w:date="2020-10-13T14:29:00Z">
          <w:pPr>
            <w:pStyle w:val="normal0"/>
            <w:ind w:left="2160" w:right="2160"/>
          </w:pPr>
        </w:pPrChange>
      </w:pPr>
    </w:p>
    <w:p w:rsidR="00834337" w:rsidRPr="00834337" w:rsidRDefault="00834337" w:rsidP="00834337">
      <w:pPr>
        <w:pStyle w:val="normal0"/>
        <w:ind w:left="2880" w:right="2160" w:firstLine="720"/>
        <w:jc w:val="both"/>
        <w:rPr>
          <w:del w:id="6510" w:author="anupam yadav" w:date="2019-07-05T12:16:00Z"/>
          <w:rFonts w:ascii="Times New Roman" w:eastAsia="Times New Roman" w:hAnsi="Times New Roman" w:cs="Times New Roman"/>
          <w:sz w:val="24"/>
          <w:szCs w:val="24"/>
          <w:rPrChange w:id="6511" w:author="Du-rush Writing Studio" w:date="2019-06-14T06:55:00Z">
            <w:rPr>
              <w:del w:id="6512" w:author="anupam yadav" w:date="2019-07-05T12:16:00Z"/>
              <w:rFonts w:ascii="Courier New" w:eastAsia="Courier New" w:hAnsi="Courier New" w:cs="Courier New"/>
              <w:sz w:val="24"/>
              <w:szCs w:val="24"/>
            </w:rPr>
          </w:rPrChange>
        </w:rPr>
        <w:pPrChange w:id="6513" w:author="Divya Raja" w:date="2020-10-13T14:29:00Z">
          <w:pPr>
            <w:pStyle w:val="normal0"/>
            <w:ind w:left="2880" w:right="2160" w:firstLine="720"/>
          </w:pPr>
        </w:pPrChange>
      </w:pPr>
      <w:del w:id="6514" w:author="anupam yadav" w:date="2019-07-05T12:16:00Z">
        <w:r w:rsidRPr="00834337">
          <w:rPr>
            <w:rFonts w:ascii="Times New Roman" w:eastAsia="Times New Roman" w:hAnsi="Times New Roman" w:cs="Times New Roman"/>
            <w:sz w:val="24"/>
            <w:szCs w:val="24"/>
            <w:rPrChange w:id="6515" w:author="Du-rush Writing Studio" w:date="2019-06-14T06:55:00Z">
              <w:rPr>
                <w:rFonts w:ascii="Courier New" w:eastAsia="Courier New" w:hAnsi="Courier New" w:cs="Courier New"/>
                <w:sz w:val="24"/>
                <w:szCs w:val="24"/>
              </w:rPr>
            </w:rPrChange>
          </w:rPr>
          <w:delText xml:space="preserve"> JAX (OS)</w:delText>
        </w:r>
      </w:del>
    </w:p>
    <w:p w:rsidR="00834337" w:rsidRPr="00834337" w:rsidRDefault="00834337" w:rsidP="00834337">
      <w:pPr>
        <w:pStyle w:val="normal0"/>
        <w:ind w:left="2160" w:right="2160"/>
        <w:jc w:val="both"/>
        <w:rPr>
          <w:del w:id="6516" w:author="anupam yadav" w:date="2019-07-05T12:16:00Z"/>
          <w:rFonts w:ascii="Times New Roman" w:eastAsia="Times New Roman" w:hAnsi="Times New Roman" w:cs="Times New Roman"/>
          <w:sz w:val="24"/>
          <w:szCs w:val="24"/>
          <w:rPrChange w:id="6517" w:author="Du-rush Writing Studio" w:date="2019-06-14T06:55:00Z">
            <w:rPr>
              <w:del w:id="6518" w:author="anupam yadav" w:date="2019-07-05T12:16:00Z"/>
              <w:rFonts w:ascii="Courier New" w:eastAsia="Courier New" w:hAnsi="Courier New" w:cs="Courier New"/>
              <w:sz w:val="24"/>
              <w:szCs w:val="24"/>
            </w:rPr>
          </w:rPrChange>
        </w:rPr>
        <w:pPrChange w:id="6519" w:author="Divya Raja" w:date="2020-10-13T14:29:00Z">
          <w:pPr>
            <w:pStyle w:val="normal0"/>
            <w:ind w:left="2160" w:right="2160"/>
          </w:pPr>
        </w:pPrChange>
      </w:pPr>
      <w:del w:id="6520" w:author="anupam yadav" w:date="2019-07-05T12:16:00Z">
        <w:r w:rsidRPr="00834337">
          <w:rPr>
            <w:rFonts w:ascii="Times New Roman" w:eastAsia="Times New Roman" w:hAnsi="Times New Roman" w:cs="Times New Roman"/>
            <w:sz w:val="24"/>
            <w:szCs w:val="24"/>
            <w:rPrChange w:id="6521" w:author="Du-rush Writing Studio" w:date="2019-06-14T06:55:00Z">
              <w:rPr>
                <w:rFonts w:ascii="Courier New" w:eastAsia="Courier New" w:hAnsi="Courier New" w:cs="Courier New"/>
                <w:sz w:val="24"/>
                <w:szCs w:val="24"/>
              </w:rPr>
            </w:rPrChange>
          </w:rPr>
          <w:delText>What medium did the plant’s crying sound travel through?</w:delText>
        </w:r>
      </w:del>
    </w:p>
    <w:p w:rsidR="00834337" w:rsidRPr="00834337" w:rsidRDefault="00834337" w:rsidP="00834337">
      <w:pPr>
        <w:pStyle w:val="normal0"/>
        <w:ind w:left="2160" w:right="2160"/>
        <w:jc w:val="both"/>
        <w:rPr>
          <w:del w:id="6522" w:author="anupam yadav" w:date="2019-07-05T12:16:00Z"/>
          <w:rFonts w:ascii="Times New Roman" w:eastAsia="Times New Roman" w:hAnsi="Times New Roman" w:cs="Times New Roman"/>
          <w:sz w:val="24"/>
          <w:szCs w:val="24"/>
          <w:rPrChange w:id="6523" w:author="Du-rush Writing Studio" w:date="2019-06-14T06:55:00Z">
            <w:rPr>
              <w:del w:id="6524" w:author="anupam yadav" w:date="2019-07-05T12:16:00Z"/>
              <w:rFonts w:ascii="Courier New" w:eastAsia="Courier New" w:hAnsi="Courier New" w:cs="Courier New"/>
              <w:sz w:val="24"/>
              <w:szCs w:val="24"/>
            </w:rPr>
          </w:rPrChange>
        </w:rPr>
        <w:pPrChange w:id="6525" w:author="Divya Raja" w:date="2020-10-13T14:29:00Z">
          <w:pPr>
            <w:pStyle w:val="normal0"/>
            <w:ind w:left="2160" w:right="2160"/>
          </w:pPr>
        </w:pPrChange>
      </w:pPr>
    </w:p>
    <w:p w:rsidR="00834337" w:rsidRPr="00834337" w:rsidRDefault="00834337" w:rsidP="00834337">
      <w:pPr>
        <w:pStyle w:val="normal0"/>
        <w:jc w:val="both"/>
        <w:rPr>
          <w:del w:id="6526" w:author="anupam yadav" w:date="2019-07-05T12:16:00Z"/>
          <w:rFonts w:ascii="Times New Roman" w:eastAsia="Times New Roman" w:hAnsi="Times New Roman" w:cs="Times New Roman"/>
          <w:sz w:val="24"/>
          <w:szCs w:val="24"/>
          <w:rPrChange w:id="6527" w:author="Du-rush Writing Studio" w:date="2019-06-14T06:55:00Z">
            <w:rPr>
              <w:del w:id="6528" w:author="anupam yadav" w:date="2019-07-05T12:16:00Z"/>
              <w:rFonts w:ascii="Courier New" w:eastAsia="Courier New" w:hAnsi="Courier New" w:cs="Courier New"/>
              <w:sz w:val="24"/>
              <w:szCs w:val="24"/>
            </w:rPr>
          </w:rPrChange>
        </w:rPr>
        <w:pPrChange w:id="6529" w:author="Divya Raja" w:date="2020-10-13T14:29:00Z">
          <w:pPr>
            <w:pStyle w:val="normal0"/>
          </w:pPr>
        </w:pPrChange>
      </w:pPr>
      <w:del w:id="6530" w:author="anupam yadav" w:date="2019-07-05T12:16:00Z">
        <w:r w:rsidRPr="00834337">
          <w:rPr>
            <w:rFonts w:ascii="Times New Roman" w:eastAsia="Times New Roman" w:hAnsi="Times New Roman" w:cs="Times New Roman"/>
            <w:sz w:val="24"/>
            <w:szCs w:val="24"/>
            <w:rPrChange w:id="6531" w:author="Du-rush Writing Studio" w:date="2019-06-14T06:55:00Z">
              <w:rPr>
                <w:rFonts w:ascii="Courier New" w:eastAsia="Courier New" w:hAnsi="Courier New" w:cs="Courier New"/>
                <w:sz w:val="24"/>
                <w:szCs w:val="24"/>
              </w:rPr>
            </w:rPrChange>
          </w:rPr>
          <w:delText xml:space="preserve">Focus on the waves of sound traveling through the air. Zoom in to show the air particles being compressed and expanded as the wave travels through. </w:delText>
        </w:r>
      </w:del>
      <w:ins w:id="6532" w:author="Vrushali sawant" w:date="2019-06-19T13:18:00Z">
        <w:del w:id="6533" w:author="anupam yadav" w:date="2019-07-05T12:16:00Z">
          <w:r w:rsidRPr="00834337">
            <w:rPr>
              <w:rFonts w:ascii="Times New Roman" w:eastAsia="Times New Roman" w:hAnsi="Times New Roman" w:cs="Times New Roman"/>
              <w:sz w:val="24"/>
              <w:szCs w:val="24"/>
              <w:rPrChange w:id="6534" w:author="Du-rush Writing Studio" w:date="2019-06-14T06:55:00Z">
                <w:rPr>
                  <w:rFonts w:ascii="Courier New" w:eastAsia="Courier New" w:hAnsi="Courier New" w:cs="Courier New"/>
                  <w:sz w:val="24"/>
                  <w:szCs w:val="24"/>
                </w:rPr>
              </w:rPrChange>
            </w:rPr>
            <w:delText>As sound passes through air (or any fluid medium), the particles of air do not vibrate in a transverse manner.</w:delText>
          </w:r>
        </w:del>
      </w:ins>
    </w:p>
    <w:p w:rsidR="00834337" w:rsidRPr="00834337" w:rsidRDefault="00834337" w:rsidP="00834337">
      <w:pPr>
        <w:pStyle w:val="normal0"/>
        <w:ind w:right="2160"/>
        <w:jc w:val="both"/>
        <w:rPr>
          <w:del w:id="6535" w:author="anupam yadav" w:date="2019-07-05T12:16:00Z"/>
          <w:rFonts w:ascii="Times New Roman" w:eastAsia="Times New Roman" w:hAnsi="Times New Roman" w:cs="Times New Roman"/>
          <w:sz w:val="24"/>
          <w:szCs w:val="24"/>
          <w:rPrChange w:id="6536" w:author="Du-rush Writing Studio" w:date="2019-06-14T06:55:00Z">
            <w:rPr>
              <w:del w:id="6537" w:author="anupam yadav" w:date="2019-07-05T12:16:00Z"/>
              <w:rFonts w:ascii="Courier New" w:eastAsia="Courier New" w:hAnsi="Courier New" w:cs="Courier New"/>
              <w:sz w:val="24"/>
              <w:szCs w:val="24"/>
            </w:rPr>
          </w:rPrChange>
        </w:rPr>
        <w:pPrChange w:id="6538" w:author="Divya Raja" w:date="2020-10-13T14:29:00Z">
          <w:pPr>
            <w:pStyle w:val="normal0"/>
            <w:ind w:right="2160"/>
          </w:pPr>
        </w:pPrChange>
      </w:pPr>
    </w:p>
    <w:p w:rsidR="00834337" w:rsidRPr="00834337" w:rsidRDefault="00834337" w:rsidP="00834337">
      <w:pPr>
        <w:pStyle w:val="normal0"/>
        <w:ind w:left="2160" w:right="2160"/>
        <w:jc w:val="both"/>
        <w:rPr>
          <w:del w:id="6539" w:author="anupam yadav" w:date="2019-07-05T12:16:00Z"/>
          <w:rFonts w:ascii="Times New Roman" w:eastAsia="Times New Roman" w:hAnsi="Times New Roman" w:cs="Times New Roman"/>
          <w:sz w:val="24"/>
          <w:szCs w:val="24"/>
          <w:rPrChange w:id="6540" w:author="Du-rush Writing Studio" w:date="2019-06-14T06:55:00Z">
            <w:rPr>
              <w:del w:id="6541" w:author="anupam yadav" w:date="2019-07-05T12:16:00Z"/>
              <w:rFonts w:ascii="Courier New" w:eastAsia="Courier New" w:hAnsi="Courier New" w:cs="Courier New"/>
              <w:sz w:val="24"/>
              <w:szCs w:val="24"/>
            </w:rPr>
          </w:rPrChange>
        </w:rPr>
        <w:pPrChange w:id="6542" w:author="Divya Raja" w:date="2020-10-13T14:29:00Z">
          <w:pPr>
            <w:pStyle w:val="normal0"/>
            <w:ind w:left="2160" w:right="2160"/>
          </w:pPr>
        </w:pPrChange>
      </w:pPr>
      <w:del w:id="6543" w:author="anupam yadav" w:date="2019-07-05T12:16:00Z">
        <w:r w:rsidRPr="00834337">
          <w:rPr>
            <w:rFonts w:ascii="Times New Roman" w:eastAsia="Times New Roman" w:hAnsi="Times New Roman" w:cs="Times New Roman"/>
            <w:sz w:val="24"/>
            <w:szCs w:val="24"/>
            <w:rPrChange w:id="6544" w:author="Du-rush Writing Studio" w:date="2019-06-14T06:55:00Z">
              <w:rPr>
                <w:rFonts w:ascii="Courier New" w:eastAsia="Courier New" w:hAnsi="Courier New" w:cs="Courier New"/>
                <w:sz w:val="24"/>
                <w:szCs w:val="24"/>
              </w:rPr>
            </w:rPrChange>
          </w:rPr>
          <w:tab/>
          <w:delText xml:space="preserve">       FRANK(OS)</w:delText>
        </w:r>
      </w:del>
    </w:p>
    <w:p w:rsidR="00834337" w:rsidRPr="00834337" w:rsidRDefault="00834337" w:rsidP="00834337">
      <w:pPr>
        <w:pStyle w:val="normal0"/>
        <w:ind w:left="2160" w:right="2160"/>
        <w:jc w:val="both"/>
        <w:rPr>
          <w:del w:id="6545" w:author="anupam yadav" w:date="2019-07-05T12:16:00Z"/>
          <w:rFonts w:ascii="Times New Roman" w:eastAsia="Times New Roman" w:hAnsi="Times New Roman" w:cs="Times New Roman"/>
          <w:sz w:val="24"/>
          <w:szCs w:val="24"/>
          <w:rPrChange w:id="6546" w:author="Du-rush Writing Studio" w:date="2019-06-14T06:55:00Z">
            <w:rPr>
              <w:del w:id="6547" w:author="anupam yadav" w:date="2019-07-05T12:16:00Z"/>
              <w:rFonts w:ascii="Courier New" w:eastAsia="Courier New" w:hAnsi="Courier New" w:cs="Courier New"/>
              <w:sz w:val="24"/>
              <w:szCs w:val="24"/>
            </w:rPr>
          </w:rPrChange>
        </w:rPr>
        <w:pPrChange w:id="6548" w:author="Divya Raja" w:date="2020-10-13T14:29:00Z">
          <w:pPr>
            <w:pStyle w:val="normal0"/>
            <w:ind w:left="2160" w:right="2160"/>
          </w:pPr>
        </w:pPrChange>
      </w:pPr>
      <w:del w:id="6549" w:author="anupam yadav" w:date="2019-07-05T12:16:00Z">
        <w:r w:rsidRPr="00834337">
          <w:rPr>
            <w:rFonts w:ascii="Times New Roman" w:eastAsia="Times New Roman" w:hAnsi="Times New Roman" w:cs="Times New Roman"/>
            <w:sz w:val="24"/>
            <w:szCs w:val="24"/>
            <w:rPrChange w:id="6550" w:author="Du-rush Writing Studio" w:date="2019-06-14T06:55:00Z">
              <w:rPr>
                <w:rFonts w:ascii="Courier New" w:eastAsia="Courier New" w:hAnsi="Courier New" w:cs="Courier New"/>
                <w:sz w:val="24"/>
                <w:szCs w:val="24"/>
              </w:rPr>
            </w:rPrChange>
          </w:rPr>
          <w:lastRenderedPageBreak/>
          <w:delText xml:space="preserve">We could hear the sound coming from the TV room all the way to the living room because it traveled through air. Air has particles present which act as a medium for sound to travel through. So, the crying sound traveled on air particles. </w:delText>
        </w:r>
      </w:del>
    </w:p>
    <w:p w:rsidR="00834337" w:rsidRPr="00834337" w:rsidRDefault="00834337" w:rsidP="00834337">
      <w:pPr>
        <w:pStyle w:val="normal0"/>
        <w:ind w:right="2160"/>
        <w:jc w:val="both"/>
        <w:rPr>
          <w:del w:id="6551" w:author="anupam yadav" w:date="2019-07-05T12:16:00Z"/>
          <w:rFonts w:ascii="Times New Roman" w:eastAsia="Times New Roman" w:hAnsi="Times New Roman" w:cs="Times New Roman"/>
          <w:sz w:val="24"/>
          <w:szCs w:val="24"/>
          <w:rPrChange w:id="6552" w:author="Du-rush Writing Studio" w:date="2019-06-14T06:55:00Z">
            <w:rPr>
              <w:del w:id="6553" w:author="anupam yadav" w:date="2019-07-05T12:16:00Z"/>
              <w:rFonts w:ascii="Courier New" w:eastAsia="Courier New" w:hAnsi="Courier New" w:cs="Courier New"/>
              <w:sz w:val="24"/>
              <w:szCs w:val="24"/>
            </w:rPr>
          </w:rPrChange>
        </w:rPr>
        <w:pPrChange w:id="6554" w:author="Divya Raja" w:date="2020-10-13T14:29:00Z">
          <w:pPr>
            <w:pStyle w:val="normal0"/>
            <w:ind w:right="2160"/>
          </w:pPr>
        </w:pPrChange>
      </w:pPr>
    </w:p>
    <w:p w:rsidR="00834337" w:rsidRPr="00834337" w:rsidRDefault="00834337" w:rsidP="00834337">
      <w:pPr>
        <w:pStyle w:val="normal0"/>
        <w:ind w:right="2160"/>
        <w:jc w:val="both"/>
        <w:rPr>
          <w:del w:id="6555" w:author="anupam yadav" w:date="2019-07-05T12:16:00Z"/>
          <w:rFonts w:ascii="Times New Roman" w:eastAsia="Times New Roman" w:hAnsi="Times New Roman" w:cs="Times New Roman"/>
          <w:sz w:val="24"/>
          <w:szCs w:val="24"/>
          <w:highlight w:val="yellow"/>
          <w:rPrChange w:id="6556" w:author="Du-rush Writing Studio" w:date="2019-06-14T06:55:00Z">
            <w:rPr>
              <w:del w:id="6557" w:author="anupam yadav" w:date="2019-07-05T12:16:00Z"/>
              <w:rFonts w:ascii="Courier New" w:eastAsia="Courier New" w:hAnsi="Courier New" w:cs="Courier New"/>
              <w:sz w:val="24"/>
              <w:szCs w:val="24"/>
              <w:highlight w:val="yellow"/>
            </w:rPr>
          </w:rPrChange>
        </w:rPr>
        <w:pPrChange w:id="6558" w:author="Divya Raja" w:date="2020-10-13T14:29:00Z">
          <w:pPr>
            <w:pStyle w:val="normal0"/>
            <w:ind w:right="2160"/>
          </w:pPr>
        </w:pPrChange>
      </w:pPr>
      <w:del w:id="6559" w:author="anupam yadav" w:date="2019-07-05T12:16:00Z">
        <w:r w:rsidRPr="00834337">
          <w:rPr>
            <w:rFonts w:ascii="Times New Roman" w:eastAsia="Times New Roman" w:hAnsi="Times New Roman" w:cs="Times New Roman"/>
            <w:sz w:val="24"/>
            <w:szCs w:val="24"/>
            <w:highlight w:val="yellow"/>
            <w:rPrChange w:id="6560" w:author="Du-rush Writing Studio" w:date="2019-06-14T06:55:00Z">
              <w:rPr>
                <w:rFonts w:ascii="Courier New" w:eastAsia="Courier New" w:hAnsi="Courier New" w:cs="Courier New"/>
                <w:sz w:val="24"/>
                <w:szCs w:val="24"/>
                <w:highlight w:val="yellow"/>
              </w:rPr>
            </w:rPrChange>
          </w:rPr>
          <w:delText>SCENE HEADER</w:delText>
        </w:r>
      </w:del>
    </w:p>
    <w:p w:rsidR="00834337" w:rsidRPr="00834337" w:rsidRDefault="00834337" w:rsidP="00834337">
      <w:pPr>
        <w:pStyle w:val="normal0"/>
        <w:ind w:right="2160"/>
        <w:jc w:val="both"/>
        <w:rPr>
          <w:del w:id="6561" w:author="anupam yadav" w:date="2019-07-05T12:16:00Z"/>
          <w:rFonts w:ascii="Times New Roman" w:eastAsia="Times New Roman" w:hAnsi="Times New Roman" w:cs="Times New Roman"/>
          <w:sz w:val="24"/>
          <w:szCs w:val="24"/>
          <w:rPrChange w:id="6562" w:author="Du-rush Writing Studio" w:date="2019-06-14T06:55:00Z">
            <w:rPr>
              <w:del w:id="6563" w:author="anupam yadav" w:date="2019-07-05T12:16:00Z"/>
              <w:rFonts w:ascii="Courier New" w:eastAsia="Courier New" w:hAnsi="Courier New" w:cs="Courier New"/>
              <w:sz w:val="24"/>
              <w:szCs w:val="24"/>
            </w:rPr>
          </w:rPrChange>
        </w:rPr>
        <w:pPrChange w:id="6564" w:author="Divya Raja" w:date="2020-10-13T14:29:00Z">
          <w:pPr>
            <w:pStyle w:val="normal0"/>
            <w:ind w:right="2160"/>
          </w:pPr>
        </w:pPrChange>
      </w:pPr>
    </w:p>
    <w:p w:rsidR="00834337" w:rsidRPr="00834337" w:rsidRDefault="00834337" w:rsidP="00834337">
      <w:pPr>
        <w:pStyle w:val="normal0"/>
        <w:jc w:val="both"/>
        <w:rPr>
          <w:del w:id="6565" w:author="anupam yadav" w:date="2019-07-05T12:16:00Z"/>
          <w:rFonts w:ascii="Times New Roman" w:eastAsia="Times New Roman" w:hAnsi="Times New Roman" w:cs="Times New Roman"/>
          <w:sz w:val="24"/>
          <w:szCs w:val="24"/>
          <w:rPrChange w:id="6566" w:author="Du-rush Writing Studio" w:date="2019-06-14T06:55:00Z">
            <w:rPr>
              <w:del w:id="6567" w:author="anupam yadav" w:date="2019-07-05T12:16:00Z"/>
              <w:rFonts w:ascii="Courier New" w:eastAsia="Courier New" w:hAnsi="Courier New" w:cs="Courier New"/>
              <w:sz w:val="24"/>
              <w:szCs w:val="24"/>
            </w:rPr>
          </w:rPrChange>
        </w:rPr>
        <w:pPrChange w:id="6568" w:author="Divya Raja" w:date="2020-10-13T14:29:00Z">
          <w:pPr>
            <w:pStyle w:val="normal0"/>
          </w:pPr>
        </w:pPrChange>
      </w:pPr>
      <w:del w:id="6569" w:author="anupam yadav" w:date="2019-07-05T12:16:00Z">
        <w:r w:rsidRPr="00834337">
          <w:rPr>
            <w:rFonts w:ascii="Times New Roman" w:eastAsia="Times New Roman" w:hAnsi="Times New Roman" w:cs="Times New Roman"/>
            <w:sz w:val="24"/>
            <w:szCs w:val="24"/>
            <w:rPrChange w:id="6570" w:author="Du-rush Writing Studio" w:date="2019-06-14T06:55:00Z">
              <w:rPr>
                <w:rFonts w:ascii="Courier New" w:eastAsia="Courier New" w:hAnsi="Courier New" w:cs="Courier New"/>
                <w:sz w:val="24"/>
                <w:szCs w:val="24"/>
              </w:rPr>
            </w:rPrChange>
          </w:rPr>
          <w:delText>The screen splits in two to show a scene from outer space. King Septus is floating in space and is trying to call his minions who are busy floating and having fun in space.</w:delText>
        </w:r>
      </w:del>
    </w:p>
    <w:p w:rsidR="00834337" w:rsidRPr="00834337" w:rsidRDefault="00834337" w:rsidP="00834337">
      <w:pPr>
        <w:pStyle w:val="normal0"/>
        <w:jc w:val="both"/>
        <w:rPr>
          <w:del w:id="6571" w:author="anupam yadav" w:date="2019-07-05T12:16:00Z"/>
          <w:rFonts w:ascii="Times New Roman" w:eastAsia="Times New Roman" w:hAnsi="Times New Roman" w:cs="Times New Roman"/>
          <w:sz w:val="24"/>
          <w:szCs w:val="24"/>
          <w:rPrChange w:id="6572" w:author="Du-rush Writing Studio" w:date="2019-06-14T06:55:00Z">
            <w:rPr>
              <w:del w:id="6573" w:author="anupam yadav" w:date="2019-07-05T12:16:00Z"/>
              <w:rFonts w:ascii="Courier New" w:eastAsia="Courier New" w:hAnsi="Courier New" w:cs="Courier New"/>
              <w:sz w:val="24"/>
              <w:szCs w:val="24"/>
            </w:rPr>
          </w:rPrChange>
        </w:rPr>
        <w:pPrChange w:id="6574" w:author="Divya Raja" w:date="2020-10-13T14:29:00Z">
          <w:pPr>
            <w:pStyle w:val="normal0"/>
          </w:pPr>
        </w:pPrChange>
      </w:pPr>
      <w:del w:id="6575" w:author="anupam yadav" w:date="2019-07-05T12:16:00Z">
        <w:r w:rsidRPr="00834337">
          <w:rPr>
            <w:rFonts w:ascii="Times New Roman" w:eastAsia="Times New Roman" w:hAnsi="Times New Roman" w:cs="Times New Roman"/>
            <w:sz w:val="24"/>
            <w:szCs w:val="24"/>
            <w:rPrChange w:id="6576" w:author="Du-rush Writing Studio" w:date="2019-06-14T06:55:00Z">
              <w:rPr>
                <w:rFonts w:ascii="Courier New" w:eastAsia="Courier New" w:hAnsi="Courier New" w:cs="Courier New"/>
                <w:sz w:val="24"/>
                <w:szCs w:val="24"/>
              </w:rPr>
            </w:rPrChange>
          </w:rPr>
          <w:delText xml:space="preserve">CUT TO close up of Septus visibly angry and shouting. </w:delText>
        </w:r>
      </w:del>
      <w:ins w:id="6577" w:author="Namitha Santhosh" w:date="2019-06-16T15:25:00Z">
        <w:del w:id="6578" w:author="anupam yadav" w:date="2019-07-05T12:16:00Z">
          <w:r w:rsidRPr="00834337">
            <w:rPr>
              <w:rFonts w:ascii="Times New Roman" w:eastAsia="Times New Roman" w:hAnsi="Times New Roman" w:cs="Times New Roman"/>
              <w:sz w:val="24"/>
              <w:szCs w:val="24"/>
              <w:rPrChange w:id="6579" w:author="Du-rush Writing Studio" w:date="2019-06-14T06:55:00Z">
                <w:rPr>
                  <w:rFonts w:ascii="Courier New" w:eastAsia="Courier New" w:hAnsi="Courier New" w:cs="Courier New"/>
                  <w:sz w:val="24"/>
                  <w:szCs w:val="24"/>
                </w:rPr>
              </w:rPrChange>
            </w:rPr>
            <w:delText xml:space="preserve">But the minions do not acknowledge any of them. </w:delText>
          </w:r>
        </w:del>
      </w:ins>
      <w:del w:id="6580" w:author="anupam yadav" w:date="2019-07-05T12:16:00Z">
        <w:r w:rsidRPr="00834337">
          <w:rPr>
            <w:rFonts w:ascii="Times New Roman" w:eastAsia="Times New Roman" w:hAnsi="Times New Roman" w:cs="Times New Roman"/>
            <w:sz w:val="24"/>
            <w:szCs w:val="24"/>
            <w:rPrChange w:id="6581" w:author="Du-rush Writing Studio" w:date="2019-06-14T06:55:00Z">
              <w:rPr>
                <w:rFonts w:ascii="Courier New" w:eastAsia="Courier New" w:hAnsi="Courier New" w:cs="Courier New"/>
                <w:sz w:val="24"/>
                <w:szCs w:val="24"/>
              </w:rPr>
            </w:rPrChange>
          </w:rPr>
          <w:delText xml:space="preserve">This whole scene is mute. </w:delText>
        </w:r>
        <w:r w:rsidRPr="00834337">
          <w:rPr>
            <w:rFonts w:ascii="Times New Roman" w:eastAsia="Times New Roman" w:hAnsi="Times New Roman" w:cs="Times New Roman"/>
            <w:sz w:val="24"/>
            <w:szCs w:val="24"/>
            <w:rPrChange w:id="6582" w:author="Du-rush Writing Studio" w:date="2019-06-14T06:55:00Z">
              <w:rPr>
                <w:rFonts w:ascii="Courier New" w:eastAsia="Courier New" w:hAnsi="Courier New" w:cs="Courier New"/>
                <w:sz w:val="24"/>
                <w:szCs w:val="24"/>
              </w:rPr>
            </w:rPrChange>
          </w:rPr>
          <w:tab/>
        </w:r>
      </w:del>
    </w:p>
    <w:p w:rsidR="00834337" w:rsidRPr="00834337" w:rsidRDefault="00834337" w:rsidP="00834337">
      <w:pPr>
        <w:pStyle w:val="normal0"/>
        <w:ind w:right="2160"/>
        <w:jc w:val="both"/>
        <w:rPr>
          <w:del w:id="6583" w:author="anupam yadav" w:date="2019-07-05T12:16:00Z"/>
          <w:rFonts w:ascii="Times New Roman" w:eastAsia="Times New Roman" w:hAnsi="Times New Roman" w:cs="Times New Roman"/>
          <w:sz w:val="24"/>
          <w:szCs w:val="24"/>
          <w:rPrChange w:id="6584" w:author="Du-rush Writing Studio" w:date="2019-06-14T06:55:00Z">
            <w:rPr>
              <w:del w:id="6585" w:author="anupam yadav" w:date="2019-07-05T12:16:00Z"/>
              <w:rFonts w:ascii="Courier New" w:eastAsia="Courier New" w:hAnsi="Courier New" w:cs="Courier New"/>
              <w:sz w:val="24"/>
              <w:szCs w:val="24"/>
            </w:rPr>
          </w:rPrChange>
        </w:rPr>
        <w:pPrChange w:id="6586" w:author="Divya Raja" w:date="2020-10-13T14:29:00Z">
          <w:pPr>
            <w:pStyle w:val="normal0"/>
            <w:ind w:right="2160"/>
          </w:pPr>
        </w:pPrChange>
      </w:pPr>
    </w:p>
    <w:p w:rsidR="00834337" w:rsidRPr="00834337" w:rsidRDefault="00834337" w:rsidP="00834337">
      <w:pPr>
        <w:pStyle w:val="normal0"/>
        <w:ind w:left="2160" w:right="2160"/>
        <w:jc w:val="both"/>
        <w:rPr>
          <w:del w:id="6587" w:author="anupam yadav" w:date="2019-07-05T12:16:00Z"/>
          <w:rFonts w:ascii="Times New Roman" w:eastAsia="Times New Roman" w:hAnsi="Times New Roman" w:cs="Times New Roman"/>
          <w:sz w:val="24"/>
          <w:szCs w:val="24"/>
          <w:rPrChange w:id="6588" w:author="Du-rush Writing Studio" w:date="2019-06-14T06:55:00Z">
            <w:rPr>
              <w:del w:id="6589" w:author="anupam yadav" w:date="2019-07-05T12:16:00Z"/>
              <w:rFonts w:ascii="Courier New" w:eastAsia="Courier New" w:hAnsi="Courier New" w:cs="Courier New"/>
              <w:sz w:val="24"/>
              <w:szCs w:val="24"/>
            </w:rPr>
          </w:rPrChange>
        </w:rPr>
        <w:pPrChange w:id="6590" w:author="Divya Raja" w:date="2020-10-13T14:29:00Z">
          <w:pPr>
            <w:pStyle w:val="normal0"/>
            <w:ind w:left="2160" w:right="2160"/>
          </w:pPr>
        </w:pPrChange>
      </w:pPr>
      <w:del w:id="6591" w:author="anupam yadav" w:date="2019-07-05T12:16:00Z">
        <w:r w:rsidRPr="00834337">
          <w:rPr>
            <w:rFonts w:ascii="Times New Roman" w:eastAsia="Times New Roman" w:hAnsi="Times New Roman" w:cs="Times New Roman"/>
            <w:sz w:val="24"/>
            <w:szCs w:val="24"/>
            <w:rPrChange w:id="6592" w:author="Du-rush Writing Studio" w:date="2019-06-14T06:55:00Z">
              <w:rPr>
                <w:rFonts w:ascii="Courier New" w:eastAsia="Courier New" w:hAnsi="Courier New" w:cs="Courier New"/>
                <w:sz w:val="24"/>
                <w:szCs w:val="24"/>
              </w:rPr>
            </w:rPrChange>
          </w:rPr>
          <w:tab/>
          <w:delText xml:space="preserve">       FRANK (OS)</w:delText>
        </w:r>
      </w:del>
    </w:p>
    <w:p w:rsidR="00834337" w:rsidRPr="00834337" w:rsidRDefault="00834337" w:rsidP="00834337">
      <w:pPr>
        <w:pStyle w:val="normal0"/>
        <w:ind w:left="2160" w:right="2160"/>
        <w:jc w:val="both"/>
        <w:rPr>
          <w:del w:id="6593" w:author="anupam yadav" w:date="2019-07-05T12:16:00Z"/>
          <w:rFonts w:ascii="Times New Roman" w:eastAsia="Times New Roman" w:hAnsi="Times New Roman" w:cs="Times New Roman"/>
          <w:sz w:val="24"/>
          <w:szCs w:val="24"/>
          <w:rPrChange w:id="6594" w:author="Du-rush Writing Studio" w:date="2019-06-14T06:55:00Z">
            <w:rPr>
              <w:del w:id="6595" w:author="anupam yadav" w:date="2019-07-05T12:16:00Z"/>
              <w:rFonts w:ascii="Courier New" w:eastAsia="Courier New" w:hAnsi="Courier New" w:cs="Courier New"/>
              <w:sz w:val="24"/>
              <w:szCs w:val="24"/>
            </w:rPr>
          </w:rPrChange>
        </w:rPr>
        <w:pPrChange w:id="6596" w:author="Divya Raja" w:date="2020-10-13T14:29:00Z">
          <w:pPr>
            <w:pStyle w:val="normal0"/>
            <w:ind w:left="2160" w:right="2160"/>
          </w:pPr>
        </w:pPrChange>
      </w:pPr>
      <w:del w:id="6597" w:author="anupam yadav" w:date="2019-07-05T12:16:00Z">
        <w:r w:rsidRPr="00834337">
          <w:rPr>
            <w:rFonts w:ascii="Times New Roman" w:eastAsia="Times New Roman" w:hAnsi="Times New Roman" w:cs="Times New Roman"/>
            <w:sz w:val="24"/>
            <w:szCs w:val="24"/>
            <w:rPrChange w:id="6598" w:author="Du-rush Writing Studio" w:date="2019-06-14T06:55:00Z">
              <w:rPr>
                <w:rFonts w:ascii="Courier New" w:eastAsia="Courier New" w:hAnsi="Courier New" w:cs="Courier New"/>
                <w:sz w:val="24"/>
                <w:szCs w:val="24"/>
              </w:rPr>
            </w:rPrChange>
          </w:rPr>
          <w:delText xml:space="preserve">But in space, there is no air… so there are no such particles, so… it’s completely silent! </w:delText>
        </w:r>
      </w:del>
    </w:p>
    <w:p w:rsidR="00834337" w:rsidRPr="00834337" w:rsidRDefault="00834337" w:rsidP="00834337">
      <w:pPr>
        <w:pStyle w:val="normal0"/>
        <w:ind w:right="2160"/>
        <w:jc w:val="both"/>
        <w:rPr>
          <w:del w:id="6599" w:author="anupam yadav" w:date="2019-07-05T12:16:00Z"/>
          <w:rFonts w:ascii="Times New Roman" w:eastAsia="Times New Roman" w:hAnsi="Times New Roman" w:cs="Times New Roman"/>
          <w:sz w:val="24"/>
          <w:szCs w:val="24"/>
          <w:rPrChange w:id="6600" w:author="Du-rush Writing Studio" w:date="2019-06-14T06:55:00Z">
            <w:rPr>
              <w:del w:id="6601" w:author="anupam yadav" w:date="2019-07-05T12:16:00Z"/>
              <w:rFonts w:ascii="Courier New" w:eastAsia="Courier New" w:hAnsi="Courier New" w:cs="Courier New"/>
              <w:sz w:val="24"/>
              <w:szCs w:val="24"/>
            </w:rPr>
          </w:rPrChange>
        </w:rPr>
        <w:pPrChange w:id="6602" w:author="Divya Raja" w:date="2020-10-13T14:29:00Z">
          <w:pPr>
            <w:pStyle w:val="normal0"/>
            <w:ind w:right="2160"/>
          </w:pPr>
        </w:pPrChange>
      </w:pPr>
    </w:p>
    <w:p w:rsidR="00834337" w:rsidRPr="00834337" w:rsidRDefault="00834337" w:rsidP="00834337">
      <w:pPr>
        <w:pStyle w:val="normal0"/>
        <w:ind w:right="2160"/>
        <w:jc w:val="both"/>
        <w:rPr>
          <w:del w:id="6603" w:author="anupam yadav" w:date="2019-07-05T12:16:00Z"/>
          <w:rFonts w:ascii="Times New Roman" w:eastAsia="Times New Roman" w:hAnsi="Times New Roman" w:cs="Times New Roman"/>
          <w:sz w:val="24"/>
          <w:szCs w:val="24"/>
          <w:rPrChange w:id="6604" w:author="Du-rush Writing Studio" w:date="2019-06-14T06:55:00Z">
            <w:rPr>
              <w:del w:id="6605" w:author="anupam yadav" w:date="2019-07-05T12:16:00Z"/>
              <w:rFonts w:ascii="Courier New" w:eastAsia="Courier New" w:hAnsi="Courier New" w:cs="Courier New"/>
              <w:sz w:val="24"/>
              <w:szCs w:val="24"/>
            </w:rPr>
          </w:rPrChange>
        </w:rPr>
        <w:pPrChange w:id="6606" w:author="Divya Raja" w:date="2020-10-13T14:29:00Z">
          <w:pPr>
            <w:pStyle w:val="normal0"/>
            <w:ind w:right="2160"/>
          </w:pPr>
        </w:pPrChange>
      </w:pPr>
      <w:del w:id="6607" w:author="anupam yadav" w:date="2019-07-05T12:16:00Z">
        <w:r w:rsidRPr="00834337">
          <w:rPr>
            <w:rFonts w:ascii="Times New Roman" w:eastAsia="Times New Roman" w:hAnsi="Times New Roman" w:cs="Times New Roman"/>
            <w:sz w:val="24"/>
            <w:szCs w:val="24"/>
            <w:rPrChange w:id="6608" w:author="Du-rush Writing Studio" w:date="2019-06-14T06:55:00Z">
              <w:rPr>
                <w:rFonts w:ascii="Courier New" w:eastAsia="Courier New" w:hAnsi="Courier New" w:cs="Courier New"/>
                <w:sz w:val="24"/>
                <w:szCs w:val="24"/>
              </w:rPr>
            </w:rPrChange>
          </w:rPr>
          <w:delText>INT. PUMPKIN MANSION - CONT.</w:delText>
        </w:r>
      </w:del>
    </w:p>
    <w:p w:rsidR="00834337" w:rsidRPr="00834337" w:rsidRDefault="00834337" w:rsidP="00834337">
      <w:pPr>
        <w:pStyle w:val="normal0"/>
        <w:ind w:left="2880" w:right="2160" w:firstLine="720"/>
        <w:jc w:val="both"/>
        <w:rPr>
          <w:del w:id="6609" w:author="anupam yadav" w:date="2019-07-05T12:16:00Z"/>
          <w:rFonts w:ascii="Times New Roman" w:eastAsia="Times New Roman" w:hAnsi="Times New Roman" w:cs="Times New Roman"/>
          <w:sz w:val="24"/>
          <w:szCs w:val="24"/>
          <w:rPrChange w:id="6610" w:author="Du-rush Writing Studio" w:date="2019-06-14T06:55:00Z">
            <w:rPr>
              <w:del w:id="6611" w:author="anupam yadav" w:date="2019-07-05T12:16:00Z"/>
              <w:rFonts w:ascii="Courier New" w:eastAsia="Courier New" w:hAnsi="Courier New" w:cs="Courier New"/>
              <w:sz w:val="24"/>
              <w:szCs w:val="24"/>
            </w:rPr>
          </w:rPrChange>
        </w:rPr>
        <w:pPrChange w:id="6612" w:author="Divya Raja" w:date="2020-10-13T14:29:00Z">
          <w:pPr>
            <w:pStyle w:val="normal0"/>
            <w:ind w:left="2880" w:right="2160" w:firstLine="720"/>
          </w:pPr>
        </w:pPrChange>
      </w:pPr>
    </w:p>
    <w:p w:rsidR="00834337" w:rsidRPr="00834337" w:rsidRDefault="00834337" w:rsidP="00834337">
      <w:pPr>
        <w:pStyle w:val="normal0"/>
        <w:ind w:left="2880" w:right="2160" w:firstLine="720"/>
        <w:jc w:val="both"/>
        <w:rPr>
          <w:del w:id="6613" w:author="anupam yadav" w:date="2019-07-05T12:16:00Z"/>
          <w:rFonts w:ascii="Times New Roman" w:eastAsia="Times New Roman" w:hAnsi="Times New Roman" w:cs="Times New Roman"/>
          <w:sz w:val="24"/>
          <w:szCs w:val="24"/>
          <w:rPrChange w:id="6614" w:author="Du-rush Writing Studio" w:date="2019-06-14T06:55:00Z">
            <w:rPr>
              <w:del w:id="6615" w:author="anupam yadav" w:date="2019-07-05T12:16:00Z"/>
              <w:rFonts w:ascii="Courier New" w:eastAsia="Courier New" w:hAnsi="Courier New" w:cs="Courier New"/>
              <w:sz w:val="24"/>
              <w:szCs w:val="24"/>
            </w:rPr>
          </w:rPrChange>
        </w:rPr>
        <w:pPrChange w:id="6616" w:author="Divya Raja" w:date="2020-10-13T14:29:00Z">
          <w:pPr>
            <w:pStyle w:val="normal0"/>
            <w:ind w:left="2880" w:right="2160" w:firstLine="720"/>
          </w:pPr>
        </w:pPrChange>
      </w:pPr>
      <w:del w:id="6617" w:author="anupam yadav" w:date="2019-07-05T12:16:00Z">
        <w:r w:rsidRPr="00834337">
          <w:rPr>
            <w:rFonts w:ascii="Times New Roman" w:eastAsia="Times New Roman" w:hAnsi="Times New Roman" w:cs="Times New Roman"/>
            <w:sz w:val="24"/>
            <w:szCs w:val="24"/>
            <w:rPrChange w:id="6618" w:author="Du-rush Writing Studio" w:date="2019-06-14T06:55:00Z">
              <w:rPr>
                <w:rFonts w:ascii="Courier New" w:eastAsia="Courier New" w:hAnsi="Courier New" w:cs="Courier New"/>
                <w:sz w:val="24"/>
                <w:szCs w:val="24"/>
              </w:rPr>
            </w:rPrChange>
          </w:rPr>
          <w:delText xml:space="preserve">  JANE</w:delText>
        </w:r>
      </w:del>
    </w:p>
    <w:p w:rsidR="00834337" w:rsidRPr="00834337" w:rsidRDefault="00834337" w:rsidP="00834337">
      <w:pPr>
        <w:pStyle w:val="normal0"/>
        <w:ind w:left="2160" w:right="2160"/>
        <w:jc w:val="both"/>
        <w:rPr>
          <w:del w:id="6619" w:author="anupam yadav" w:date="2019-07-05T12:16:00Z"/>
          <w:rFonts w:ascii="Times New Roman" w:eastAsia="Times New Roman" w:hAnsi="Times New Roman" w:cs="Times New Roman"/>
          <w:sz w:val="24"/>
          <w:szCs w:val="24"/>
          <w:rPrChange w:id="6620" w:author="Du-rush Writing Studio" w:date="2019-06-14T06:55:00Z">
            <w:rPr>
              <w:del w:id="6621" w:author="anupam yadav" w:date="2019-07-05T12:16:00Z"/>
              <w:rFonts w:ascii="Courier New" w:eastAsia="Courier New" w:hAnsi="Courier New" w:cs="Courier New"/>
              <w:sz w:val="24"/>
              <w:szCs w:val="24"/>
            </w:rPr>
          </w:rPrChange>
        </w:rPr>
        <w:pPrChange w:id="6622" w:author="Divya Raja" w:date="2020-10-13T14:29:00Z">
          <w:pPr>
            <w:pStyle w:val="normal0"/>
            <w:ind w:left="2160" w:right="2160"/>
          </w:pPr>
        </w:pPrChange>
      </w:pPr>
      <w:del w:id="6623" w:author="anupam yadav" w:date="2019-07-05T12:16:00Z">
        <w:r w:rsidRPr="00834337">
          <w:rPr>
            <w:rFonts w:ascii="Times New Roman" w:eastAsia="Times New Roman" w:hAnsi="Times New Roman" w:cs="Times New Roman"/>
            <w:sz w:val="24"/>
            <w:szCs w:val="24"/>
            <w:rPrChange w:id="6624" w:author="Du-rush Writing Studio" w:date="2019-06-14T06:55:00Z">
              <w:rPr>
                <w:rFonts w:ascii="Courier New" w:eastAsia="Courier New" w:hAnsi="Courier New" w:cs="Courier New"/>
                <w:sz w:val="24"/>
                <w:szCs w:val="24"/>
              </w:rPr>
            </w:rPrChange>
          </w:rPr>
          <w:delText>Woah!</w:delText>
        </w:r>
      </w:del>
    </w:p>
    <w:p w:rsidR="00834337" w:rsidRPr="00834337" w:rsidRDefault="00834337" w:rsidP="00834337">
      <w:pPr>
        <w:pStyle w:val="normal0"/>
        <w:ind w:left="2160" w:right="2160"/>
        <w:jc w:val="both"/>
        <w:rPr>
          <w:del w:id="6625" w:author="anupam yadav" w:date="2019-07-05T12:16:00Z"/>
          <w:rFonts w:ascii="Times New Roman" w:eastAsia="Times New Roman" w:hAnsi="Times New Roman" w:cs="Times New Roman"/>
          <w:sz w:val="24"/>
          <w:szCs w:val="24"/>
          <w:rPrChange w:id="6626" w:author="Du-rush Writing Studio" w:date="2019-06-14T06:55:00Z">
            <w:rPr>
              <w:del w:id="6627" w:author="anupam yadav" w:date="2019-07-05T12:16:00Z"/>
              <w:rFonts w:ascii="Courier New" w:eastAsia="Courier New" w:hAnsi="Courier New" w:cs="Courier New"/>
              <w:sz w:val="24"/>
              <w:szCs w:val="24"/>
            </w:rPr>
          </w:rPrChange>
        </w:rPr>
        <w:pPrChange w:id="6628" w:author="Divya Raja" w:date="2020-10-13T14:29:00Z">
          <w:pPr>
            <w:pStyle w:val="normal0"/>
            <w:ind w:left="2160" w:right="2160"/>
          </w:pPr>
        </w:pPrChange>
      </w:pPr>
    </w:p>
    <w:p w:rsidR="00834337" w:rsidRPr="00834337" w:rsidRDefault="00834337" w:rsidP="00834337">
      <w:pPr>
        <w:pStyle w:val="normal0"/>
        <w:ind w:right="2160"/>
        <w:jc w:val="both"/>
        <w:rPr>
          <w:del w:id="6629" w:author="anupam yadav" w:date="2019-07-05T12:16:00Z"/>
          <w:rFonts w:ascii="Times New Roman" w:eastAsia="Times New Roman" w:hAnsi="Times New Roman" w:cs="Times New Roman"/>
          <w:sz w:val="24"/>
          <w:szCs w:val="24"/>
          <w:rPrChange w:id="6630" w:author="Du-rush Writing Studio" w:date="2019-06-14T06:55:00Z">
            <w:rPr>
              <w:del w:id="6631" w:author="anupam yadav" w:date="2019-07-05T12:16:00Z"/>
              <w:rFonts w:ascii="Courier New" w:eastAsia="Courier New" w:hAnsi="Courier New" w:cs="Courier New"/>
              <w:sz w:val="24"/>
              <w:szCs w:val="24"/>
            </w:rPr>
          </w:rPrChange>
        </w:rPr>
        <w:pPrChange w:id="6632" w:author="Divya Raja" w:date="2020-10-13T14:29:00Z">
          <w:pPr>
            <w:pStyle w:val="normal0"/>
            <w:ind w:right="2160"/>
          </w:pPr>
        </w:pPrChange>
      </w:pPr>
      <w:del w:id="6633" w:author="anupam yadav" w:date="2019-07-05T12:16:00Z">
        <w:r w:rsidRPr="00834337">
          <w:rPr>
            <w:rFonts w:ascii="Times New Roman" w:eastAsia="Times New Roman" w:hAnsi="Times New Roman" w:cs="Times New Roman"/>
            <w:sz w:val="24"/>
            <w:szCs w:val="24"/>
            <w:rPrChange w:id="6634" w:author="Du-rush Writing Studio" w:date="2019-06-14T06:55:00Z">
              <w:rPr>
                <w:rFonts w:ascii="Courier New" w:eastAsia="Courier New" w:hAnsi="Courier New" w:cs="Courier New"/>
                <w:sz w:val="24"/>
                <w:szCs w:val="24"/>
              </w:rPr>
            </w:rPrChange>
          </w:rPr>
          <w:delText>It’s very silent around them, too.</w:delText>
        </w:r>
      </w:del>
    </w:p>
    <w:p w:rsidR="00834337" w:rsidRPr="00834337" w:rsidRDefault="00834337" w:rsidP="00834337">
      <w:pPr>
        <w:pStyle w:val="normal0"/>
        <w:ind w:right="2160"/>
        <w:jc w:val="both"/>
        <w:rPr>
          <w:del w:id="6635" w:author="anupam yadav" w:date="2019-07-05T12:16:00Z"/>
          <w:rFonts w:ascii="Times New Roman" w:eastAsia="Times New Roman" w:hAnsi="Times New Roman" w:cs="Times New Roman"/>
          <w:sz w:val="24"/>
          <w:szCs w:val="24"/>
          <w:rPrChange w:id="6636" w:author="Du-rush Writing Studio" w:date="2019-06-14T06:55:00Z">
            <w:rPr>
              <w:del w:id="6637" w:author="anupam yadav" w:date="2019-07-05T12:16:00Z"/>
              <w:rFonts w:ascii="Courier New" w:eastAsia="Courier New" w:hAnsi="Courier New" w:cs="Courier New"/>
              <w:sz w:val="24"/>
              <w:szCs w:val="24"/>
            </w:rPr>
          </w:rPrChange>
        </w:rPr>
        <w:pPrChange w:id="6638" w:author="Divya Raja" w:date="2020-10-13T14:29:00Z">
          <w:pPr>
            <w:pStyle w:val="normal0"/>
            <w:ind w:right="2160"/>
          </w:pPr>
        </w:pPrChange>
      </w:pPr>
    </w:p>
    <w:p w:rsidR="00834337" w:rsidRPr="00834337" w:rsidRDefault="00834337" w:rsidP="00834337">
      <w:pPr>
        <w:pStyle w:val="normal0"/>
        <w:ind w:right="2160"/>
        <w:jc w:val="both"/>
        <w:rPr>
          <w:del w:id="6639" w:author="anupam yadav" w:date="2019-07-05T12:16:00Z"/>
          <w:rFonts w:ascii="Times New Roman" w:eastAsia="Times New Roman" w:hAnsi="Times New Roman" w:cs="Times New Roman"/>
          <w:sz w:val="24"/>
          <w:szCs w:val="24"/>
          <w:rPrChange w:id="6640" w:author="Du-rush Writing Studio" w:date="2019-06-14T06:55:00Z">
            <w:rPr>
              <w:del w:id="6641" w:author="anupam yadav" w:date="2019-07-05T12:16:00Z"/>
              <w:rFonts w:ascii="Courier New" w:eastAsia="Courier New" w:hAnsi="Courier New" w:cs="Courier New"/>
              <w:sz w:val="24"/>
              <w:szCs w:val="24"/>
            </w:rPr>
          </w:rPrChange>
        </w:rPr>
        <w:pPrChange w:id="6642" w:author="Divya Raja" w:date="2020-10-13T14:29:00Z">
          <w:pPr>
            <w:pStyle w:val="normal0"/>
            <w:ind w:right="2160"/>
          </w:pPr>
        </w:pPrChange>
      </w:pPr>
      <w:del w:id="6643" w:author="anupam yadav" w:date="2019-07-05T12:16:00Z">
        <w:r w:rsidRPr="00834337">
          <w:rPr>
            <w:rFonts w:ascii="Times New Roman" w:eastAsia="Times New Roman" w:hAnsi="Times New Roman" w:cs="Times New Roman"/>
            <w:sz w:val="24"/>
            <w:szCs w:val="24"/>
            <w:rPrChange w:id="6644" w:author="Du-rush Writing Studio" w:date="2019-06-14T06:55:00Z">
              <w:rPr>
                <w:rFonts w:ascii="Courier New" w:eastAsia="Courier New" w:hAnsi="Courier New" w:cs="Courier New"/>
                <w:sz w:val="24"/>
                <w:szCs w:val="24"/>
              </w:rPr>
            </w:rPrChange>
          </w:rPr>
          <w:delText xml:space="preserve">  </w:delText>
        </w:r>
        <w:r w:rsidRPr="00834337">
          <w:rPr>
            <w:rFonts w:ascii="Times New Roman" w:eastAsia="Times New Roman" w:hAnsi="Times New Roman" w:cs="Times New Roman"/>
            <w:sz w:val="24"/>
            <w:szCs w:val="24"/>
            <w:rPrChange w:id="6645" w:author="Du-rush Writing Studio" w:date="2019-06-14T06:55:00Z">
              <w:rPr>
                <w:rFonts w:ascii="Courier New" w:eastAsia="Courier New" w:hAnsi="Courier New" w:cs="Courier New"/>
                <w:sz w:val="24"/>
                <w:szCs w:val="24"/>
              </w:rPr>
            </w:rPrChange>
          </w:rPr>
          <w:tab/>
          <w:delText xml:space="preserve">       </w:delText>
        </w:r>
        <w:r w:rsidRPr="00834337">
          <w:rPr>
            <w:rFonts w:ascii="Times New Roman" w:eastAsia="Times New Roman" w:hAnsi="Times New Roman" w:cs="Times New Roman"/>
            <w:sz w:val="24"/>
            <w:szCs w:val="24"/>
            <w:rPrChange w:id="664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647"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648" w:author="Du-rush Writing Studio" w:date="2019-06-14T06:55:00Z">
              <w:rPr>
                <w:rFonts w:ascii="Courier New" w:eastAsia="Courier New" w:hAnsi="Courier New" w:cs="Courier New"/>
                <w:sz w:val="24"/>
                <w:szCs w:val="24"/>
              </w:rPr>
            </w:rPrChange>
          </w:rPr>
          <w:tab/>
          <w:delText xml:space="preserve">  JAX</w:delText>
        </w:r>
      </w:del>
    </w:p>
    <w:p w:rsidR="00834337" w:rsidRPr="00834337" w:rsidRDefault="00834337" w:rsidP="00834337">
      <w:pPr>
        <w:pStyle w:val="normal0"/>
        <w:ind w:left="2160" w:right="2160"/>
        <w:jc w:val="both"/>
        <w:rPr>
          <w:ins w:id="6649" w:author="Namitha Santhosh" w:date="2019-06-16T17:37:00Z"/>
          <w:del w:id="6650" w:author="anupam yadav" w:date="2019-07-05T12:16:00Z"/>
          <w:rFonts w:ascii="Times New Roman" w:eastAsia="Times New Roman" w:hAnsi="Times New Roman" w:cs="Times New Roman"/>
          <w:sz w:val="24"/>
          <w:szCs w:val="24"/>
          <w:rPrChange w:id="6651" w:author="Du-rush Writing Studio" w:date="2019-06-14T06:55:00Z">
            <w:rPr>
              <w:ins w:id="6652" w:author="Namitha Santhosh" w:date="2019-06-16T17:37:00Z"/>
              <w:del w:id="6653" w:author="anupam yadav" w:date="2019-07-05T12:16:00Z"/>
              <w:rFonts w:ascii="Courier New" w:eastAsia="Courier New" w:hAnsi="Courier New" w:cs="Courier New"/>
              <w:sz w:val="24"/>
              <w:szCs w:val="24"/>
            </w:rPr>
          </w:rPrChange>
        </w:rPr>
        <w:pPrChange w:id="6654" w:author="Divya Raja" w:date="2020-10-13T14:29:00Z">
          <w:pPr>
            <w:pStyle w:val="normal0"/>
            <w:ind w:left="2160" w:right="2160"/>
          </w:pPr>
        </w:pPrChange>
      </w:pPr>
      <w:del w:id="6655" w:author="anupam yadav" w:date="2019-07-05T12:16:00Z">
        <w:r w:rsidRPr="00834337">
          <w:rPr>
            <w:rFonts w:ascii="Times New Roman" w:eastAsia="Times New Roman" w:hAnsi="Times New Roman" w:cs="Times New Roman"/>
            <w:sz w:val="24"/>
            <w:szCs w:val="24"/>
            <w:rPrChange w:id="6656" w:author="Du-rush Writing Studio" w:date="2019-06-14T06:55:00Z">
              <w:rPr>
                <w:rFonts w:ascii="Courier New" w:eastAsia="Courier New" w:hAnsi="Courier New" w:cs="Courier New"/>
                <w:sz w:val="24"/>
                <w:szCs w:val="24"/>
              </w:rPr>
            </w:rPrChange>
          </w:rPr>
          <w:delText>Just like how it is very silent here right now!</w:delText>
        </w:r>
      </w:del>
    </w:p>
    <w:p w:rsidR="00834337" w:rsidRPr="00834337" w:rsidRDefault="00834337" w:rsidP="00834337">
      <w:pPr>
        <w:pStyle w:val="normal0"/>
        <w:ind w:left="2160" w:right="2160"/>
        <w:jc w:val="both"/>
        <w:rPr>
          <w:ins w:id="6657" w:author="Namitha Santhosh" w:date="2019-06-16T17:37:00Z"/>
          <w:del w:id="6658" w:author="anupam yadav" w:date="2019-07-05T12:16:00Z"/>
          <w:rFonts w:ascii="Times New Roman" w:eastAsia="Times New Roman" w:hAnsi="Times New Roman" w:cs="Times New Roman"/>
          <w:sz w:val="24"/>
          <w:szCs w:val="24"/>
          <w:rPrChange w:id="6659" w:author="Du-rush Writing Studio" w:date="2019-06-14T06:55:00Z">
            <w:rPr>
              <w:ins w:id="6660" w:author="Namitha Santhosh" w:date="2019-06-16T17:37:00Z"/>
              <w:del w:id="6661" w:author="anupam yadav" w:date="2019-07-05T12:16:00Z"/>
              <w:rFonts w:ascii="Courier New" w:eastAsia="Courier New" w:hAnsi="Courier New" w:cs="Courier New"/>
              <w:sz w:val="24"/>
              <w:szCs w:val="24"/>
            </w:rPr>
          </w:rPrChange>
        </w:rPr>
        <w:pPrChange w:id="6662" w:author="Divya Raja" w:date="2020-10-13T14:29:00Z">
          <w:pPr>
            <w:pStyle w:val="normal0"/>
            <w:ind w:left="2160" w:right="2160"/>
          </w:pPr>
        </w:pPrChange>
      </w:pPr>
      <w:ins w:id="6663" w:author="Namitha Santhosh" w:date="2019-06-16T17:37:00Z">
        <w:del w:id="6664" w:author="anupam yadav" w:date="2019-07-05T12:16:00Z">
          <w:r w:rsidRPr="00834337">
            <w:rPr>
              <w:rFonts w:ascii="Times New Roman" w:eastAsia="Times New Roman" w:hAnsi="Times New Roman" w:cs="Times New Roman"/>
              <w:sz w:val="24"/>
              <w:szCs w:val="24"/>
              <w:rPrChange w:id="6665" w:author="Du-rush Writing Studio" w:date="2019-06-14T06:55:00Z">
                <w:rPr>
                  <w:rFonts w:ascii="Courier New" w:eastAsia="Courier New" w:hAnsi="Courier New" w:cs="Courier New"/>
                  <w:sz w:val="24"/>
                  <w:szCs w:val="24"/>
                </w:rPr>
              </w:rPrChange>
            </w:rPr>
            <w:delText>JANE</w:delText>
          </w:r>
        </w:del>
      </w:ins>
    </w:p>
    <w:p w:rsidR="00834337" w:rsidRPr="00834337" w:rsidRDefault="00834337" w:rsidP="00834337">
      <w:pPr>
        <w:pStyle w:val="normal0"/>
        <w:ind w:left="2160" w:right="2160"/>
        <w:jc w:val="both"/>
        <w:rPr>
          <w:ins w:id="6666" w:author="Namitha Santhosh" w:date="2019-06-16T17:37:00Z"/>
          <w:del w:id="6667" w:author="anupam yadav" w:date="2019-07-05T12:16:00Z"/>
          <w:rFonts w:ascii="Times New Roman" w:eastAsia="Times New Roman" w:hAnsi="Times New Roman" w:cs="Times New Roman"/>
          <w:sz w:val="24"/>
          <w:szCs w:val="24"/>
          <w:rPrChange w:id="6668" w:author="Du-rush Writing Studio" w:date="2019-06-14T06:55:00Z">
            <w:rPr>
              <w:ins w:id="6669" w:author="Namitha Santhosh" w:date="2019-06-16T17:37:00Z"/>
              <w:del w:id="6670" w:author="anupam yadav" w:date="2019-07-05T12:16:00Z"/>
              <w:rFonts w:ascii="Courier New" w:eastAsia="Courier New" w:hAnsi="Courier New" w:cs="Courier New"/>
              <w:sz w:val="24"/>
              <w:szCs w:val="24"/>
            </w:rPr>
          </w:rPrChange>
        </w:rPr>
        <w:pPrChange w:id="6671" w:author="Divya Raja" w:date="2020-10-13T14:29:00Z">
          <w:pPr>
            <w:pStyle w:val="normal0"/>
            <w:ind w:left="2160" w:right="2160"/>
          </w:pPr>
        </w:pPrChange>
      </w:pPr>
      <w:ins w:id="6672" w:author="Namitha Santhosh" w:date="2019-06-16T17:37:00Z">
        <w:del w:id="6673" w:author="anupam yadav" w:date="2019-07-05T12:16:00Z">
          <w:r w:rsidRPr="00834337">
            <w:rPr>
              <w:rFonts w:ascii="Times New Roman" w:eastAsia="Times New Roman" w:hAnsi="Times New Roman" w:cs="Times New Roman"/>
              <w:sz w:val="24"/>
              <w:szCs w:val="24"/>
              <w:rPrChange w:id="6674" w:author="Du-rush Writing Studio" w:date="2019-06-14T06:55:00Z">
                <w:rPr>
                  <w:rFonts w:ascii="Courier New" w:eastAsia="Courier New" w:hAnsi="Courier New" w:cs="Courier New"/>
                  <w:sz w:val="24"/>
                  <w:szCs w:val="24"/>
                </w:rPr>
              </w:rPrChange>
            </w:rPr>
            <w:delText>But frank, does mountains make sound?</w:delText>
          </w:r>
        </w:del>
      </w:ins>
    </w:p>
    <w:p w:rsidR="00834337" w:rsidRPr="00834337" w:rsidRDefault="00834337" w:rsidP="00834337">
      <w:pPr>
        <w:pStyle w:val="normal0"/>
        <w:ind w:left="2160" w:right="2160"/>
        <w:jc w:val="both"/>
        <w:rPr>
          <w:ins w:id="6675" w:author="Namitha Santhosh" w:date="2019-06-16T17:37:00Z"/>
          <w:del w:id="6676" w:author="anupam yadav" w:date="2019-07-05T12:16:00Z"/>
          <w:rFonts w:ascii="Times New Roman" w:eastAsia="Times New Roman" w:hAnsi="Times New Roman" w:cs="Times New Roman"/>
          <w:sz w:val="24"/>
          <w:szCs w:val="24"/>
          <w:rPrChange w:id="6677" w:author="Du-rush Writing Studio" w:date="2019-06-14T06:55:00Z">
            <w:rPr>
              <w:ins w:id="6678" w:author="Namitha Santhosh" w:date="2019-06-16T17:37:00Z"/>
              <w:del w:id="6679" w:author="anupam yadav" w:date="2019-07-05T12:16:00Z"/>
              <w:rFonts w:ascii="Courier New" w:eastAsia="Courier New" w:hAnsi="Courier New" w:cs="Courier New"/>
              <w:sz w:val="24"/>
              <w:szCs w:val="24"/>
            </w:rPr>
          </w:rPrChange>
        </w:rPr>
        <w:pPrChange w:id="6680" w:author="Divya Raja" w:date="2020-10-13T14:29:00Z">
          <w:pPr>
            <w:pStyle w:val="normal0"/>
            <w:ind w:left="2160" w:right="2160"/>
          </w:pPr>
        </w:pPrChange>
      </w:pPr>
      <w:ins w:id="6681" w:author="Namitha Santhosh" w:date="2019-06-16T17:37:00Z">
        <w:del w:id="6682" w:author="anupam yadav" w:date="2019-07-05T12:16:00Z">
          <w:r w:rsidRPr="00834337">
            <w:rPr>
              <w:rFonts w:ascii="Times New Roman" w:eastAsia="Times New Roman" w:hAnsi="Times New Roman" w:cs="Times New Roman"/>
              <w:sz w:val="24"/>
              <w:szCs w:val="24"/>
              <w:rPrChange w:id="6683" w:author="Du-rush Writing Studio" w:date="2019-06-14T06:55:00Z">
                <w:rPr>
                  <w:rFonts w:ascii="Courier New" w:eastAsia="Courier New" w:hAnsi="Courier New" w:cs="Courier New"/>
                  <w:sz w:val="24"/>
                  <w:szCs w:val="24"/>
                </w:rPr>
              </w:rPrChange>
            </w:rPr>
            <w:delText>Frank gives a confused look</w:delText>
          </w:r>
        </w:del>
      </w:ins>
    </w:p>
    <w:p w:rsidR="00834337" w:rsidRPr="00834337" w:rsidRDefault="00834337" w:rsidP="00834337">
      <w:pPr>
        <w:pStyle w:val="normal0"/>
        <w:ind w:left="2160" w:right="2160"/>
        <w:jc w:val="both"/>
        <w:rPr>
          <w:ins w:id="6684" w:author="Namitha Santhosh" w:date="2019-06-16T17:37:00Z"/>
          <w:del w:id="6685" w:author="anupam yadav" w:date="2019-07-05T12:16:00Z"/>
          <w:rFonts w:ascii="Times New Roman" w:eastAsia="Times New Roman" w:hAnsi="Times New Roman" w:cs="Times New Roman"/>
          <w:sz w:val="24"/>
          <w:szCs w:val="24"/>
          <w:rPrChange w:id="6686" w:author="Du-rush Writing Studio" w:date="2019-06-14T06:55:00Z">
            <w:rPr>
              <w:ins w:id="6687" w:author="Namitha Santhosh" w:date="2019-06-16T17:37:00Z"/>
              <w:del w:id="6688" w:author="anupam yadav" w:date="2019-07-05T12:16:00Z"/>
              <w:rFonts w:ascii="Courier New" w:eastAsia="Courier New" w:hAnsi="Courier New" w:cs="Courier New"/>
              <w:sz w:val="24"/>
              <w:szCs w:val="24"/>
            </w:rPr>
          </w:rPrChange>
        </w:rPr>
        <w:pPrChange w:id="6689" w:author="Divya Raja" w:date="2020-10-13T14:29:00Z">
          <w:pPr>
            <w:pStyle w:val="normal0"/>
            <w:ind w:left="2160" w:right="2160"/>
          </w:pPr>
        </w:pPrChange>
      </w:pPr>
      <w:ins w:id="6690" w:author="Namitha Santhosh" w:date="2019-06-16T17:37:00Z">
        <w:del w:id="6691" w:author="anupam yadav" w:date="2019-07-05T12:16:00Z">
          <w:r w:rsidRPr="00834337">
            <w:rPr>
              <w:rFonts w:ascii="Times New Roman" w:eastAsia="Times New Roman" w:hAnsi="Times New Roman" w:cs="Times New Roman"/>
              <w:sz w:val="24"/>
              <w:szCs w:val="24"/>
              <w:rPrChange w:id="6692" w:author="Du-rush Writing Studio" w:date="2019-06-14T06:55:00Z">
                <w:rPr>
                  <w:rFonts w:ascii="Courier New" w:eastAsia="Courier New" w:hAnsi="Courier New" w:cs="Courier New"/>
                  <w:sz w:val="24"/>
                  <w:szCs w:val="24"/>
                </w:rPr>
              </w:rPrChange>
            </w:rPr>
            <w:delText>FRANK</w:delText>
          </w:r>
        </w:del>
      </w:ins>
    </w:p>
    <w:p w:rsidR="00834337" w:rsidRPr="00834337" w:rsidRDefault="00834337" w:rsidP="00834337">
      <w:pPr>
        <w:pStyle w:val="normal0"/>
        <w:ind w:left="2160" w:right="2160"/>
        <w:jc w:val="both"/>
        <w:rPr>
          <w:ins w:id="6693" w:author="Namitha Santhosh" w:date="2019-06-16T17:37:00Z"/>
          <w:del w:id="6694" w:author="anupam yadav" w:date="2019-07-05T12:16:00Z"/>
          <w:rFonts w:ascii="Times New Roman" w:eastAsia="Times New Roman" w:hAnsi="Times New Roman" w:cs="Times New Roman"/>
          <w:sz w:val="24"/>
          <w:szCs w:val="24"/>
          <w:rPrChange w:id="6695" w:author="Du-rush Writing Studio" w:date="2019-06-14T06:55:00Z">
            <w:rPr>
              <w:ins w:id="6696" w:author="Namitha Santhosh" w:date="2019-06-16T17:37:00Z"/>
              <w:del w:id="6697" w:author="anupam yadav" w:date="2019-07-05T12:16:00Z"/>
              <w:rFonts w:ascii="Courier New" w:eastAsia="Courier New" w:hAnsi="Courier New" w:cs="Courier New"/>
              <w:sz w:val="24"/>
              <w:szCs w:val="24"/>
            </w:rPr>
          </w:rPrChange>
        </w:rPr>
        <w:pPrChange w:id="6698" w:author="Divya Raja" w:date="2020-10-13T14:29:00Z">
          <w:pPr>
            <w:pStyle w:val="normal0"/>
            <w:ind w:left="2160" w:right="2160"/>
          </w:pPr>
        </w:pPrChange>
      </w:pPr>
      <w:ins w:id="6699" w:author="Namitha Santhosh" w:date="2019-06-16T17:37:00Z">
        <w:del w:id="6700" w:author="anupam yadav" w:date="2019-07-05T12:16:00Z">
          <w:r w:rsidRPr="00834337">
            <w:rPr>
              <w:rFonts w:ascii="Times New Roman" w:eastAsia="Times New Roman" w:hAnsi="Times New Roman" w:cs="Times New Roman"/>
              <w:sz w:val="24"/>
              <w:szCs w:val="24"/>
              <w:rPrChange w:id="6701" w:author="Du-rush Writing Studio" w:date="2019-06-14T06:55:00Z">
                <w:rPr>
                  <w:rFonts w:ascii="Courier New" w:eastAsia="Courier New" w:hAnsi="Courier New" w:cs="Courier New"/>
                  <w:sz w:val="24"/>
                  <w:szCs w:val="24"/>
                </w:rPr>
              </w:rPrChange>
            </w:rPr>
            <w:delText>No.. but why do you ask</w:delText>
          </w:r>
        </w:del>
      </w:ins>
    </w:p>
    <w:p w:rsidR="00834337" w:rsidRPr="00834337" w:rsidRDefault="00834337" w:rsidP="00834337">
      <w:pPr>
        <w:pStyle w:val="normal0"/>
        <w:ind w:left="2160" w:right="2160"/>
        <w:jc w:val="both"/>
        <w:rPr>
          <w:ins w:id="6702" w:author="Namitha Santhosh" w:date="2019-06-16T17:37:00Z"/>
          <w:del w:id="6703" w:author="anupam yadav" w:date="2019-07-05T12:16:00Z"/>
          <w:rFonts w:ascii="Times New Roman" w:eastAsia="Times New Roman" w:hAnsi="Times New Roman" w:cs="Times New Roman"/>
          <w:sz w:val="24"/>
          <w:szCs w:val="24"/>
          <w:rPrChange w:id="6704" w:author="Du-rush Writing Studio" w:date="2019-06-14T06:55:00Z">
            <w:rPr>
              <w:ins w:id="6705" w:author="Namitha Santhosh" w:date="2019-06-16T17:37:00Z"/>
              <w:del w:id="6706" w:author="anupam yadav" w:date="2019-07-05T12:16:00Z"/>
              <w:rFonts w:ascii="Courier New" w:eastAsia="Courier New" w:hAnsi="Courier New" w:cs="Courier New"/>
              <w:sz w:val="24"/>
              <w:szCs w:val="24"/>
            </w:rPr>
          </w:rPrChange>
        </w:rPr>
        <w:pPrChange w:id="6707" w:author="Divya Raja" w:date="2020-10-13T14:29:00Z">
          <w:pPr>
            <w:pStyle w:val="normal0"/>
            <w:ind w:left="2160" w:right="2160"/>
          </w:pPr>
        </w:pPrChange>
      </w:pPr>
      <w:ins w:id="6708" w:author="Namitha Santhosh" w:date="2019-06-16T17:37:00Z">
        <w:del w:id="6709" w:author="anupam yadav" w:date="2019-07-05T12:16:00Z">
          <w:r w:rsidRPr="00834337">
            <w:rPr>
              <w:rFonts w:ascii="Times New Roman" w:eastAsia="Times New Roman" w:hAnsi="Times New Roman" w:cs="Times New Roman"/>
              <w:sz w:val="24"/>
              <w:szCs w:val="24"/>
              <w:rPrChange w:id="6710" w:author="Du-rush Writing Studio" w:date="2019-06-14T06:55:00Z">
                <w:rPr>
                  <w:rFonts w:ascii="Courier New" w:eastAsia="Courier New" w:hAnsi="Courier New" w:cs="Courier New"/>
                  <w:sz w:val="24"/>
                  <w:szCs w:val="24"/>
                </w:rPr>
              </w:rPrChange>
            </w:rPr>
            <w:delText>JANE</w:delText>
          </w:r>
        </w:del>
      </w:ins>
    </w:p>
    <w:p w:rsidR="00834337" w:rsidRPr="00834337" w:rsidRDefault="00834337" w:rsidP="00834337">
      <w:pPr>
        <w:pStyle w:val="normal0"/>
        <w:ind w:left="2160" w:right="2160"/>
        <w:jc w:val="both"/>
        <w:rPr>
          <w:ins w:id="6711" w:author="Namitha Santhosh" w:date="2019-06-16T17:37:00Z"/>
          <w:del w:id="6712" w:author="anupam yadav" w:date="2019-07-05T12:16:00Z"/>
          <w:rFonts w:ascii="Times New Roman" w:eastAsia="Times New Roman" w:hAnsi="Times New Roman" w:cs="Times New Roman"/>
          <w:sz w:val="24"/>
          <w:szCs w:val="24"/>
          <w:rPrChange w:id="6713" w:author="Du-rush Writing Studio" w:date="2019-06-14T06:55:00Z">
            <w:rPr>
              <w:ins w:id="6714" w:author="Namitha Santhosh" w:date="2019-06-16T17:37:00Z"/>
              <w:del w:id="6715" w:author="anupam yadav" w:date="2019-07-05T12:16:00Z"/>
              <w:rFonts w:ascii="Courier New" w:eastAsia="Courier New" w:hAnsi="Courier New" w:cs="Courier New"/>
              <w:sz w:val="24"/>
              <w:szCs w:val="24"/>
            </w:rPr>
          </w:rPrChange>
        </w:rPr>
        <w:pPrChange w:id="6716" w:author="Divya Raja" w:date="2020-10-13T14:29:00Z">
          <w:pPr>
            <w:pStyle w:val="normal0"/>
            <w:ind w:left="2160" w:right="2160"/>
          </w:pPr>
        </w:pPrChange>
      </w:pPr>
      <w:ins w:id="6717" w:author="Namitha Santhosh" w:date="2019-06-16T17:37:00Z">
        <w:del w:id="6718" w:author="anupam yadav" w:date="2019-07-05T12:16:00Z">
          <w:r w:rsidRPr="00834337">
            <w:rPr>
              <w:rFonts w:ascii="Times New Roman" w:eastAsia="Times New Roman" w:hAnsi="Times New Roman" w:cs="Times New Roman"/>
              <w:sz w:val="24"/>
              <w:szCs w:val="24"/>
              <w:rPrChange w:id="6719" w:author="Du-rush Writing Studio" w:date="2019-06-14T06:55:00Z">
                <w:rPr>
                  <w:rFonts w:ascii="Courier New" w:eastAsia="Courier New" w:hAnsi="Courier New" w:cs="Courier New"/>
                  <w:sz w:val="24"/>
                  <w:szCs w:val="24"/>
                </w:rPr>
              </w:rPrChange>
            </w:rPr>
            <w:delText xml:space="preserve">Well, if they don’t speak how did it repeat what i was saying , it really was saying my name this evening while </w:delText>
          </w:r>
        </w:del>
      </w:ins>
      <w:ins w:id="6720" w:author="Vrushali sawant" w:date="2019-06-19T13:20:00Z">
        <w:del w:id="6721" w:author="anupam yadav" w:date="2019-07-05T12:16:00Z">
          <w:r w:rsidRPr="00834337">
            <w:rPr>
              <w:rFonts w:ascii="Times New Roman" w:eastAsia="Times New Roman" w:hAnsi="Times New Roman" w:cs="Times New Roman"/>
              <w:sz w:val="24"/>
              <w:szCs w:val="24"/>
              <w:rPrChange w:id="6722" w:author="Du-rush Writing Studio" w:date="2019-06-14T06:55:00Z">
                <w:rPr>
                  <w:rFonts w:ascii="Courier New" w:eastAsia="Courier New" w:hAnsi="Courier New" w:cs="Courier New"/>
                  <w:sz w:val="24"/>
                  <w:szCs w:val="24"/>
                </w:rPr>
              </w:rPrChange>
            </w:rPr>
            <w:delText>I</w:delText>
          </w:r>
        </w:del>
      </w:ins>
      <w:ins w:id="6723" w:author="Namitha Santhosh" w:date="2019-06-16T17:37:00Z">
        <w:del w:id="6724" w:author="anupam yadav" w:date="2019-07-05T12:16:00Z">
          <w:r w:rsidRPr="00834337">
            <w:rPr>
              <w:rFonts w:ascii="Times New Roman" w:eastAsia="Times New Roman" w:hAnsi="Times New Roman" w:cs="Times New Roman"/>
              <w:sz w:val="24"/>
              <w:szCs w:val="24"/>
              <w:rPrChange w:id="6725" w:author="Du-rush Writing Studio" w:date="2019-06-14T06:55:00Z">
                <w:rPr>
                  <w:rFonts w:ascii="Courier New" w:eastAsia="Courier New" w:hAnsi="Courier New" w:cs="Courier New"/>
                  <w:sz w:val="24"/>
                  <w:szCs w:val="24"/>
                </w:rPr>
              </w:rPrChange>
            </w:rPr>
            <w:delText>i was playing at the hill.</w:delText>
          </w:r>
        </w:del>
      </w:ins>
    </w:p>
    <w:p w:rsidR="00834337" w:rsidRPr="00834337" w:rsidRDefault="00834337" w:rsidP="00834337">
      <w:pPr>
        <w:pStyle w:val="normal0"/>
        <w:ind w:left="2160" w:right="2160"/>
        <w:jc w:val="both"/>
        <w:rPr>
          <w:ins w:id="6726" w:author="Namitha Santhosh" w:date="2019-06-16T17:37:00Z"/>
          <w:del w:id="6727" w:author="anupam yadav" w:date="2019-07-05T12:16:00Z"/>
          <w:rFonts w:ascii="Times New Roman" w:eastAsia="Times New Roman" w:hAnsi="Times New Roman" w:cs="Times New Roman"/>
          <w:sz w:val="24"/>
          <w:szCs w:val="24"/>
          <w:rPrChange w:id="6728" w:author="Du-rush Writing Studio" w:date="2019-06-14T06:55:00Z">
            <w:rPr>
              <w:ins w:id="6729" w:author="Namitha Santhosh" w:date="2019-06-16T17:37:00Z"/>
              <w:del w:id="6730" w:author="anupam yadav" w:date="2019-07-05T12:16:00Z"/>
              <w:rFonts w:ascii="Courier New" w:eastAsia="Courier New" w:hAnsi="Courier New" w:cs="Courier New"/>
              <w:sz w:val="24"/>
              <w:szCs w:val="24"/>
            </w:rPr>
          </w:rPrChange>
        </w:rPr>
        <w:pPrChange w:id="6731" w:author="Divya Raja" w:date="2020-10-13T14:29:00Z">
          <w:pPr>
            <w:pStyle w:val="normal0"/>
            <w:ind w:left="2160" w:right="2160"/>
          </w:pPr>
        </w:pPrChange>
      </w:pPr>
      <w:ins w:id="6732" w:author="Namitha Santhosh" w:date="2019-06-16T17:37:00Z">
        <w:del w:id="6733" w:author="anupam yadav" w:date="2019-07-05T12:16:00Z">
          <w:r w:rsidRPr="00834337">
            <w:rPr>
              <w:rFonts w:ascii="Times New Roman" w:eastAsia="Times New Roman" w:hAnsi="Times New Roman" w:cs="Times New Roman"/>
              <w:sz w:val="24"/>
              <w:szCs w:val="24"/>
              <w:rPrChange w:id="6734" w:author="Du-rush Writing Studio" w:date="2019-06-14T06:55:00Z">
                <w:rPr>
                  <w:rFonts w:ascii="Courier New" w:eastAsia="Courier New" w:hAnsi="Courier New" w:cs="Courier New"/>
                  <w:sz w:val="24"/>
                  <w:szCs w:val="24"/>
                </w:rPr>
              </w:rPrChange>
            </w:rPr>
            <w:delText>JAX</w:delText>
          </w:r>
        </w:del>
      </w:ins>
    </w:p>
    <w:p w:rsidR="00834337" w:rsidRPr="00834337" w:rsidRDefault="00834337" w:rsidP="00834337">
      <w:pPr>
        <w:pStyle w:val="normal0"/>
        <w:ind w:left="2160" w:right="2160"/>
        <w:jc w:val="both"/>
        <w:rPr>
          <w:ins w:id="6735" w:author="Namitha Santhosh" w:date="2019-06-16T17:37:00Z"/>
          <w:del w:id="6736" w:author="anupam yadav" w:date="2019-07-05T12:16:00Z"/>
          <w:rFonts w:ascii="Times New Roman" w:eastAsia="Times New Roman" w:hAnsi="Times New Roman" w:cs="Times New Roman"/>
          <w:sz w:val="24"/>
          <w:szCs w:val="24"/>
          <w:rPrChange w:id="6737" w:author="Du-rush Writing Studio" w:date="2019-06-14T06:55:00Z">
            <w:rPr>
              <w:ins w:id="6738" w:author="Namitha Santhosh" w:date="2019-06-16T17:37:00Z"/>
              <w:del w:id="6739" w:author="anupam yadav" w:date="2019-07-05T12:16:00Z"/>
              <w:rFonts w:ascii="Courier New" w:eastAsia="Courier New" w:hAnsi="Courier New" w:cs="Courier New"/>
              <w:sz w:val="24"/>
              <w:szCs w:val="24"/>
            </w:rPr>
          </w:rPrChange>
        </w:rPr>
        <w:pPrChange w:id="6740" w:author="Divya Raja" w:date="2020-10-13T14:29:00Z">
          <w:pPr>
            <w:pStyle w:val="normal0"/>
            <w:ind w:left="2160" w:right="2160"/>
          </w:pPr>
        </w:pPrChange>
      </w:pPr>
      <w:ins w:id="6741" w:author="Namitha Santhosh" w:date="2019-06-16T17:37:00Z">
        <w:del w:id="6742" w:author="anupam yadav" w:date="2019-07-05T12:16:00Z">
          <w:r w:rsidRPr="00834337">
            <w:rPr>
              <w:rFonts w:ascii="Times New Roman" w:eastAsia="Times New Roman" w:hAnsi="Times New Roman" w:cs="Times New Roman"/>
              <w:sz w:val="24"/>
              <w:szCs w:val="24"/>
              <w:rPrChange w:id="6743" w:author="Du-rush Writing Studio" w:date="2019-06-14T06:55:00Z">
                <w:rPr>
                  <w:rFonts w:ascii="Courier New" w:eastAsia="Courier New" w:hAnsi="Courier New" w:cs="Courier New"/>
                  <w:sz w:val="24"/>
                  <w:szCs w:val="24"/>
                </w:rPr>
              </w:rPrChange>
            </w:rPr>
            <w:delText>I told you this place is really creepy.</w:delText>
          </w:r>
        </w:del>
      </w:ins>
    </w:p>
    <w:p w:rsidR="00834337" w:rsidRPr="00834337" w:rsidRDefault="00834337" w:rsidP="00834337">
      <w:pPr>
        <w:pStyle w:val="normal0"/>
        <w:ind w:left="2160" w:right="2160"/>
        <w:jc w:val="both"/>
        <w:rPr>
          <w:ins w:id="6744" w:author="Namitha Santhosh" w:date="2019-06-16T17:37:00Z"/>
          <w:del w:id="6745" w:author="anupam yadav" w:date="2019-07-05T12:16:00Z"/>
          <w:rFonts w:ascii="Times New Roman" w:eastAsia="Times New Roman" w:hAnsi="Times New Roman" w:cs="Times New Roman"/>
          <w:sz w:val="24"/>
          <w:szCs w:val="24"/>
          <w:rPrChange w:id="6746" w:author="Du-rush Writing Studio" w:date="2019-06-14T06:55:00Z">
            <w:rPr>
              <w:ins w:id="6747" w:author="Namitha Santhosh" w:date="2019-06-16T17:37:00Z"/>
              <w:del w:id="6748" w:author="anupam yadav" w:date="2019-07-05T12:16:00Z"/>
              <w:rFonts w:ascii="Courier New" w:eastAsia="Courier New" w:hAnsi="Courier New" w:cs="Courier New"/>
              <w:sz w:val="24"/>
              <w:szCs w:val="24"/>
            </w:rPr>
          </w:rPrChange>
        </w:rPr>
        <w:pPrChange w:id="6749" w:author="Divya Raja" w:date="2020-10-13T14:29:00Z">
          <w:pPr>
            <w:pStyle w:val="normal0"/>
            <w:ind w:left="2160" w:right="2160"/>
          </w:pPr>
        </w:pPrChange>
      </w:pPr>
      <w:ins w:id="6750" w:author="Namitha Santhosh" w:date="2019-06-16T17:37:00Z">
        <w:del w:id="6751" w:author="anupam yadav" w:date="2019-07-05T12:16:00Z">
          <w:r w:rsidRPr="00834337">
            <w:rPr>
              <w:rFonts w:ascii="Times New Roman" w:eastAsia="Times New Roman" w:hAnsi="Times New Roman" w:cs="Times New Roman"/>
              <w:sz w:val="24"/>
              <w:szCs w:val="24"/>
              <w:rPrChange w:id="6752" w:author="Du-rush Writing Studio" w:date="2019-06-14T06:55:00Z">
                <w:rPr>
                  <w:rFonts w:ascii="Courier New" w:eastAsia="Courier New" w:hAnsi="Courier New" w:cs="Courier New"/>
                  <w:sz w:val="24"/>
                  <w:szCs w:val="24"/>
                </w:rPr>
              </w:rPrChange>
            </w:rPr>
            <w:delText>FRANK</w:delText>
          </w:r>
        </w:del>
      </w:ins>
    </w:p>
    <w:p w:rsidR="00834337" w:rsidRPr="00834337" w:rsidRDefault="00834337" w:rsidP="00834337">
      <w:pPr>
        <w:pStyle w:val="normal0"/>
        <w:ind w:left="2160" w:right="2160"/>
        <w:jc w:val="both"/>
        <w:rPr>
          <w:ins w:id="6753" w:author="Namitha Santhosh" w:date="2019-06-16T17:37:00Z"/>
          <w:del w:id="6754" w:author="anupam yadav" w:date="2019-07-05T12:16:00Z"/>
          <w:rFonts w:ascii="Times New Roman" w:eastAsia="Times New Roman" w:hAnsi="Times New Roman" w:cs="Times New Roman"/>
          <w:sz w:val="24"/>
          <w:szCs w:val="24"/>
          <w:rPrChange w:id="6755" w:author="Du-rush Writing Studio" w:date="2019-06-14T06:55:00Z">
            <w:rPr>
              <w:ins w:id="6756" w:author="Namitha Santhosh" w:date="2019-06-16T17:37:00Z"/>
              <w:del w:id="6757" w:author="anupam yadav" w:date="2019-07-05T12:16:00Z"/>
              <w:rFonts w:ascii="Courier New" w:eastAsia="Courier New" w:hAnsi="Courier New" w:cs="Courier New"/>
              <w:sz w:val="24"/>
              <w:szCs w:val="24"/>
            </w:rPr>
          </w:rPrChange>
        </w:rPr>
        <w:pPrChange w:id="6758" w:author="Divya Raja" w:date="2020-10-13T14:29:00Z">
          <w:pPr>
            <w:pStyle w:val="normal0"/>
            <w:ind w:left="2160" w:right="2160"/>
          </w:pPr>
        </w:pPrChange>
      </w:pPr>
      <w:ins w:id="6759" w:author="Namitha Santhosh" w:date="2019-06-16T17:37:00Z">
        <w:del w:id="6760" w:author="anupam yadav" w:date="2019-07-05T12:16:00Z">
          <w:r w:rsidRPr="00834337">
            <w:rPr>
              <w:rFonts w:ascii="Times New Roman" w:eastAsia="Times New Roman" w:hAnsi="Times New Roman" w:cs="Times New Roman"/>
              <w:sz w:val="24"/>
              <w:szCs w:val="24"/>
              <w:rPrChange w:id="6761" w:author="Du-rush Writing Studio" w:date="2019-06-14T06:55:00Z">
                <w:rPr>
                  <w:rFonts w:ascii="Courier New" w:eastAsia="Courier New" w:hAnsi="Courier New" w:cs="Courier New"/>
                  <w:sz w:val="24"/>
                  <w:szCs w:val="24"/>
                </w:rPr>
              </w:rPrChange>
            </w:rPr>
            <w:delText>Umm ..um i don’t know..</w:delText>
          </w:r>
        </w:del>
      </w:ins>
    </w:p>
    <w:p w:rsidR="00834337" w:rsidRPr="00834337" w:rsidRDefault="00834337" w:rsidP="00834337">
      <w:pPr>
        <w:pStyle w:val="normal0"/>
        <w:ind w:left="2160" w:right="2160"/>
        <w:jc w:val="both"/>
        <w:rPr>
          <w:ins w:id="6762" w:author="Namitha Santhosh" w:date="2019-06-16T17:37:00Z"/>
          <w:del w:id="6763" w:author="anupam yadav" w:date="2019-07-05T12:16:00Z"/>
          <w:rFonts w:ascii="Times New Roman" w:eastAsia="Times New Roman" w:hAnsi="Times New Roman" w:cs="Times New Roman"/>
          <w:sz w:val="24"/>
          <w:szCs w:val="24"/>
          <w:rPrChange w:id="6764" w:author="Du-rush Writing Studio" w:date="2019-06-14T06:55:00Z">
            <w:rPr>
              <w:ins w:id="6765" w:author="Namitha Santhosh" w:date="2019-06-16T17:37:00Z"/>
              <w:del w:id="6766" w:author="anupam yadav" w:date="2019-07-05T12:16:00Z"/>
              <w:rFonts w:ascii="Courier New" w:eastAsia="Courier New" w:hAnsi="Courier New" w:cs="Courier New"/>
              <w:sz w:val="24"/>
              <w:szCs w:val="24"/>
            </w:rPr>
          </w:rPrChange>
        </w:rPr>
        <w:pPrChange w:id="6767" w:author="Divya Raja" w:date="2020-10-13T14:29:00Z">
          <w:pPr>
            <w:pStyle w:val="normal0"/>
            <w:ind w:left="2160" w:right="2160"/>
          </w:pPr>
        </w:pPrChange>
      </w:pPr>
      <w:ins w:id="6768" w:author="Namitha Santhosh" w:date="2019-06-16T17:37:00Z">
        <w:del w:id="6769" w:author="anupam yadav" w:date="2019-07-05T12:16:00Z">
          <w:r w:rsidRPr="00834337">
            <w:rPr>
              <w:rFonts w:ascii="Times New Roman" w:eastAsia="Times New Roman" w:hAnsi="Times New Roman" w:cs="Times New Roman"/>
              <w:sz w:val="24"/>
              <w:szCs w:val="24"/>
              <w:rPrChange w:id="6770" w:author="Du-rush Writing Studio" w:date="2019-06-14T06:55:00Z">
                <w:rPr>
                  <w:rFonts w:ascii="Courier New" w:eastAsia="Courier New" w:hAnsi="Courier New" w:cs="Courier New"/>
                  <w:sz w:val="24"/>
                  <w:szCs w:val="24"/>
                </w:rPr>
              </w:rPrChange>
            </w:rPr>
            <w:delText>(jinx give a light giggle and continues)</w:delText>
          </w:r>
        </w:del>
      </w:ins>
    </w:p>
    <w:p w:rsidR="00834337" w:rsidRPr="00834337" w:rsidRDefault="00834337" w:rsidP="00834337">
      <w:pPr>
        <w:pStyle w:val="normal0"/>
        <w:ind w:left="2160" w:right="2160"/>
        <w:jc w:val="both"/>
        <w:rPr>
          <w:ins w:id="6771" w:author="Namitha Santhosh" w:date="2019-06-16T17:37:00Z"/>
          <w:del w:id="6772" w:author="anupam yadav" w:date="2019-07-05T12:16:00Z"/>
          <w:rFonts w:ascii="Times New Roman" w:eastAsia="Times New Roman" w:hAnsi="Times New Roman" w:cs="Times New Roman"/>
          <w:sz w:val="24"/>
          <w:szCs w:val="24"/>
          <w:rPrChange w:id="6773" w:author="Du-rush Writing Studio" w:date="2019-06-14T06:55:00Z">
            <w:rPr>
              <w:ins w:id="6774" w:author="Namitha Santhosh" w:date="2019-06-16T17:37:00Z"/>
              <w:del w:id="6775" w:author="anupam yadav" w:date="2019-07-05T12:16:00Z"/>
              <w:rFonts w:ascii="Courier New" w:eastAsia="Courier New" w:hAnsi="Courier New" w:cs="Courier New"/>
              <w:sz w:val="24"/>
              <w:szCs w:val="24"/>
            </w:rPr>
          </w:rPrChange>
        </w:rPr>
        <w:pPrChange w:id="6776" w:author="Divya Raja" w:date="2020-10-13T14:29:00Z">
          <w:pPr>
            <w:pStyle w:val="normal0"/>
            <w:ind w:left="2160" w:right="2160"/>
          </w:pPr>
        </w:pPrChange>
      </w:pPr>
      <w:ins w:id="6777" w:author="Namitha Santhosh" w:date="2019-06-16T17:37:00Z">
        <w:del w:id="6778" w:author="anupam yadav" w:date="2019-07-05T12:16:00Z">
          <w:r w:rsidRPr="00834337">
            <w:rPr>
              <w:rFonts w:ascii="Times New Roman" w:eastAsia="Times New Roman" w:hAnsi="Times New Roman" w:cs="Times New Roman"/>
              <w:sz w:val="24"/>
              <w:szCs w:val="24"/>
              <w:rPrChange w:id="6779" w:author="Du-rush Writing Studio" w:date="2019-06-14T06:55:00Z">
                <w:rPr>
                  <w:rFonts w:ascii="Courier New" w:eastAsia="Courier New" w:hAnsi="Courier New" w:cs="Courier New"/>
                  <w:sz w:val="24"/>
                  <w:szCs w:val="24"/>
                </w:rPr>
              </w:rPrChange>
            </w:rPr>
            <w:lastRenderedPageBreak/>
            <w:delText>JINX</w:delText>
          </w:r>
        </w:del>
      </w:ins>
    </w:p>
    <w:p w:rsidR="00834337" w:rsidRPr="00834337" w:rsidRDefault="00834337" w:rsidP="00834337">
      <w:pPr>
        <w:pStyle w:val="normal0"/>
        <w:ind w:left="2160" w:right="2160"/>
        <w:jc w:val="both"/>
        <w:rPr>
          <w:ins w:id="6780" w:author="Namitha Santhosh" w:date="2019-06-16T17:37:00Z"/>
          <w:del w:id="6781" w:author="anupam yadav" w:date="2019-07-05T12:16:00Z"/>
          <w:rFonts w:ascii="Times New Roman" w:eastAsia="Times New Roman" w:hAnsi="Times New Roman" w:cs="Times New Roman"/>
          <w:sz w:val="24"/>
          <w:szCs w:val="24"/>
          <w:rPrChange w:id="6782" w:author="Du-rush Writing Studio" w:date="2019-06-14T06:55:00Z">
            <w:rPr>
              <w:ins w:id="6783" w:author="Namitha Santhosh" w:date="2019-06-16T17:37:00Z"/>
              <w:del w:id="6784" w:author="anupam yadav" w:date="2019-07-05T12:16:00Z"/>
              <w:rFonts w:ascii="Courier New" w:eastAsia="Courier New" w:hAnsi="Courier New" w:cs="Courier New"/>
              <w:sz w:val="24"/>
              <w:szCs w:val="24"/>
            </w:rPr>
          </w:rPrChange>
        </w:rPr>
        <w:pPrChange w:id="6785" w:author="Divya Raja" w:date="2020-10-13T14:29:00Z">
          <w:pPr>
            <w:pStyle w:val="normal0"/>
            <w:ind w:left="2160" w:right="2160"/>
          </w:pPr>
        </w:pPrChange>
      </w:pPr>
      <w:ins w:id="6786" w:author="Namitha Santhosh" w:date="2019-06-16T17:37:00Z">
        <w:del w:id="6787" w:author="anupam yadav" w:date="2019-07-05T12:16:00Z">
          <w:r w:rsidRPr="00834337">
            <w:rPr>
              <w:rFonts w:ascii="Times New Roman" w:eastAsia="Times New Roman" w:hAnsi="Times New Roman" w:cs="Times New Roman"/>
              <w:sz w:val="24"/>
              <w:szCs w:val="24"/>
              <w:rPrChange w:id="6788" w:author="Du-rush Writing Studio" w:date="2019-06-14T06:55:00Z">
                <w:rPr>
                  <w:rFonts w:ascii="Courier New" w:eastAsia="Courier New" w:hAnsi="Courier New" w:cs="Courier New"/>
                  <w:sz w:val="24"/>
                  <w:szCs w:val="24"/>
                </w:rPr>
              </w:rPrChange>
            </w:rPr>
            <w:delText>That is called ‘echo’</w:delText>
          </w:r>
        </w:del>
      </w:ins>
    </w:p>
    <w:p w:rsidR="00834337" w:rsidRPr="00834337" w:rsidRDefault="00834337" w:rsidP="00834337">
      <w:pPr>
        <w:pStyle w:val="normal0"/>
        <w:ind w:left="2160" w:right="2160"/>
        <w:jc w:val="both"/>
        <w:rPr>
          <w:ins w:id="6789" w:author="Namitha Santhosh" w:date="2019-06-16T17:37:00Z"/>
          <w:del w:id="6790" w:author="anupam yadav" w:date="2019-07-05T12:16:00Z"/>
          <w:rFonts w:ascii="Times New Roman" w:eastAsia="Times New Roman" w:hAnsi="Times New Roman" w:cs="Times New Roman"/>
          <w:sz w:val="24"/>
          <w:szCs w:val="24"/>
          <w:rPrChange w:id="6791" w:author="Du-rush Writing Studio" w:date="2019-06-14T06:55:00Z">
            <w:rPr>
              <w:ins w:id="6792" w:author="Namitha Santhosh" w:date="2019-06-16T17:37:00Z"/>
              <w:del w:id="6793" w:author="anupam yadav" w:date="2019-07-05T12:16:00Z"/>
              <w:rFonts w:ascii="Courier New" w:eastAsia="Courier New" w:hAnsi="Courier New" w:cs="Courier New"/>
              <w:sz w:val="24"/>
              <w:szCs w:val="24"/>
            </w:rPr>
          </w:rPrChange>
        </w:rPr>
        <w:pPrChange w:id="6794" w:author="Divya Raja" w:date="2020-10-13T14:29:00Z">
          <w:pPr>
            <w:pStyle w:val="normal0"/>
            <w:ind w:left="2160" w:right="2160"/>
          </w:pPr>
        </w:pPrChange>
      </w:pPr>
      <w:ins w:id="6795" w:author="Namitha Santhosh" w:date="2019-06-16T17:37:00Z">
        <w:del w:id="6796" w:author="anupam yadav" w:date="2019-07-05T12:16:00Z">
          <w:r w:rsidRPr="00834337">
            <w:rPr>
              <w:rFonts w:ascii="Times New Roman" w:eastAsia="Times New Roman" w:hAnsi="Times New Roman" w:cs="Times New Roman"/>
              <w:sz w:val="24"/>
              <w:szCs w:val="24"/>
              <w:rPrChange w:id="6797" w:author="Du-rush Writing Studio" w:date="2019-06-14T06:55:00Z">
                <w:rPr>
                  <w:rFonts w:ascii="Courier New" w:eastAsia="Courier New" w:hAnsi="Courier New" w:cs="Courier New"/>
                  <w:sz w:val="24"/>
                  <w:szCs w:val="24"/>
                </w:rPr>
              </w:rPrChange>
            </w:rPr>
            <w:delText>JANE</w:delText>
          </w:r>
        </w:del>
      </w:ins>
    </w:p>
    <w:p w:rsidR="00834337" w:rsidRPr="00834337" w:rsidRDefault="00834337" w:rsidP="00834337">
      <w:pPr>
        <w:pStyle w:val="normal0"/>
        <w:ind w:left="2160" w:right="2160"/>
        <w:jc w:val="both"/>
        <w:rPr>
          <w:ins w:id="6798" w:author="Namitha Santhosh" w:date="2019-06-16T17:37:00Z"/>
          <w:del w:id="6799" w:author="anupam yadav" w:date="2019-07-05T12:16:00Z"/>
          <w:rFonts w:ascii="Times New Roman" w:eastAsia="Times New Roman" w:hAnsi="Times New Roman" w:cs="Times New Roman"/>
          <w:sz w:val="24"/>
          <w:szCs w:val="24"/>
          <w:rPrChange w:id="6800" w:author="Du-rush Writing Studio" w:date="2019-06-14T06:55:00Z">
            <w:rPr>
              <w:ins w:id="6801" w:author="Namitha Santhosh" w:date="2019-06-16T17:37:00Z"/>
              <w:del w:id="6802" w:author="anupam yadav" w:date="2019-07-05T12:16:00Z"/>
              <w:rFonts w:ascii="Courier New" w:eastAsia="Courier New" w:hAnsi="Courier New" w:cs="Courier New"/>
              <w:sz w:val="24"/>
              <w:szCs w:val="24"/>
            </w:rPr>
          </w:rPrChange>
        </w:rPr>
        <w:pPrChange w:id="6803" w:author="Divya Raja" w:date="2020-10-13T14:29:00Z">
          <w:pPr>
            <w:pStyle w:val="normal0"/>
            <w:ind w:left="2160" w:right="2160"/>
          </w:pPr>
        </w:pPrChange>
      </w:pPr>
      <w:ins w:id="6804" w:author="Namitha Santhosh" w:date="2019-06-16T17:37:00Z">
        <w:del w:id="6805" w:author="anupam yadav" w:date="2019-07-05T12:16:00Z">
          <w:r w:rsidRPr="00834337">
            <w:rPr>
              <w:rFonts w:ascii="Times New Roman" w:eastAsia="Times New Roman" w:hAnsi="Times New Roman" w:cs="Times New Roman"/>
              <w:sz w:val="24"/>
              <w:szCs w:val="24"/>
              <w:rPrChange w:id="6806" w:author="Du-rush Writing Studio" w:date="2019-06-14T06:55:00Z">
                <w:rPr>
                  <w:rFonts w:ascii="Courier New" w:eastAsia="Courier New" w:hAnsi="Courier New" w:cs="Courier New"/>
                  <w:sz w:val="24"/>
                  <w:szCs w:val="24"/>
                </w:rPr>
              </w:rPrChange>
            </w:rPr>
            <w:delText>ECHO??</w:delText>
          </w:r>
        </w:del>
      </w:ins>
    </w:p>
    <w:p w:rsidR="00834337" w:rsidRPr="00834337" w:rsidRDefault="00834337" w:rsidP="00834337">
      <w:pPr>
        <w:pStyle w:val="normal0"/>
        <w:ind w:left="2160" w:right="2160"/>
        <w:jc w:val="both"/>
        <w:rPr>
          <w:ins w:id="6807" w:author="Namitha Santhosh" w:date="2019-06-16T17:37:00Z"/>
          <w:del w:id="6808" w:author="anupam yadav" w:date="2019-07-05T12:16:00Z"/>
          <w:rFonts w:ascii="Times New Roman" w:eastAsia="Times New Roman" w:hAnsi="Times New Roman" w:cs="Times New Roman"/>
          <w:sz w:val="24"/>
          <w:szCs w:val="24"/>
          <w:rPrChange w:id="6809" w:author="Du-rush Writing Studio" w:date="2019-06-14T06:55:00Z">
            <w:rPr>
              <w:ins w:id="6810" w:author="Namitha Santhosh" w:date="2019-06-16T17:37:00Z"/>
              <w:del w:id="6811" w:author="anupam yadav" w:date="2019-07-05T12:16:00Z"/>
              <w:rFonts w:ascii="Courier New" w:eastAsia="Courier New" w:hAnsi="Courier New" w:cs="Courier New"/>
              <w:sz w:val="24"/>
              <w:szCs w:val="24"/>
            </w:rPr>
          </w:rPrChange>
        </w:rPr>
        <w:pPrChange w:id="6812" w:author="Divya Raja" w:date="2020-10-13T14:29:00Z">
          <w:pPr>
            <w:pStyle w:val="normal0"/>
            <w:ind w:left="2160" w:right="2160"/>
          </w:pPr>
        </w:pPrChange>
      </w:pPr>
      <w:ins w:id="6813" w:author="Namitha Santhosh" w:date="2019-06-16T17:37:00Z">
        <w:del w:id="6814" w:author="anupam yadav" w:date="2019-07-05T12:16:00Z">
          <w:r w:rsidRPr="00834337">
            <w:rPr>
              <w:rFonts w:ascii="Times New Roman" w:eastAsia="Times New Roman" w:hAnsi="Times New Roman" w:cs="Times New Roman"/>
              <w:sz w:val="24"/>
              <w:szCs w:val="24"/>
              <w:rPrChange w:id="6815" w:author="Du-rush Writing Studio" w:date="2019-06-14T06:55:00Z">
                <w:rPr>
                  <w:rFonts w:ascii="Courier New" w:eastAsia="Courier New" w:hAnsi="Courier New" w:cs="Courier New"/>
                  <w:sz w:val="24"/>
                  <w:szCs w:val="24"/>
                </w:rPr>
              </w:rPrChange>
            </w:rPr>
            <w:delText>JINX</w:delText>
          </w:r>
        </w:del>
      </w:ins>
    </w:p>
    <w:p w:rsidR="00834337" w:rsidRPr="00834337" w:rsidRDefault="00834337" w:rsidP="00834337">
      <w:pPr>
        <w:pStyle w:val="normal0"/>
        <w:ind w:left="2160" w:right="2160"/>
        <w:jc w:val="both"/>
        <w:rPr>
          <w:ins w:id="6816" w:author="Namitha Santhosh" w:date="2019-06-16T17:37:00Z"/>
          <w:del w:id="6817" w:author="anupam yadav" w:date="2019-07-05T12:16:00Z"/>
          <w:rFonts w:ascii="Times New Roman" w:eastAsia="Times New Roman" w:hAnsi="Times New Roman" w:cs="Times New Roman"/>
          <w:sz w:val="24"/>
          <w:szCs w:val="24"/>
          <w:rPrChange w:id="6818" w:author="Du-rush Writing Studio" w:date="2019-06-14T06:55:00Z">
            <w:rPr>
              <w:ins w:id="6819" w:author="Namitha Santhosh" w:date="2019-06-16T17:37:00Z"/>
              <w:del w:id="6820" w:author="anupam yadav" w:date="2019-07-05T12:16:00Z"/>
              <w:rFonts w:ascii="Courier New" w:eastAsia="Courier New" w:hAnsi="Courier New" w:cs="Courier New"/>
              <w:sz w:val="24"/>
              <w:szCs w:val="24"/>
            </w:rPr>
          </w:rPrChange>
        </w:rPr>
        <w:pPrChange w:id="6821" w:author="Divya Raja" w:date="2020-10-13T14:29:00Z">
          <w:pPr>
            <w:pStyle w:val="normal0"/>
            <w:ind w:left="2160" w:right="2160"/>
          </w:pPr>
        </w:pPrChange>
      </w:pPr>
      <w:ins w:id="6822" w:author="Namitha Santhosh" w:date="2019-06-16T17:37:00Z">
        <w:del w:id="6823" w:author="anupam yadav" w:date="2019-07-05T12:16:00Z">
          <w:r w:rsidRPr="00834337">
            <w:rPr>
              <w:rFonts w:ascii="Times New Roman" w:eastAsia="Times New Roman" w:hAnsi="Times New Roman" w:cs="Times New Roman"/>
              <w:sz w:val="24"/>
              <w:szCs w:val="24"/>
              <w:rPrChange w:id="6824" w:author="Du-rush Writing Studio" w:date="2019-06-14T06:55:00Z">
                <w:rPr>
                  <w:rFonts w:ascii="Courier New" w:eastAsia="Courier New" w:hAnsi="Courier New" w:cs="Courier New"/>
                  <w:sz w:val="24"/>
                  <w:szCs w:val="24"/>
                </w:rPr>
              </w:rPrChange>
            </w:rPr>
            <w:delText>Yes, when the sound we produce hit any other surface it gets retraced.Thus we will hear it again.which made you feel like the mountain was speaking. It was actually your sound itself.</w:delText>
          </w:r>
        </w:del>
      </w:ins>
    </w:p>
    <w:p w:rsidR="00834337" w:rsidRPr="00834337" w:rsidRDefault="00834337" w:rsidP="00834337">
      <w:pPr>
        <w:pStyle w:val="normal0"/>
        <w:ind w:left="2160" w:right="2160"/>
        <w:jc w:val="both"/>
        <w:rPr>
          <w:ins w:id="6825" w:author="Namitha Santhosh" w:date="2019-06-16T17:37:00Z"/>
          <w:del w:id="6826" w:author="anupam yadav" w:date="2019-07-05T12:16:00Z"/>
          <w:rFonts w:ascii="Times New Roman" w:eastAsia="Times New Roman" w:hAnsi="Times New Roman" w:cs="Times New Roman"/>
          <w:sz w:val="24"/>
          <w:szCs w:val="24"/>
          <w:rPrChange w:id="6827" w:author="Du-rush Writing Studio" w:date="2019-06-14T06:55:00Z">
            <w:rPr>
              <w:ins w:id="6828" w:author="Namitha Santhosh" w:date="2019-06-16T17:37:00Z"/>
              <w:del w:id="6829" w:author="anupam yadav" w:date="2019-07-05T12:16:00Z"/>
              <w:rFonts w:ascii="Courier New" w:eastAsia="Courier New" w:hAnsi="Courier New" w:cs="Courier New"/>
              <w:sz w:val="24"/>
              <w:szCs w:val="24"/>
            </w:rPr>
          </w:rPrChange>
        </w:rPr>
        <w:pPrChange w:id="6830" w:author="Divya Raja" w:date="2020-10-13T14:29:00Z">
          <w:pPr>
            <w:pStyle w:val="normal0"/>
            <w:ind w:left="2160" w:right="2160"/>
          </w:pPr>
        </w:pPrChange>
      </w:pPr>
      <w:ins w:id="6831" w:author="Namitha Santhosh" w:date="2019-06-16T17:37:00Z">
        <w:del w:id="6832" w:author="anupam yadav" w:date="2019-07-05T12:16:00Z">
          <w:r w:rsidRPr="00834337">
            <w:rPr>
              <w:rFonts w:ascii="Times New Roman" w:eastAsia="Times New Roman" w:hAnsi="Times New Roman" w:cs="Times New Roman"/>
              <w:sz w:val="24"/>
              <w:szCs w:val="24"/>
              <w:rPrChange w:id="6833" w:author="Du-rush Writing Studio" w:date="2019-06-14T06:55:00Z">
                <w:rPr>
                  <w:rFonts w:ascii="Courier New" w:eastAsia="Courier New" w:hAnsi="Courier New" w:cs="Courier New"/>
                  <w:sz w:val="24"/>
                  <w:szCs w:val="24"/>
                </w:rPr>
              </w:rPrChange>
            </w:rPr>
            <w:delText>JAX</w:delText>
          </w:r>
        </w:del>
      </w:ins>
    </w:p>
    <w:p w:rsidR="00834337" w:rsidRPr="00834337" w:rsidRDefault="00834337" w:rsidP="00834337">
      <w:pPr>
        <w:pStyle w:val="normal0"/>
        <w:ind w:left="2160" w:right="2160"/>
        <w:jc w:val="both"/>
        <w:rPr>
          <w:ins w:id="6834" w:author="Namitha Santhosh" w:date="2019-06-16T17:37:00Z"/>
          <w:del w:id="6835" w:author="anupam yadav" w:date="2019-07-05T12:16:00Z"/>
          <w:rFonts w:ascii="Times New Roman" w:eastAsia="Times New Roman" w:hAnsi="Times New Roman" w:cs="Times New Roman"/>
          <w:sz w:val="24"/>
          <w:szCs w:val="24"/>
          <w:rPrChange w:id="6836" w:author="Du-rush Writing Studio" w:date="2019-06-14T06:55:00Z">
            <w:rPr>
              <w:ins w:id="6837" w:author="Namitha Santhosh" w:date="2019-06-16T17:37:00Z"/>
              <w:del w:id="6838" w:author="anupam yadav" w:date="2019-07-05T12:16:00Z"/>
              <w:rFonts w:ascii="Courier New" w:eastAsia="Courier New" w:hAnsi="Courier New" w:cs="Courier New"/>
              <w:sz w:val="24"/>
              <w:szCs w:val="24"/>
            </w:rPr>
          </w:rPrChange>
        </w:rPr>
        <w:pPrChange w:id="6839" w:author="Divya Raja" w:date="2020-10-13T14:29:00Z">
          <w:pPr>
            <w:pStyle w:val="normal0"/>
            <w:ind w:left="2160" w:right="2160"/>
          </w:pPr>
        </w:pPrChange>
      </w:pPr>
      <w:ins w:id="6840" w:author="Namitha Santhosh" w:date="2019-06-16T17:37:00Z">
        <w:del w:id="6841" w:author="anupam yadav" w:date="2019-07-05T12:16:00Z">
          <w:r w:rsidRPr="00834337">
            <w:rPr>
              <w:rFonts w:ascii="Times New Roman" w:eastAsia="Times New Roman" w:hAnsi="Times New Roman" w:cs="Times New Roman"/>
              <w:sz w:val="24"/>
              <w:szCs w:val="24"/>
              <w:rPrChange w:id="6842" w:author="Du-rush Writing Studio" w:date="2019-06-14T06:55:00Z">
                <w:rPr>
                  <w:rFonts w:ascii="Courier New" w:eastAsia="Courier New" w:hAnsi="Courier New" w:cs="Courier New"/>
                  <w:sz w:val="24"/>
                  <w:szCs w:val="24"/>
                </w:rPr>
              </w:rPrChange>
            </w:rPr>
            <w:delText>Woah...thats’ wonderful’</w:delText>
          </w:r>
        </w:del>
      </w:ins>
    </w:p>
    <w:p w:rsidR="00834337" w:rsidRPr="00834337" w:rsidRDefault="00834337" w:rsidP="00834337">
      <w:pPr>
        <w:pStyle w:val="normal0"/>
        <w:ind w:left="2160" w:right="2160"/>
        <w:jc w:val="both"/>
        <w:rPr>
          <w:ins w:id="6843" w:author="Namitha Santhosh" w:date="2019-06-16T17:37:00Z"/>
          <w:del w:id="6844" w:author="anupam yadav" w:date="2019-07-05T12:16:00Z"/>
          <w:rFonts w:ascii="Times New Roman" w:eastAsia="Times New Roman" w:hAnsi="Times New Roman" w:cs="Times New Roman"/>
          <w:sz w:val="24"/>
          <w:szCs w:val="24"/>
          <w:rPrChange w:id="6845" w:author="Du-rush Writing Studio" w:date="2019-06-14T06:55:00Z">
            <w:rPr>
              <w:ins w:id="6846" w:author="Namitha Santhosh" w:date="2019-06-16T17:37:00Z"/>
              <w:del w:id="6847" w:author="anupam yadav" w:date="2019-07-05T12:16:00Z"/>
              <w:rFonts w:ascii="Courier New" w:eastAsia="Courier New" w:hAnsi="Courier New" w:cs="Courier New"/>
              <w:sz w:val="24"/>
              <w:szCs w:val="24"/>
            </w:rPr>
          </w:rPrChange>
        </w:rPr>
        <w:pPrChange w:id="6848" w:author="Divya Raja" w:date="2020-10-13T14:29:00Z">
          <w:pPr>
            <w:pStyle w:val="normal0"/>
            <w:ind w:left="2160" w:right="2160"/>
          </w:pPr>
        </w:pPrChange>
      </w:pPr>
      <w:ins w:id="6849" w:author="Namitha Santhosh" w:date="2019-06-16T17:37:00Z">
        <w:del w:id="6850" w:author="anupam yadav" w:date="2019-07-05T12:16:00Z">
          <w:r w:rsidRPr="00834337">
            <w:rPr>
              <w:rFonts w:ascii="Times New Roman" w:eastAsia="Times New Roman" w:hAnsi="Times New Roman" w:cs="Times New Roman"/>
              <w:sz w:val="24"/>
              <w:szCs w:val="24"/>
              <w:rPrChange w:id="6851" w:author="Du-rush Writing Studio" w:date="2019-06-14T06:55:00Z">
                <w:rPr>
                  <w:rFonts w:ascii="Courier New" w:eastAsia="Courier New" w:hAnsi="Courier New" w:cs="Courier New"/>
                  <w:sz w:val="24"/>
                  <w:szCs w:val="24"/>
                </w:rPr>
              </w:rPrChange>
            </w:rPr>
            <w:delText>JANE</w:delText>
          </w:r>
        </w:del>
      </w:ins>
    </w:p>
    <w:p w:rsidR="00834337" w:rsidRPr="00834337" w:rsidRDefault="00834337" w:rsidP="00834337">
      <w:pPr>
        <w:pStyle w:val="normal0"/>
        <w:ind w:left="2160" w:right="2160"/>
        <w:jc w:val="both"/>
        <w:rPr>
          <w:ins w:id="6852" w:author="Namitha Santhosh" w:date="2019-06-16T17:37:00Z"/>
          <w:del w:id="6853" w:author="anupam yadav" w:date="2019-07-05T12:16:00Z"/>
          <w:rFonts w:ascii="Times New Roman" w:eastAsia="Times New Roman" w:hAnsi="Times New Roman" w:cs="Times New Roman"/>
          <w:sz w:val="24"/>
          <w:szCs w:val="24"/>
          <w:rPrChange w:id="6854" w:author="Du-rush Writing Studio" w:date="2019-06-14T06:55:00Z">
            <w:rPr>
              <w:ins w:id="6855" w:author="Namitha Santhosh" w:date="2019-06-16T17:37:00Z"/>
              <w:del w:id="6856" w:author="anupam yadav" w:date="2019-07-05T12:16:00Z"/>
              <w:rFonts w:ascii="Courier New" w:eastAsia="Courier New" w:hAnsi="Courier New" w:cs="Courier New"/>
              <w:sz w:val="24"/>
              <w:szCs w:val="24"/>
            </w:rPr>
          </w:rPrChange>
        </w:rPr>
        <w:pPrChange w:id="6857" w:author="Divya Raja" w:date="2020-10-13T14:29:00Z">
          <w:pPr>
            <w:pStyle w:val="normal0"/>
            <w:ind w:left="2160" w:right="2160"/>
          </w:pPr>
        </w:pPrChange>
      </w:pPr>
      <w:ins w:id="6858" w:author="Namitha Santhosh" w:date="2019-06-16T17:37:00Z">
        <w:del w:id="6859" w:author="anupam yadav" w:date="2019-07-05T12:16:00Z">
          <w:r w:rsidRPr="00834337">
            <w:rPr>
              <w:rFonts w:ascii="Times New Roman" w:eastAsia="Times New Roman" w:hAnsi="Times New Roman" w:cs="Times New Roman"/>
              <w:sz w:val="24"/>
              <w:szCs w:val="24"/>
              <w:rPrChange w:id="6860" w:author="Du-rush Writing Studio" w:date="2019-06-14T06:55:00Z">
                <w:rPr>
                  <w:rFonts w:ascii="Courier New" w:eastAsia="Courier New" w:hAnsi="Courier New" w:cs="Courier New"/>
                  <w:sz w:val="24"/>
                  <w:szCs w:val="24"/>
                </w:rPr>
              </w:rPrChange>
            </w:rPr>
            <w:delText>Yeah, we will go there again .</w:delText>
          </w:r>
        </w:del>
      </w:ins>
    </w:p>
    <w:p w:rsidR="00834337" w:rsidRPr="00834337" w:rsidRDefault="00834337" w:rsidP="00834337">
      <w:pPr>
        <w:pStyle w:val="normal0"/>
        <w:ind w:left="2160" w:right="2160"/>
        <w:jc w:val="both"/>
        <w:rPr>
          <w:ins w:id="6861" w:author="Namitha Santhosh" w:date="2019-06-16T17:37:00Z"/>
          <w:del w:id="6862" w:author="anupam yadav" w:date="2019-07-05T12:16:00Z"/>
          <w:rFonts w:ascii="Times New Roman" w:eastAsia="Times New Roman" w:hAnsi="Times New Roman" w:cs="Times New Roman"/>
          <w:sz w:val="24"/>
          <w:szCs w:val="24"/>
          <w:rPrChange w:id="6863" w:author="Du-rush Writing Studio" w:date="2019-06-14T06:55:00Z">
            <w:rPr>
              <w:ins w:id="6864" w:author="Namitha Santhosh" w:date="2019-06-16T17:37:00Z"/>
              <w:del w:id="6865" w:author="anupam yadav" w:date="2019-07-05T12:16:00Z"/>
              <w:rFonts w:ascii="Courier New" w:eastAsia="Courier New" w:hAnsi="Courier New" w:cs="Courier New"/>
              <w:sz w:val="24"/>
              <w:szCs w:val="24"/>
            </w:rPr>
          </w:rPrChange>
        </w:rPr>
        <w:pPrChange w:id="6866" w:author="Divya Raja" w:date="2020-10-13T14:29:00Z">
          <w:pPr>
            <w:pStyle w:val="normal0"/>
            <w:ind w:left="2160" w:right="2160"/>
          </w:pPr>
        </w:pPrChange>
      </w:pPr>
    </w:p>
    <w:p w:rsidR="00834337" w:rsidRPr="00834337" w:rsidRDefault="00834337" w:rsidP="00834337">
      <w:pPr>
        <w:pStyle w:val="normal0"/>
        <w:ind w:left="2160" w:right="2160"/>
        <w:jc w:val="both"/>
        <w:rPr>
          <w:del w:id="6867" w:author="anupam yadav" w:date="2019-07-05T12:16:00Z"/>
          <w:rFonts w:ascii="Times New Roman" w:eastAsia="Times New Roman" w:hAnsi="Times New Roman" w:cs="Times New Roman"/>
          <w:sz w:val="24"/>
          <w:szCs w:val="24"/>
          <w:rPrChange w:id="6868" w:author="Du-rush Writing Studio" w:date="2019-06-14T06:55:00Z">
            <w:rPr>
              <w:del w:id="6869" w:author="anupam yadav" w:date="2019-07-05T12:16:00Z"/>
              <w:rFonts w:ascii="Courier New" w:eastAsia="Courier New" w:hAnsi="Courier New" w:cs="Courier New"/>
              <w:sz w:val="24"/>
              <w:szCs w:val="24"/>
            </w:rPr>
          </w:rPrChange>
        </w:rPr>
        <w:pPrChange w:id="6870" w:author="Divya Raja" w:date="2020-10-13T14:29:00Z">
          <w:pPr>
            <w:pStyle w:val="normal0"/>
            <w:ind w:left="2160" w:right="2160"/>
          </w:pPr>
        </w:pPrChange>
      </w:pPr>
    </w:p>
    <w:p w:rsidR="00834337" w:rsidRPr="00834337" w:rsidRDefault="00834337" w:rsidP="00834337">
      <w:pPr>
        <w:pStyle w:val="normal0"/>
        <w:ind w:left="2160" w:right="2160"/>
        <w:jc w:val="both"/>
        <w:rPr>
          <w:del w:id="6871" w:author="anupam yadav" w:date="2019-07-05T12:16:00Z"/>
          <w:rFonts w:ascii="Times New Roman" w:eastAsia="Times New Roman" w:hAnsi="Times New Roman" w:cs="Times New Roman"/>
          <w:sz w:val="24"/>
          <w:szCs w:val="24"/>
          <w:rPrChange w:id="6872" w:author="Du-rush Writing Studio" w:date="2019-06-14T06:55:00Z">
            <w:rPr>
              <w:del w:id="6873" w:author="anupam yadav" w:date="2019-07-05T12:16:00Z"/>
              <w:rFonts w:ascii="Courier New" w:eastAsia="Courier New" w:hAnsi="Courier New" w:cs="Courier New"/>
              <w:sz w:val="24"/>
              <w:szCs w:val="24"/>
            </w:rPr>
          </w:rPrChange>
        </w:rPr>
        <w:pPrChange w:id="6874" w:author="Divya Raja" w:date="2020-10-13T14:29:00Z">
          <w:pPr>
            <w:pStyle w:val="normal0"/>
            <w:ind w:left="2160" w:right="2160"/>
          </w:pPr>
        </w:pPrChange>
      </w:pPr>
    </w:p>
    <w:p w:rsidR="00834337" w:rsidRPr="00834337" w:rsidRDefault="00834337" w:rsidP="00834337">
      <w:pPr>
        <w:pStyle w:val="normal0"/>
        <w:ind w:left="2880" w:right="2160" w:firstLine="720"/>
        <w:jc w:val="both"/>
        <w:rPr>
          <w:del w:id="6875" w:author="anupam yadav" w:date="2019-07-05T12:16:00Z"/>
          <w:rFonts w:ascii="Times New Roman" w:eastAsia="Times New Roman" w:hAnsi="Times New Roman" w:cs="Times New Roman"/>
          <w:sz w:val="24"/>
          <w:szCs w:val="24"/>
          <w:rPrChange w:id="6876" w:author="Du-rush Writing Studio" w:date="2019-06-14T06:55:00Z">
            <w:rPr>
              <w:del w:id="6877" w:author="anupam yadav" w:date="2019-07-05T12:16:00Z"/>
              <w:rFonts w:ascii="Courier New" w:eastAsia="Courier New" w:hAnsi="Courier New" w:cs="Courier New"/>
              <w:sz w:val="24"/>
              <w:szCs w:val="24"/>
            </w:rPr>
          </w:rPrChange>
        </w:rPr>
        <w:pPrChange w:id="6878" w:author="Divya Raja" w:date="2020-10-13T14:29:00Z">
          <w:pPr>
            <w:pStyle w:val="normal0"/>
            <w:ind w:left="2880" w:right="2160" w:firstLine="720"/>
          </w:pPr>
        </w:pPrChange>
      </w:pPr>
      <w:del w:id="6879" w:author="anupam yadav" w:date="2019-07-05T12:16:00Z">
        <w:r w:rsidRPr="00834337">
          <w:rPr>
            <w:rFonts w:ascii="Times New Roman" w:eastAsia="Times New Roman" w:hAnsi="Times New Roman" w:cs="Times New Roman"/>
            <w:sz w:val="24"/>
            <w:szCs w:val="24"/>
            <w:rPrChange w:id="6880" w:author="Du-rush Writing Studio" w:date="2019-06-14T06:55:00Z">
              <w:rPr>
                <w:rFonts w:ascii="Courier New" w:eastAsia="Courier New" w:hAnsi="Courier New" w:cs="Courier New"/>
                <w:sz w:val="24"/>
                <w:szCs w:val="24"/>
              </w:rPr>
            </w:rPrChange>
          </w:rPr>
          <w:delText xml:space="preserve"> JINX</w:delText>
        </w:r>
      </w:del>
    </w:p>
    <w:p w:rsidR="00834337" w:rsidRPr="00834337" w:rsidRDefault="00834337" w:rsidP="00834337">
      <w:pPr>
        <w:pStyle w:val="normal0"/>
        <w:ind w:left="2160" w:right="2160"/>
        <w:jc w:val="both"/>
        <w:rPr>
          <w:del w:id="6881" w:author="anupam yadav" w:date="2019-07-05T12:16:00Z"/>
          <w:rFonts w:ascii="Times New Roman" w:eastAsia="Times New Roman" w:hAnsi="Times New Roman" w:cs="Times New Roman"/>
          <w:sz w:val="24"/>
          <w:szCs w:val="24"/>
          <w:rPrChange w:id="6882" w:author="Du-rush Writing Studio" w:date="2019-06-14T06:55:00Z">
            <w:rPr>
              <w:del w:id="6883" w:author="anupam yadav" w:date="2019-07-05T12:16:00Z"/>
              <w:rFonts w:ascii="Courier New" w:eastAsia="Courier New" w:hAnsi="Courier New" w:cs="Courier New"/>
              <w:sz w:val="24"/>
              <w:szCs w:val="24"/>
            </w:rPr>
          </w:rPrChange>
        </w:rPr>
        <w:pPrChange w:id="6884" w:author="Divya Raja" w:date="2020-10-13T14:29:00Z">
          <w:pPr>
            <w:pStyle w:val="normal0"/>
            <w:ind w:left="2160" w:right="2160"/>
          </w:pPr>
        </w:pPrChange>
      </w:pPr>
      <w:del w:id="6885" w:author="anupam yadav" w:date="2019-07-05T12:16:00Z">
        <w:r w:rsidRPr="00834337">
          <w:rPr>
            <w:rFonts w:ascii="Times New Roman" w:eastAsia="Times New Roman" w:hAnsi="Times New Roman" w:cs="Times New Roman"/>
            <w:sz w:val="24"/>
            <w:szCs w:val="24"/>
            <w:rPrChange w:id="6886"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887" w:author="Du-rush Writing Studio" w:date="2019-06-14T06:55:00Z">
              <w:rPr>
                <w:rFonts w:ascii="Courier New" w:eastAsia="Courier New" w:hAnsi="Courier New" w:cs="Courier New"/>
                <w:sz w:val="24"/>
                <w:szCs w:val="24"/>
              </w:rPr>
            </w:rPrChange>
          </w:rPr>
          <w:tab/>
          <w:delText>(yawning)</w:delText>
        </w:r>
      </w:del>
    </w:p>
    <w:p w:rsidR="00834337" w:rsidRPr="00834337" w:rsidRDefault="00834337" w:rsidP="00834337">
      <w:pPr>
        <w:pStyle w:val="normal0"/>
        <w:ind w:left="2160" w:right="2160"/>
        <w:jc w:val="both"/>
        <w:rPr>
          <w:del w:id="6888" w:author="anupam yadav" w:date="2019-07-05T12:16:00Z"/>
          <w:rFonts w:ascii="Times New Roman" w:eastAsia="Times New Roman" w:hAnsi="Times New Roman" w:cs="Times New Roman"/>
          <w:sz w:val="24"/>
          <w:szCs w:val="24"/>
          <w:rPrChange w:id="6889" w:author="Du-rush Writing Studio" w:date="2019-06-14T06:55:00Z">
            <w:rPr>
              <w:del w:id="6890" w:author="anupam yadav" w:date="2019-07-05T12:16:00Z"/>
              <w:rFonts w:ascii="Courier New" w:eastAsia="Courier New" w:hAnsi="Courier New" w:cs="Courier New"/>
              <w:sz w:val="24"/>
              <w:szCs w:val="24"/>
            </w:rPr>
          </w:rPrChange>
        </w:rPr>
        <w:pPrChange w:id="6891" w:author="Divya Raja" w:date="2020-10-13T14:29:00Z">
          <w:pPr>
            <w:pStyle w:val="normal0"/>
            <w:ind w:left="2160" w:right="2160"/>
          </w:pPr>
        </w:pPrChange>
      </w:pPr>
      <w:del w:id="6892" w:author="anupam yadav" w:date="2019-07-05T12:16:00Z">
        <w:r w:rsidRPr="00834337">
          <w:rPr>
            <w:rFonts w:ascii="Times New Roman" w:eastAsia="Times New Roman" w:hAnsi="Times New Roman" w:cs="Times New Roman"/>
            <w:sz w:val="24"/>
            <w:szCs w:val="24"/>
            <w:rPrChange w:id="6893" w:author="Du-rush Writing Studio" w:date="2019-06-14T06:55:00Z">
              <w:rPr>
                <w:rFonts w:ascii="Courier New" w:eastAsia="Courier New" w:hAnsi="Courier New" w:cs="Courier New"/>
                <w:sz w:val="24"/>
                <w:szCs w:val="24"/>
              </w:rPr>
            </w:rPrChange>
          </w:rPr>
          <w:delText xml:space="preserve">Well, it </w:delText>
        </w:r>
        <w:r w:rsidRPr="00834337">
          <w:rPr>
            <w:rFonts w:ascii="Times New Roman" w:eastAsia="Times New Roman" w:hAnsi="Times New Roman" w:cs="Times New Roman"/>
            <w:i/>
            <w:sz w:val="24"/>
            <w:szCs w:val="24"/>
            <w:rPrChange w:id="6894" w:author="Du-rush Writing Studio" w:date="2019-06-14T06:55:00Z">
              <w:rPr>
                <w:rFonts w:ascii="Courier New" w:eastAsia="Courier New" w:hAnsi="Courier New" w:cs="Courier New"/>
                <w:i/>
                <w:sz w:val="24"/>
                <w:szCs w:val="24"/>
              </w:rPr>
            </w:rPrChange>
          </w:rPr>
          <w:delText xml:space="preserve">is </w:delText>
        </w:r>
        <w:r w:rsidRPr="00834337">
          <w:rPr>
            <w:rFonts w:ascii="Times New Roman" w:eastAsia="Times New Roman" w:hAnsi="Times New Roman" w:cs="Times New Roman"/>
            <w:sz w:val="24"/>
            <w:szCs w:val="24"/>
            <w:rPrChange w:id="6895" w:author="Du-rush Writing Studio" w:date="2019-06-14T06:55:00Z">
              <w:rPr>
                <w:rFonts w:ascii="Courier New" w:eastAsia="Courier New" w:hAnsi="Courier New" w:cs="Courier New"/>
                <w:sz w:val="24"/>
                <w:szCs w:val="24"/>
              </w:rPr>
            </w:rPrChange>
          </w:rPr>
          <w:delText>time to sleep in the Pumpkin Mansion!</w:delText>
        </w:r>
      </w:del>
      <w:ins w:id="6896" w:author="Namitha Santhosh" w:date="2019-06-16T18:12:00Z">
        <w:del w:id="6897" w:author="anupam yadav" w:date="2019-07-05T12:16:00Z">
          <w:r w:rsidRPr="00834337">
            <w:rPr>
              <w:rFonts w:ascii="Times New Roman" w:eastAsia="Times New Roman" w:hAnsi="Times New Roman" w:cs="Times New Roman"/>
              <w:sz w:val="24"/>
              <w:szCs w:val="24"/>
              <w:rPrChange w:id="6898" w:author="Du-rush Writing Studio" w:date="2019-06-14T06:55:00Z">
                <w:rPr>
                  <w:rFonts w:ascii="Courier New" w:eastAsia="Courier New" w:hAnsi="Courier New" w:cs="Courier New"/>
                  <w:sz w:val="24"/>
                  <w:szCs w:val="24"/>
                </w:rPr>
              </w:rPrChange>
            </w:rPr>
            <w:delText xml:space="preserve"> LETS KEEP THE FUN FOR TOMORROW</w:delText>
          </w:r>
        </w:del>
      </w:ins>
      <w:ins w:id="6899" w:author="Vrushali sawant" w:date="2019-06-19T12:39:00Z">
        <w:del w:id="6900" w:author="anupam yadav" w:date="2019-07-05T12:16:00Z">
          <w:r w:rsidRPr="00834337">
            <w:rPr>
              <w:rFonts w:ascii="Times New Roman" w:eastAsia="Times New Roman" w:hAnsi="Times New Roman" w:cs="Times New Roman"/>
              <w:sz w:val="24"/>
              <w:szCs w:val="24"/>
              <w:rPrChange w:id="6901" w:author="Du-rush Writing Studio" w:date="2019-06-14T06:55:00Z">
                <w:rPr>
                  <w:rFonts w:ascii="Courier New" w:eastAsia="Courier New" w:hAnsi="Courier New" w:cs="Courier New"/>
                  <w:sz w:val="24"/>
                  <w:szCs w:val="24"/>
                </w:rPr>
              </w:rPrChange>
            </w:rPr>
            <w:delText xml:space="preserve"> </w:delText>
          </w:r>
        </w:del>
      </w:ins>
    </w:p>
    <w:p w:rsidR="00834337" w:rsidRPr="00834337" w:rsidRDefault="00834337" w:rsidP="00834337">
      <w:pPr>
        <w:pStyle w:val="normal0"/>
        <w:ind w:left="2160" w:right="2160"/>
        <w:jc w:val="both"/>
        <w:rPr>
          <w:del w:id="6902" w:author="anupam yadav" w:date="2019-07-05T12:16:00Z"/>
          <w:rFonts w:ascii="Times New Roman" w:eastAsia="Times New Roman" w:hAnsi="Times New Roman" w:cs="Times New Roman"/>
          <w:sz w:val="24"/>
          <w:szCs w:val="24"/>
          <w:rPrChange w:id="6903" w:author="Du-rush Writing Studio" w:date="2019-06-14T06:55:00Z">
            <w:rPr>
              <w:del w:id="6904" w:author="anupam yadav" w:date="2019-07-05T12:16:00Z"/>
              <w:rFonts w:ascii="Courier New" w:eastAsia="Courier New" w:hAnsi="Courier New" w:cs="Courier New"/>
              <w:sz w:val="24"/>
              <w:szCs w:val="24"/>
            </w:rPr>
          </w:rPrChange>
        </w:rPr>
        <w:pPrChange w:id="6905" w:author="Divya Raja" w:date="2020-10-13T14:29:00Z">
          <w:pPr>
            <w:pStyle w:val="normal0"/>
            <w:ind w:left="2160" w:right="2160"/>
          </w:pPr>
        </w:pPrChange>
      </w:pPr>
    </w:p>
    <w:p w:rsidR="00834337" w:rsidRPr="00834337" w:rsidRDefault="00834337" w:rsidP="00834337">
      <w:pPr>
        <w:pStyle w:val="normal0"/>
        <w:ind w:left="2880" w:right="2160" w:firstLine="720"/>
        <w:jc w:val="both"/>
        <w:rPr>
          <w:del w:id="6906" w:author="anupam yadav" w:date="2019-07-05T12:16:00Z"/>
          <w:rFonts w:ascii="Times New Roman" w:eastAsia="Times New Roman" w:hAnsi="Times New Roman" w:cs="Times New Roman"/>
          <w:sz w:val="24"/>
          <w:szCs w:val="24"/>
          <w:rPrChange w:id="6907" w:author="Du-rush Writing Studio" w:date="2019-06-14T06:55:00Z">
            <w:rPr>
              <w:del w:id="6908" w:author="anupam yadav" w:date="2019-07-05T12:16:00Z"/>
              <w:rFonts w:ascii="Courier New" w:eastAsia="Courier New" w:hAnsi="Courier New" w:cs="Courier New"/>
              <w:sz w:val="24"/>
              <w:szCs w:val="24"/>
            </w:rPr>
          </w:rPrChange>
        </w:rPr>
        <w:pPrChange w:id="6909" w:author="Divya Raja" w:date="2020-10-13T14:29:00Z">
          <w:pPr>
            <w:pStyle w:val="normal0"/>
            <w:ind w:left="2880" w:right="2160" w:firstLine="720"/>
          </w:pPr>
        </w:pPrChange>
      </w:pPr>
      <w:del w:id="6910" w:author="anupam yadav" w:date="2019-07-05T12:16:00Z">
        <w:r w:rsidRPr="00834337">
          <w:rPr>
            <w:rFonts w:ascii="Times New Roman" w:eastAsia="Times New Roman" w:hAnsi="Times New Roman" w:cs="Times New Roman"/>
            <w:sz w:val="24"/>
            <w:szCs w:val="24"/>
            <w:rPrChange w:id="6911" w:author="Du-rush Writing Studio" w:date="2019-06-14T06:55:00Z">
              <w:rPr>
                <w:rFonts w:ascii="Courier New" w:eastAsia="Courier New" w:hAnsi="Courier New" w:cs="Courier New"/>
                <w:sz w:val="24"/>
                <w:szCs w:val="24"/>
              </w:rPr>
            </w:rPrChange>
          </w:rPr>
          <w:delText xml:space="preserve"> JANE</w:delText>
        </w:r>
      </w:del>
    </w:p>
    <w:p w:rsidR="00834337" w:rsidRPr="00834337" w:rsidRDefault="00834337" w:rsidP="00834337">
      <w:pPr>
        <w:pStyle w:val="normal0"/>
        <w:ind w:left="2160" w:right="2160"/>
        <w:jc w:val="both"/>
        <w:rPr>
          <w:del w:id="6912" w:author="anupam yadav" w:date="2019-07-05T12:16:00Z"/>
          <w:rFonts w:ascii="Times New Roman" w:eastAsia="Times New Roman" w:hAnsi="Times New Roman" w:cs="Times New Roman"/>
          <w:sz w:val="24"/>
          <w:szCs w:val="24"/>
          <w:rPrChange w:id="6913" w:author="Du-rush Writing Studio" w:date="2019-06-14T06:55:00Z">
            <w:rPr>
              <w:del w:id="6914" w:author="anupam yadav" w:date="2019-07-05T12:16:00Z"/>
              <w:rFonts w:ascii="Courier New" w:eastAsia="Courier New" w:hAnsi="Courier New" w:cs="Courier New"/>
              <w:sz w:val="24"/>
              <w:szCs w:val="24"/>
            </w:rPr>
          </w:rPrChange>
        </w:rPr>
        <w:pPrChange w:id="6915" w:author="Divya Raja" w:date="2020-10-13T14:29:00Z">
          <w:pPr>
            <w:pStyle w:val="normal0"/>
            <w:ind w:left="2160" w:right="2160"/>
          </w:pPr>
        </w:pPrChange>
      </w:pPr>
      <w:del w:id="6916" w:author="anupam yadav" w:date="2019-07-05T12:16:00Z">
        <w:r w:rsidRPr="00834337">
          <w:rPr>
            <w:rFonts w:ascii="Times New Roman" w:eastAsia="Times New Roman" w:hAnsi="Times New Roman" w:cs="Times New Roman"/>
            <w:sz w:val="24"/>
            <w:szCs w:val="24"/>
            <w:rPrChange w:id="6917" w:author="Du-rush Writing Studio" w:date="2019-06-14T06:55:00Z">
              <w:rPr>
                <w:rFonts w:ascii="Courier New" w:eastAsia="Courier New" w:hAnsi="Courier New" w:cs="Courier New"/>
                <w:sz w:val="24"/>
                <w:szCs w:val="24"/>
              </w:rPr>
            </w:rPrChange>
          </w:rPr>
          <w:delText>We can all sleep peacefully now that there are no noises!</w:delText>
        </w:r>
      </w:del>
    </w:p>
    <w:p w:rsidR="00834337" w:rsidRPr="00834337" w:rsidRDefault="00834337" w:rsidP="00834337">
      <w:pPr>
        <w:pStyle w:val="normal0"/>
        <w:ind w:left="2160" w:right="2160"/>
        <w:jc w:val="both"/>
        <w:rPr>
          <w:del w:id="6918" w:author="anupam yadav" w:date="2019-07-05T12:16:00Z"/>
          <w:rFonts w:ascii="Times New Roman" w:eastAsia="Times New Roman" w:hAnsi="Times New Roman" w:cs="Times New Roman"/>
          <w:sz w:val="24"/>
          <w:szCs w:val="24"/>
          <w:rPrChange w:id="6919" w:author="Du-rush Writing Studio" w:date="2019-06-14T06:55:00Z">
            <w:rPr>
              <w:del w:id="6920" w:author="anupam yadav" w:date="2019-07-05T12:16:00Z"/>
              <w:rFonts w:ascii="Courier New" w:eastAsia="Courier New" w:hAnsi="Courier New" w:cs="Courier New"/>
              <w:sz w:val="24"/>
              <w:szCs w:val="24"/>
            </w:rPr>
          </w:rPrChange>
        </w:rPr>
        <w:pPrChange w:id="6921" w:author="Divya Raja" w:date="2020-10-13T14:29:00Z">
          <w:pPr>
            <w:pStyle w:val="normal0"/>
            <w:ind w:left="2160" w:right="2160"/>
          </w:pPr>
        </w:pPrChange>
      </w:pPr>
    </w:p>
    <w:p w:rsidR="00834337" w:rsidRPr="00834337" w:rsidRDefault="00834337" w:rsidP="00834337">
      <w:pPr>
        <w:pStyle w:val="normal0"/>
        <w:jc w:val="both"/>
        <w:rPr>
          <w:del w:id="6922" w:author="anupam yadav" w:date="2019-07-05T12:16:00Z"/>
          <w:rFonts w:ascii="Times New Roman" w:eastAsia="Times New Roman" w:hAnsi="Times New Roman" w:cs="Times New Roman"/>
          <w:sz w:val="24"/>
          <w:szCs w:val="24"/>
          <w:rPrChange w:id="6923" w:author="Du-rush Writing Studio" w:date="2019-06-14T06:55:00Z">
            <w:rPr>
              <w:del w:id="6924" w:author="anupam yadav" w:date="2019-07-05T12:16:00Z"/>
              <w:rFonts w:ascii="Courier New" w:eastAsia="Courier New" w:hAnsi="Courier New" w:cs="Courier New"/>
              <w:sz w:val="24"/>
              <w:szCs w:val="24"/>
            </w:rPr>
          </w:rPrChange>
        </w:rPr>
        <w:pPrChange w:id="6925" w:author="Divya Raja" w:date="2020-10-13T14:29:00Z">
          <w:pPr>
            <w:pStyle w:val="normal0"/>
          </w:pPr>
        </w:pPrChange>
      </w:pPr>
      <w:del w:id="6926" w:author="anupam yadav" w:date="2019-07-05T12:16:00Z">
        <w:r w:rsidRPr="00834337">
          <w:rPr>
            <w:rFonts w:ascii="Times New Roman" w:eastAsia="Times New Roman" w:hAnsi="Times New Roman" w:cs="Times New Roman"/>
            <w:sz w:val="24"/>
            <w:szCs w:val="24"/>
            <w:rPrChange w:id="6927" w:author="Du-rush Writing Studio" w:date="2019-06-14T06:55:00Z">
              <w:rPr>
                <w:rFonts w:ascii="Courier New" w:eastAsia="Courier New" w:hAnsi="Courier New" w:cs="Courier New"/>
                <w:sz w:val="24"/>
                <w:szCs w:val="24"/>
              </w:rPr>
            </w:rPrChange>
          </w:rPr>
          <w:delText xml:space="preserve">On cue, the venus flytrap lets out a soft snore. And then Jax yawns loudly. </w:delText>
        </w:r>
      </w:del>
    </w:p>
    <w:p w:rsidR="00834337" w:rsidRPr="00834337" w:rsidRDefault="00834337" w:rsidP="00834337">
      <w:pPr>
        <w:pStyle w:val="normal0"/>
        <w:ind w:right="2160"/>
        <w:jc w:val="both"/>
        <w:rPr>
          <w:del w:id="6928" w:author="anupam yadav" w:date="2019-07-05T12:16:00Z"/>
          <w:rFonts w:ascii="Times New Roman" w:eastAsia="Times New Roman" w:hAnsi="Times New Roman" w:cs="Times New Roman"/>
          <w:sz w:val="24"/>
          <w:szCs w:val="24"/>
          <w:rPrChange w:id="6929" w:author="Du-rush Writing Studio" w:date="2019-06-14T06:55:00Z">
            <w:rPr>
              <w:del w:id="6930" w:author="anupam yadav" w:date="2019-07-05T12:16:00Z"/>
              <w:rFonts w:ascii="Courier New" w:eastAsia="Courier New" w:hAnsi="Courier New" w:cs="Courier New"/>
              <w:sz w:val="24"/>
              <w:szCs w:val="24"/>
            </w:rPr>
          </w:rPrChange>
        </w:rPr>
        <w:pPrChange w:id="6931" w:author="Divya Raja" w:date="2020-10-13T14:29:00Z">
          <w:pPr>
            <w:pStyle w:val="normal0"/>
            <w:ind w:right="2160"/>
          </w:pPr>
        </w:pPrChange>
      </w:pPr>
    </w:p>
    <w:p w:rsidR="00834337" w:rsidRPr="00834337" w:rsidRDefault="00834337" w:rsidP="00834337">
      <w:pPr>
        <w:pStyle w:val="normal0"/>
        <w:ind w:left="2880" w:right="2160" w:firstLine="720"/>
        <w:jc w:val="both"/>
        <w:rPr>
          <w:del w:id="6932" w:author="anupam yadav" w:date="2019-07-05T12:16:00Z"/>
          <w:rFonts w:ascii="Times New Roman" w:eastAsia="Times New Roman" w:hAnsi="Times New Roman" w:cs="Times New Roman"/>
          <w:sz w:val="24"/>
          <w:szCs w:val="24"/>
          <w:rPrChange w:id="6933" w:author="Du-rush Writing Studio" w:date="2019-06-14T06:55:00Z">
            <w:rPr>
              <w:del w:id="6934" w:author="anupam yadav" w:date="2019-07-05T12:16:00Z"/>
              <w:rFonts w:ascii="Courier New" w:eastAsia="Courier New" w:hAnsi="Courier New" w:cs="Courier New"/>
              <w:sz w:val="24"/>
              <w:szCs w:val="24"/>
            </w:rPr>
          </w:rPrChange>
        </w:rPr>
        <w:pPrChange w:id="6935" w:author="Divya Raja" w:date="2020-10-13T14:29:00Z">
          <w:pPr>
            <w:pStyle w:val="normal0"/>
            <w:ind w:left="2880" w:right="2160" w:firstLine="720"/>
          </w:pPr>
        </w:pPrChange>
      </w:pPr>
      <w:del w:id="6936" w:author="anupam yadav" w:date="2019-07-05T12:16:00Z">
        <w:r w:rsidRPr="00834337">
          <w:rPr>
            <w:rFonts w:ascii="Times New Roman" w:eastAsia="Times New Roman" w:hAnsi="Times New Roman" w:cs="Times New Roman"/>
            <w:sz w:val="24"/>
            <w:szCs w:val="24"/>
            <w:rPrChange w:id="6937" w:author="Du-rush Writing Studio" w:date="2019-06-14T06:55:00Z">
              <w:rPr>
                <w:rFonts w:ascii="Courier New" w:eastAsia="Courier New" w:hAnsi="Courier New" w:cs="Courier New"/>
                <w:sz w:val="24"/>
                <w:szCs w:val="24"/>
              </w:rPr>
            </w:rPrChange>
          </w:rPr>
          <w:delText xml:space="preserve"> JANE</w:delText>
        </w:r>
      </w:del>
    </w:p>
    <w:p w:rsidR="00834337" w:rsidRPr="00834337" w:rsidRDefault="00834337" w:rsidP="00834337">
      <w:pPr>
        <w:pStyle w:val="normal0"/>
        <w:ind w:left="2880" w:right="2160" w:firstLine="720"/>
        <w:jc w:val="both"/>
        <w:rPr>
          <w:del w:id="6938" w:author="anupam yadav" w:date="2019-07-05T12:16:00Z"/>
          <w:rFonts w:ascii="Times New Roman" w:eastAsia="Times New Roman" w:hAnsi="Times New Roman" w:cs="Times New Roman"/>
          <w:sz w:val="24"/>
          <w:szCs w:val="24"/>
          <w:rPrChange w:id="6939" w:author="Du-rush Writing Studio" w:date="2019-06-14T06:55:00Z">
            <w:rPr>
              <w:del w:id="6940" w:author="anupam yadav" w:date="2019-07-05T12:16:00Z"/>
              <w:rFonts w:ascii="Courier New" w:eastAsia="Courier New" w:hAnsi="Courier New" w:cs="Courier New"/>
              <w:sz w:val="24"/>
              <w:szCs w:val="24"/>
            </w:rPr>
          </w:rPrChange>
        </w:rPr>
        <w:pPrChange w:id="6941" w:author="Divya Raja" w:date="2020-10-13T14:29:00Z">
          <w:pPr>
            <w:pStyle w:val="normal0"/>
            <w:ind w:left="2880" w:right="2160" w:firstLine="720"/>
          </w:pPr>
        </w:pPrChange>
      </w:pPr>
      <w:del w:id="6942" w:author="anupam yadav" w:date="2019-07-05T12:16:00Z">
        <w:r w:rsidRPr="00834337">
          <w:rPr>
            <w:rFonts w:ascii="Times New Roman" w:eastAsia="Times New Roman" w:hAnsi="Times New Roman" w:cs="Times New Roman"/>
            <w:sz w:val="24"/>
            <w:szCs w:val="24"/>
            <w:rPrChange w:id="6943" w:author="Du-rush Writing Studio" w:date="2019-06-14T06:55:00Z">
              <w:rPr>
                <w:rFonts w:ascii="Courier New" w:eastAsia="Courier New" w:hAnsi="Courier New" w:cs="Courier New"/>
                <w:sz w:val="24"/>
                <w:szCs w:val="24"/>
              </w:rPr>
            </w:rPrChange>
          </w:rPr>
          <w:delText>(sighing)</w:delText>
        </w:r>
      </w:del>
    </w:p>
    <w:p w:rsidR="00834337" w:rsidRPr="00834337" w:rsidRDefault="00834337" w:rsidP="00834337">
      <w:pPr>
        <w:pStyle w:val="normal0"/>
        <w:ind w:left="2160" w:right="2160"/>
        <w:jc w:val="both"/>
        <w:rPr>
          <w:del w:id="6944" w:author="anupam yadav" w:date="2019-07-05T12:16:00Z"/>
          <w:rFonts w:ascii="Times New Roman" w:eastAsia="Times New Roman" w:hAnsi="Times New Roman" w:cs="Times New Roman"/>
          <w:sz w:val="24"/>
          <w:szCs w:val="24"/>
          <w:rPrChange w:id="6945" w:author="Du-rush Writing Studio" w:date="2019-06-14T06:55:00Z">
            <w:rPr>
              <w:del w:id="6946" w:author="anupam yadav" w:date="2019-07-05T12:16:00Z"/>
              <w:rFonts w:ascii="Courier New" w:eastAsia="Courier New" w:hAnsi="Courier New" w:cs="Courier New"/>
              <w:sz w:val="24"/>
              <w:szCs w:val="24"/>
            </w:rPr>
          </w:rPrChange>
        </w:rPr>
        <w:pPrChange w:id="6947" w:author="Divya Raja" w:date="2020-10-13T14:29:00Z">
          <w:pPr>
            <w:pStyle w:val="normal0"/>
            <w:ind w:left="2160" w:right="2160"/>
          </w:pPr>
        </w:pPrChange>
      </w:pPr>
      <w:del w:id="6948" w:author="anupam yadav" w:date="2019-07-05T12:16:00Z">
        <w:r w:rsidRPr="00834337">
          <w:rPr>
            <w:rFonts w:ascii="Times New Roman" w:eastAsia="Times New Roman" w:hAnsi="Times New Roman" w:cs="Times New Roman"/>
            <w:sz w:val="24"/>
            <w:szCs w:val="24"/>
            <w:rPrChange w:id="6949" w:author="Du-rush Writing Studio" w:date="2019-06-14T06:55:00Z">
              <w:rPr>
                <w:rFonts w:ascii="Courier New" w:eastAsia="Courier New" w:hAnsi="Courier New" w:cs="Courier New"/>
                <w:sz w:val="24"/>
                <w:szCs w:val="24"/>
              </w:rPr>
            </w:rPrChange>
          </w:rPr>
          <w:delText>Well, almost none!</w:delText>
        </w:r>
      </w:del>
    </w:p>
    <w:p w:rsidR="00834337" w:rsidRPr="00834337" w:rsidRDefault="00834337" w:rsidP="00834337">
      <w:pPr>
        <w:pStyle w:val="normal0"/>
        <w:ind w:left="2160" w:right="2160"/>
        <w:jc w:val="both"/>
        <w:rPr>
          <w:del w:id="6950" w:author="anupam yadav" w:date="2019-07-05T12:16:00Z"/>
          <w:rFonts w:ascii="Times New Roman" w:eastAsia="Times New Roman" w:hAnsi="Times New Roman" w:cs="Times New Roman"/>
          <w:sz w:val="24"/>
          <w:szCs w:val="24"/>
          <w:rPrChange w:id="6951" w:author="Du-rush Writing Studio" w:date="2019-06-14T06:55:00Z">
            <w:rPr>
              <w:del w:id="6952" w:author="anupam yadav" w:date="2019-07-05T12:16:00Z"/>
              <w:rFonts w:ascii="Courier New" w:eastAsia="Courier New" w:hAnsi="Courier New" w:cs="Courier New"/>
              <w:sz w:val="24"/>
              <w:szCs w:val="24"/>
            </w:rPr>
          </w:rPrChange>
        </w:rPr>
        <w:pPrChange w:id="6953" w:author="Divya Raja" w:date="2020-10-13T14:29:00Z">
          <w:pPr>
            <w:pStyle w:val="normal0"/>
            <w:ind w:left="2160" w:right="2160"/>
          </w:pPr>
        </w:pPrChange>
      </w:pPr>
    </w:p>
    <w:p w:rsidR="00834337" w:rsidRPr="00834337" w:rsidRDefault="00834337" w:rsidP="00834337">
      <w:pPr>
        <w:pStyle w:val="normal0"/>
        <w:jc w:val="both"/>
        <w:rPr>
          <w:del w:id="6954" w:author="anupam yadav" w:date="2019-07-05T12:16:00Z"/>
          <w:rFonts w:ascii="Times New Roman" w:eastAsia="Times New Roman" w:hAnsi="Times New Roman" w:cs="Times New Roman"/>
          <w:sz w:val="24"/>
          <w:szCs w:val="24"/>
          <w:rPrChange w:id="6955" w:author="Du-rush Writing Studio" w:date="2019-06-14T06:55:00Z">
            <w:rPr>
              <w:del w:id="6956" w:author="anupam yadav" w:date="2019-07-05T12:16:00Z"/>
              <w:rFonts w:ascii="Courier New" w:eastAsia="Courier New" w:hAnsi="Courier New" w:cs="Courier New"/>
              <w:sz w:val="24"/>
              <w:szCs w:val="24"/>
            </w:rPr>
          </w:rPrChange>
        </w:rPr>
        <w:pPrChange w:id="6957" w:author="Divya Raja" w:date="2020-10-13T14:29:00Z">
          <w:pPr>
            <w:pStyle w:val="normal0"/>
          </w:pPr>
        </w:pPrChange>
      </w:pPr>
      <w:del w:id="6958" w:author="anupam yadav" w:date="2019-07-05T12:16:00Z">
        <w:r w:rsidRPr="00834337">
          <w:rPr>
            <w:rFonts w:ascii="Times New Roman" w:eastAsia="Times New Roman" w:hAnsi="Times New Roman" w:cs="Times New Roman"/>
            <w:sz w:val="24"/>
            <w:szCs w:val="24"/>
            <w:rPrChange w:id="695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960"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961"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96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963" w:author="Du-rush Writing Studio" w:date="2019-06-14T06:55:00Z">
              <w:rPr>
                <w:rFonts w:ascii="Courier New" w:eastAsia="Courier New" w:hAnsi="Courier New" w:cs="Courier New"/>
                <w:sz w:val="24"/>
                <w:szCs w:val="24"/>
              </w:rPr>
            </w:rPrChange>
          </w:rPr>
          <w:tab/>
          <w:delText xml:space="preserve">  JAX</w:delText>
        </w:r>
      </w:del>
    </w:p>
    <w:p w:rsidR="00834337" w:rsidRPr="00834337" w:rsidRDefault="00834337" w:rsidP="00834337">
      <w:pPr>
        <w:pStyle w:val="normal0"/>
        <w:jc w:val="both"/>
        <w:rPr>
          <w:del w:id="6964" w:author="anupam yadav" w:date="2019-07-05T12:16:00Z"/>
          <w:rFonts w:ascii="Times New Roman" w:eastAsia="Times New Roman" w:hAnsi="Times New Roman" w:cs="Times New Roman"/>
          <w:sz w:val="24"/>
          <w:szCs w:val="24"/>
          <w:rPrChange w:id="6965" w:author="Du-rush Writing Studio" w:date="2019-06-14T06:55:00Z">
            <w:rPr>
              <w:del w:id="6966" w:author="anupam yadav" w:date="2019-07-05T12:16:00Z"/>
              <w:rFonts w:ascii="Courier New" w:eastAsia="Courier New" w:hAnsi="Courier New" w:cs="Courier New"/>
              <w:sz w:val="24"/>
              <w:szCs w:val="24"/>
            </w:rPr>
          </w:rPrChange>
        </w:rPr>
        <w:pPrChange w:id="6967" w:author="Divya Raja" w:date="2020-10-13T14:29:00Z">
          <w:pPr>
            <w:pStyle w:val="normal0"/>
          </w:pPr>
        </w:pPrChange>
      </w:pPr>
      <w:del w:id="6968" w:author="anupam yadav" w:date="2019-07-05T12:16:00Z">
        <w:r w:rsidRPr="00834337">
          <w:rPr>
            <w:rFonts w:ascii="Times New Roman" w:eastAsia="Times New Roman" w:hAnsi="Times New Roman" w:cs="Times New Roman"/>
            <w:sz w:val="24"/>
            <w:szCs w:val="24"/>
            <w:rPrChange w:id="6969" w:author="Du-rush Writing Studio" w:date="2019-06-14T06:55:00Z">
              <w:rPr>
                <w:rFonts w:ascii="Courier New" w:eastAsia="Courier New" w:hAnsi="Courier New" w:cs="Courier New"/>
                <w:sz w:val="24"/>
                <w:szCs w:val="24"/>
              </w:rPr>
            </w:rPrChange>
          </w:rPr>
          <w:delText xml:space="preserve">                   (incoherently - mid yawn)</w:delText>
        </w:r>
      </w:del>
    </w:p>
    <w:p w:rsidR="00834337" w:rsidRPr="00834337" w:rsidRDefault="00834337" w:rsidP="00834337">
      <w:pPr>
        <w:pStyle w:val="normal0"/>
        <w:ind w:left="2160" w:right="2160"/>
        <w:jc w:val="both"/>
        <w:rPr>
          <w:del w:id="6970" w:author="anupam yadav" w:date="2019-07-05T12:16:00Z"/>
          <w:rFonts w:ascii="Times New Roman" w:eastAsia="Times New Roman" w:hAnsi="Times New Roman" w:cs="Times New Roman"/>
          <w:sz w:val="24"/>
          <w:szCs w:val="24"/>
          <w:rPrChange w:id="6971" w:author="Du-rush Writing Studio" w:date="2019-06-14T06:55:00Z">
            <w:rPr>
              <w:del w:id="6972" w:author="anupam yadav" w:date="2019-07-05T12:16:00Z"/>
              <w:rFonts w:ascii="Courier New" w:eastAsia="Courier New" w:hAnsi="Courier New" w:cs="Courier New"/>
              <w:sz w:val="24"/>
              <w:szCs w:val="24"/>
            </w:rPr>
          </w:rPrChange>
        </w:rPr>
        <w:pPrChange w:id="6973" w:author="Divya Raja" w:date="2020-10-13T14:29:00Z">
          <w:pPr>
            <w:pStyle w:val="normal0"/>
            <w:ind w:left="2160" w:right="2160"/>
          </w:pPr>
        </w:pPrChange>
      </w:pPr>
      <w:del w:id="6974" w:author="anupam yadav" w:date="2019-07-05T12:16:00Z">
        <w:r w:rsidRPr="00834337">
          <w:rPr>
            <w:rFonts w:ascii="Times New Roman" w:eastAsia="Times New Roman" w:hAnsi="Times New Roman" w:cs="Times New Roman"/>
            <w:sz w:val="24"/>
            <w:szCs w:val="24"/>
            <w:rPrChange w:id="6975" w:author="Du-rush Writing Studio" w:date="2019-06-14T06:55:00Z">
              <w:rPr>
                <w:rFonts w:ascii="Courier New" w:eastAsia="Courier New" w:hAnsi="Courier New" w:cs="Courier New"/>
                <w:sz w:val="24"/>
                <w:szCs w:val="24"/>
              </w:rPr>
            </w:rPrChange>
          </w:rPr>
          <w:delText>I’m twiiireddd!</w:delText>
        </w:r>
      </w:del>
    </w:p>
    <w:p w:rsidR="00834337" w:rsidRPr="00834337" w:rsidRDefault="00834337" w:rsidP="00834337">
      <w:pPr>
        <w:pStyle w:val="normal0"/>
        <w:ind w:left="2160" w:right="2160"/>
        <w:jc w:val="both"/>
        <w:rPr>
          <w:del w:id="6976" w:author="anupam yadav" w:date="2019-07-05T12:16:00Z"/>
          <w:rFonts w:ascii="Times New Roman" w:eastAsia="Times New Roman" w:hAnsi="Times New Roman" w:cs="Times New Roman"/>
          <w:sz w:val="24"/>
          <w:szCs w:val="24"/>
          <w:rPrChange w:id="6977" w:author="Du-rush Writing Studio" w:date="2019-06-14T06:55:00Z">
            <w:rPr>
              <w:del w:id="6978" w:author="anupam yadav" w:date="2019-07-05T12:16:00Z"/>
              <w:rFonts w:ascii="Courier New" w:eastAsia="Courier New" w:hAnsi="Courier New" w:cs="Courier New"/>
              <w:sz w:val="24"/>
              <w:szCs w:val="24"/>
            </w:rPr>
          </w:rPrChange>
        </w:rPr>
        <w:pPrChange w:id="6979" w:author="Divya Raja" w:date="2020-10-13T14:29:00Z">
          <w:pPr>
            <w:pStyle w:val="normal0"/>
            <w:ind w:left="2160" w:right="2160"/>
          </w:pPr>
        </w:pPrChange>
      </w:pPr>
    </w:p>
    <w:p w:rsidR="00834337" w:rsidRPr="00834337" w:rsidRDefault="00834337" w:rsidP="00834337">
      <w:pPr>
        <w:pStyle w:val="normal0"/>
        <w:ind w:left="2160" w:right="2160"/>
        <w:jc w:val="both"/>
        <w:rPr>
          <w:del w:id="6980" w:author="anupam yadav" w:date="2019-07-05T12:16:00Z"/>
          <w:rFonts w:ascii="Times New Roman" w:eastAsia="Times New Roman" w:hAnsi="Times New Roman" w:cs="Times New Roman"/>
          <w:sz w:val="24"/>
          <w:szCs w:val="24"/>
          <w:rPrChange w:id="6981" w:author="Du-rush Writing Studio" w:date="2019-06-14T06:55:00Z">
            <w:rPr>
              <w:del w:id="6982" w:author="anupam yadav" w:date="2019-07-05T12:16:00Z"/>
              <w:rFonts w:ascii="Courier New" w:eastAsia="Courier New" w:hAnsi="Courier New" w:cs="Courier New"/>
              <w:sz w:val="24"/>
              <w:szCs w:val="24"/>
            </w:rPr>
          </w:rPrChange>
        </w:rPr>
        <w:pPrChange w:id="6983" w:author="Divya Raja" w:date="2020-10-13T14:29:00Z">
          <w:pPr>
            <w:pStyle w:val="normal0"/>
            <w:ind w:left="2160" w:right="2160"/>
          </w:pPr>
        </w:pPrChange>
      </w:pPr>
      <w:del w:id="6984" w:author="anupam yadav" w:date="2019-07-05T12:16:00Z">
        <w:r w:rsidRPr="00834337">
          <w:rPr>
            <w:rFonts w:ascii="Times New Roman" w:eastAsia="Times New Roman" w:hAnsi="Times New Roman" w:cs="Times New Roman"/>
            <w:sz w:val="24"/>
            <w:szCs w:val="24"/>
            <w:rPrChange w:id="698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6986" w:author="Du-rush Writing Studio" w:date="2019-06-14T06:55:00Z">
              <w:rPr>
                <w:rFonts w:ascii="Courier New" w:eastAsia="Courier New" w:hAnsi="Courier New" w:cs="Courier New"/>
                <w:sz w:val="24"/>
                <w:szCs w:val="24"/>
              </w:rPr>
            </w:rPrChange>
          </w:rPr>
          <w:tab/>
          <w:delText xml:space="preserve">  JANE</w:delText>
        </w:r>
      </w:del>
    </w:p>
    <w:p w:rsidR="00834337" w:rsidRPr="00834337" w:rsidRDefault="00834337" w:rsidP="00834337">
      <w:pPr>
        <w:pStyle w:val="normal0"/>
        <w:ind w:left="2160" w:right="2160"/>
        <w:jc w:val="both"/>
        <w:rPr>
          <w:del w:id="6987" w:author="anupam yadav" w:date="2019-07-05T12:16:00Z"/>
          <w:rFonts w:ascii="Times New Roman" w:eastAsia="Times New Roman" w:hAnsi="Times New Roman" w:cs="Times New Roman"/>
          <w:sz w:val="24"/>
          <w:szCs w:val="24"/>
          <w:rPrChange w:id="6988" w:author="Du-rush Writing Studio" w:date="2019-06-14T06:55:00Z">
            <w:rPr>
              <w:del w:id="6989" w:author="anupam yadav" w:date="2019-07-05T12:16:00Z"/>
              <w:rFonts w:ascii="Courier New" w:eastAsia="Courier New" w:hAnsi="Courier New" w:cs="Courier New"/>
              <w:sz w:val="24"/>
              <w:szCs w:val="24"/>
            </w:rPr>
          </w:rPrChange>
        </w:rPr>
        <w:pPrChange w:id="6990" w:author="Divya Raja" w:date="2020-10-13T14:29:00Z">
          <w:pPr>
            <w:pStyle w:val="normal0"/>
            <w:ind w:left="2160" w:right="2160"/>
          </w:pPr>
        </w:pPrChange>
      </w:pPr>
      <w:del w:id="6991" w:author="anupam yadav" w:date="2019-07-05T12:16:00Z">
        <w:r w:rsidRPr="00834337">
          <w:rPr>
            <w:rFonts w:ascii="Times New Roman" w:eastAsia="Times New Roman" w:hAnsi="Times New Roman" w:cs="Times New Roman"/>
            <w:sz w:val="24"/>
            <w:szCs w:val="24"/>
            <w:rPrChange w:id="6992" w:author="Du-rush Writing Studio" w:date="2019-06-14T06:55:00Z">
              <w:rPr>
                <w:rFonts w:ascii="Courier New" w:eastAsia="Courier New" w:hAnsi="Courier New" w:cs="Courier New"/>
                <w:sz w:val="24"/>
                <w:szCs w:val="24"/>
              </w:rPr>
            </w:rPrChange>
          </w:rPr>
          <w:delText>Me too!</w:delText>
        </w:r>
      </w:del>
    </w:p>
    <w:p w:rsidR="00834337" w:rsidRPr="00834337" w:rsidRDefault="00834337" w:rsidP="00834337">
      <w:pPr>
        <w:pStyle w:val="normal0"/>
        <w:ind w:left="2160" w:right="2160"/>
        <w:jc w:val="both"/>
        <w:rPr>
          <w:del w:id="6993" w:author="anupam yadav" w:date="2019-07-05T12:16:00Z"/>
          <w:rFonts w:ascii="Times New Roman" w:eastAsia="Times New Roman" w:hAnsi="Times New Roman" w:cs="Times New Roman"/>
          <w:sz w:val="24"/>
          <w:szCs w:val="24"/>
          <w:rPrChange w:id="6994" w:author="Du-rush Writing Studio" w:date="2019-06-14T06:55:00Z">
            <w:rPr>
              <w:del w:id="6995" w:author="anupam yadav" w:date="2019-07-05T12:16:00Z"/>
              <w:rFonts w:ascii="Courier New" w:eastAsia="Courier New" w:hAnsi="Courier New" w:cs="Courier New"/>
              <w:sz w:val="24"/>
              <w:szCs w:val="24"/>
            </w:rPr>
          </w:rPrChange>
        </w:rPr>
        <w:pPrChange w:id="6996" w:author="Divya Raja" w:date="2020-10-13T14:29:00Z">
          <w:pPr>
            <w:pStyle w:val="normal0"/>
            <w:ind w:left="2160" w:right="2160"/>
          </w:pPr>
        </w:pPrChange>
      </w:pPr>
    </w:p>
    <w:p w:rsidR="00834337" w:rsidRPr="00834337" w:rsidRDefault="00834337" w:rsidP="00834337">
      <w:pPr>
        <w:pStyle w:val="normal0"/>
        <w:ind w:left="2160" w:right="2160"/>
        <w:jc w:val="both"/>
        <w:rPr>
          <w:del w:id="6997" w:author="anupam yadav" w:date="2019-07-05T12:16:00Z"/>
          <w:rFonts w:ascii="Times New Roman" w:eastAsia="Times New Roman" w:hAnsi="Times New Roman" w:cs="Times New Roman"/>
          <w:sz w:val="24"/>
          <w:szCs w:val="24"/>
          <w:rPrChange w:id="6998" w:author="Du-rush Writing Studio" w:date="2019-06-14T06:55:00Z">
            <w:rPr>
              <w:del w:id="6999" w:author="anupam yadav" w:date="2019-07-05T12:16:00Z"/>
              <w:rFonts w:ascii="Courier New" w:eastAsia="Courier New" w:hAnsi="Courier New" w:cs="Courier New"/>
              <w:sz w:val="24"/>
              <w:szCs w:val="24"/>
            </w:rPr>
          </w:rPrChange>
        </w:rPr>
        <w:pPrChange w:id="7000" w:author="Divya Raja" w:date="2020-10-13T14:29:00Z">
          <w:pPr>
            <w:pStyle w:val="normal0"/>
            <w:ind w:left="2160" w:right="2160"/>
          </w:pPr>
        </w:pPrChange>
      </w:pPr>
      <w:del w:id="7001" w:author="anupam yadav" w:date="2019-07-05T12:16:00Z">
        <w:r w:rsidRPr="00834337">
          <w:rPr>
            <w:rFonts w:ascii="Times New Roman" w:eastAsia="Times New Roman" w:hAnsi="Times New Roman" w:cs="Times New Roman"/>
            <w:sz w:val="24"/>
            <w:szCs w:val="24"/>
            <w:rPrChange w:id="7002"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7003" w:author="Du-rush Writing Studio" w:date="2019-06-14T06:55:00Z">
              <w:rPr>
                <w:rFonts w:ascii="Courier New" w:eastAsia="Courier New" w:hAnsi="Courier New" w:cs="Courier New"/>
                <w:sz w:val="24"/>
                <w:szCs w:val="24"/>
              </w:rPr>
            </w:rPrChange>
          </w:rPr>
          <w:tab/>
          <w:delText xml:space="preserve">  JINX</w:delText>
        </w:r>
      </w:del>
    </w:p>
    <w:p w:rsidR="00834337" w:rsidRPr="00834337" w:rsidRDefault="00834337" w:rsidP="00834337">
      <w:pPr>
        <w:pStyle w:val="normal0"/>
        <w:ind w:left="2160" w:right="2160"/>
        <w:jc w:val="both"/>
        <w:rPr>
          <w:del w:id="7004" w:author="anupam yadav" w:date="2019-07-05T12:16:00Z"/>
          <w:rFonts w:ascii="Times New Roman" w:eastAsia="Times New Roman" w:hAnsi="Times New Roman" w:cs="Times New Roman"/>
          <w:sz w:val="24"/>
          <w:szCs w:val="24"/>
          <w:rPrChange w:id="7005" w:author="Du-rush Writing Studio" w:date="2019-06-14T06:55:00Z">
            <w:rPr>
              <w:del w:id="7006" w:author="anupam yadav" w:date="2019-07-05T12:16:00Z"/>
              <w:rFonts w:ascii="Courier New" w:eastAsia="Courier New" w:hAnsi="Courier New" w:cs="Courier New"/>
              <w:sz w:val="24"/>
              <w:szCs w:val="24"/>
            </w:rPr>
          </w:rPrChange>
        </w:rPr>
        <w:pPrChange w:id="7007" w:author="Divya Raja" w:date="2020-10-13T14:29:00Z">
          <w:pPr>
            <w:pStyle w:val="normal0"/>
            <w:ind w:left="2160" w:right="2160"/>
          </w:pPr>
        </w:pPrChange>
      </w:pPr>
      <w:del w:id="7008" w:author="anupam yadav" w:date="2019-07-05T12:16:00Z">
        <w:r w:rsidRPr="00834337">
          <w:rPr>
            <w:rFonts w:ascii="Times New Roman" w:eastAsia="Times New Roman" w:hAnsi="Times New Roman" w:cs="Times New Roman"/>
            <w:sz w:val="24"/>
            <w:szCs w:val="24"/>
            <w:rPrChange w:id="7009"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7010" w:author="Du-rush Writing Studio" w:date="2019-06-14T06:55:00Z">
              <w:rPr>
                <w:rFonts w:ascii="Courier New" w:eastAsia="Courier New" w:hAnsi="Courier New" w:cs="Courier New"/>
                <w:sz w:val="24"/>
                <w:szCs w:val="24"/>
              </w:rPr>
            </w:rPrChange>
          </w:rPr>
          <w:tab/>
          <w:delText>(playfully)</w:delText>
        </w:r>
      </w:del>
    </w:p>
    <w:p w:rsidR="00834337" w:rsidRPr="00834337" w:rsidRDefault="00834337" w:rsidP="00834337">
      <w:pPr>
        <w:pStyle w:val="normal0"/>
        <w:ind w:left="2160" w:right="2160"/>
        <w:jc w:val="both"/>
        <w:rPr>
          <w:del w:id="7011" w:author="anupam yadav" w:date="2019-07-05T12:16:00Z"/>
          <w:rFonts w:ascii="Times New Roman" w:eastAsia="Times New Roman" w:hAnsi="Times New Roman" w:cs="Times New Roman"/>
          <w:sz w:val="24"/>
          <w:szCs w:val="24"/>
          <w:rPrChange w:id="7012" w:author="Du-rush Writing Studio" w:date="2019-06-14T06:55:00Z">
            <w:rPr>
              <w:del w:id="7013" w:author="anupam yadav" w:date="2019-07-05T12:16:00Z"/>
              <w:rFonts w:ascii="Courier New" w:eastAsia="Courier New" w:hAnsi="Courier New" w:cs="Courier New"/>
              <w:sz w:val="24"/>
              <w:szCs w:val="24"/>
            </w:rPr>
          </w:rPrChange>
        </w:rPr>
        <w:pPrChange w:id="7014" w:author="Divya Raja" w:date="2020-10-13T14:29:00Z">
          <w:pPr>
            <w:pStyle w:val="normal0"/>
            <w:ind w:left="2160" w:right="2160"/>
          </w:pPr>
        </w:pPrChange>
      </w:pPr>
      <w:del w:id="7015" w:author="anupam yadav" w:date="2019-07-05T12:16:00Z">
        <w:r w:rsidRPr="00834337">
          <w:rPr>
            <w:rFonts w:ascii="Times New Roman" w:eastAsia="Times New Roman" w:hAnsi="Times New Roman" w:cs="Times New Roman"/>
            <w:sz w:val="24"/>
            <w:szCs w:val="24"/>
            <w:rPrChange w:id="7016" w:author="Du-rush Writing Studio" w:date="2019-06-14T06:55:00Z">
              <w:rPr>
                <w:rFonts w:ascii="Courier New" w:eastAsia="Courier New" w:hAnsi="Courier New" w:cs="Courier New"/>
                <w:sz w:val="24"/>
                <w:szCs w:val="24"/>
              </w:rPr>
            </w:rPrChange>
          </w:rPr>
          <w:lastRenderedPageBreak/>
          <w:delText xml:space="preserve">Me three! </w:delText>
        </w:r>
      </w:del>
    </w:p>
    <w:p w:rsidR="00834337" w:rsidRPr="00834337" w:rsidRDefault="00834337" w:rsidP="00834337">
      <w:pPr>
        <w:pStyle w:val="normal0"/>
        <w:ind w:right="2160"/>
        <w:jc w:val="both"/>
        <w:rPr>
          <w:del w:id="7017" w:author="anupam yadav" w:date="2019-07-05T12:16:00Z"/>
          <w:rFonts w:ascii="Times New Roman" w:eastAsia="Times New Roman" w:hAnsi="Times New Roman" w:cs="Times New Roman"/>
          <w:sz w:val="24"/>
          <w:szCs w:val="24"/>
          <w:rPrChange w:id="7018" w:author="Du-rush Writing Studio" w:date="2019-06-14T06:55:00Z">
            <w:rPr>
              <w:del w:id="7019" w:author="anupam yadav" w:date="2019-07-05T12:16:00Z"/>
              <w:rFonts w:ascii="Courier New" w:eastAsia="Courier New" w:hAnsi="Courier New" w:cs="Courier New"/>
              <w:sz w:val="24"/>
              <w:szCs w:val="24"/>
            </w:rPr>
          </w:rPrChange>
        </w:rPr>
        <w:pPrChange w:id="7020" w:author="Divya Raja" w:date="2020-10-13T14:29:00Z">
          <w:pPr>
            <w:pStyle w:val="normal0"/>
            <w:ind w:right="2160"/>
          </w:pPr>
        </w:pPrChange>
      </w:pPr>
    </w:p>
    <w:p w:rsidR="00834337" w:rsidRPr="00834337" w:rsidRDefault="00834337" w:rsidP="00834337">
      <w:pPr>
        <w:pStyle w:val="normal0"/>
        <w:jc w:val="both"/>
        <w:rPr>
          <w:del w:id="7021" w:author="anupam yadav" w:date="2019-07-05T12:16:00Z"/>
          <w:rFonts w:ascii="Times New Roman" w:eastAsia="Times New Roman" w:hAnsi="Times New Roman" w:cs="Times New Roman"/>
          <w:sz w:val="24"/>
          <w:szCs w:val="24"/>
          <w:rPrChange w:id="7022" w:author="Du-rush Writing Studio" w:date="2019-06-14T06:55:00Z">
            <w:rPr>
              <w:del w:id="7023" w:author="anupam yadav" w:date="2019-07-05T12:16:00Z"/>
              <w:rFonts w:ascii="Courier New" w:eastAsia="Courier New" w:hAnsi="Courier New" w:cs="Courier New"/>
              <w:sz w:val="24"/>
              <w:szCs w:val="24"/>
            </w:rPr>
          </w:rPrChange>
        </w:rPr>
        <w:pPrChange w:id="7024" w:author="Divya Raja" w:date="2020-10-13T14:29:00Z">
          <w:pPr>
            <w:pStyle w:val="normal0"/>
          </w:pPr>
        </w:pPrChange>
      </w:pPr>
      <w:del w:id="7025" w:author="anupam yadav" w:date="2019-07-05T12:16:00Z">
        <w:r w:rsidRPr="00834337">
          <w:rPr>
            <w:rFonts w:ascii="Times New Roman" w:eastAsia="Times New Roman" w:hAnsi="Times New Roman" w:cs="Times New Roman"/>
            <w:sz w:val="24"/>
            <w:szCs w:val="24"/>
            <w:rPrChange w:id="7026" w:author="Du-rush Writing Studio" w:date="2019-06-14T06:55:00Z">
              <w:rPr>
                <w:rFonts w:ascii="Courier New" w:eastAsia="Courier New" w:hAnsi="Courier New" w:cs="Courier New"/>
                <w:sz w:val="24"/>
                <w:szCs w:val="24"/>
              </w:rPr>
            </w:rPrChange>
          </w:rPr>
          <w:delText>IRIS OUT: Frank turns towards the camera as the circle shortens around him.</w:delText>
        </w:r>
      </w:del>
      <w:ins w:id="7027" w:author="Namitha Santhosh" w:date="2019-06-16T16:29:00Z">
        <w:del w:id="7028" w:author="anupam yadav" w:date="2019-07-05T12:16:00Z">
          <w:r w:rsidRPr="00834337">
            <w:rPr>
              <w:rFonts w:ascii="Times New Roman" w:eastAsia="Times New Roman" w:hAnsi="Times New Roman" w:cs="Times New Roman"/>
              <w:sz w:val="24"/>
              <w:szCs w:val="24"/>
              <w:rPrChange w:id="7029" w:author="Du-rush Writing Studio" w:date="2019-06-14T06:55:00Z">
                <w:rPr>
                  <w:rFonts w:ascii="Courier New" w:eastAsia="Courier New" w:hAnsi="Courier New" w:cs="Courier New"/>
                  <w:sz w:val="24"/>
                  <w:szCs w:val="24"/>
                </w:rPr>
              </w:rPrChange>
            </w:rPr>
            <w:delText xml:space="preserve">and screen outlays outside the mansion into a silent night. </w:delText>
          </w:r>
        </w:del>
      </w:ins>
    </w:p>
    <w:p w:rsidR="00834337" w:rsidRPr="00834337" w:rsidRDefault="00834337" w:rsidP="00834337">
      <w:pPr>
        <w:pStyle w:val="normal0"/>
        <w:ind w:left="2880" w:right="2160" w:firstLine="720"/>
        <w:jc w:val="both"/>
        <w:rPr>
          <w:del w:id="7030" w:author="anupam yadav" w:date="2019-07-05T12:16:00Z"/>
          <w:rFonts w:ascii="Times New Roman" w:eastAsia="Times New Roman" w:hAnsi="Times New Roman" w:cs="Times New Roman"/>
          <w:sz w:val="24"/>
          <w:szCs w:val="24"/>
          <w:rPrChange w:id="7031" w:author="Du-rush Writing Studio" w:date="2019-06-14T06:55:00Z">
            <w:rPr>
              <w:del w:id="7032" w:author="anupam yadav" w:date="2019-07-05T12:16:00Z"/>
              <w:rFonts w:ascii="Courier New" w:eastAsia="Courier New" w:hAnsi="Courier New" w:cs="Courier New"/>
              <w:sz w:val="24"/>
              <w:szCs w:val="24"/>
            </w:rPr>
          </w:rPrChange>
        </w:rPr>
        <w:pPrChange w:id="7033" w:author="Divya Raja" w:date="2020-10-13T14:29:00Z">
          <w:pPr>
            <w:pStyle w:val="normal0"/>
            <w:ind w:left="2880" w:right="2160" w:firstLine="720"/>
          </w:pPr>
        </w:pPrChange>
      </w:pPr>
    </w:p>
    <w:p w:rsidR="00834337" w:rsidRPr="00834337" w:rsidRDefault="00834337" w:rsidP="00834337">
      <w:pPr>
        <w:pStyle w:val="normal0"/>
        <w:ind w:left="2880" w:right="2160" w:firstLine="720"/>
        <w:jc w:val="both"/>
        <w:rPr>
          <w:del w:id="7034" w:author="anupam yadav" w:date="2019-07-05T12:16:00Z"/>
          <w:rFonts w:ascii="Times New Roman" w:eastAsia="Times New Roman" w:hAnsi="Times New Roman" w:cs="Times New Roman"/>
          <w:sz w:val="24"/>
          <w:szCs w:val="24"/>
          <w:rPrChange w:id="7035" w:author="Du-rush Writing Studio" w:date="2019-06-14T06:55:00Z">
            <w:rPr>
              <w:del w:id="7036" w:author="anupam yadav" w:date="2019-07-05T12:16:00Z"/>
              <w:rFonts w:ascii="Courier New" w:eastAsia="Courier New" w:hAnsi="Courier New" w:cs="Courier New"/>
              <w:sz w:val="24"/>
              <w:szCs w:val="24"/>
            </w:rPr>
          </w:rPrChange>
        </w:rPr>
        <w:pPrChange w:id="7037" w:author="Divya Raja" w:date="2020-10-13T14:29:00Z">
          <w:pPr>
            <w:pStyle w:val="normal0"/>
            <w:ind w:left="2880" w:right="2160" w:firstLine="720"/>
          </w:pPr>
        </w:pPrChange>
      </w:pPr>
      <w:del w:id="7038" w:author="anupam yadav" w:date="2019-07-05T12:16:00Z">
        <w:r w:rsidRPr="00834337">
          <w:rPr>
            <w:rFonts w:ascii="Times New Roman" w:eastAsia="Times New Roman" w:hAnsi="Times New Roman" w:cs="Times New Roman"/>
            <w:sz w:val="24"/>
            <w:szCs w:val="24"/>
            <w:rPrChange w:id="7039" w:author="Du-rush Writing Studio" w:date="2019-06-14T06:55:00Z">
              <w:rPr>
                <w:rFonts w:ascii="Courier New" w:eastAsia="Courier New" w:hAnsi="Courier New" w:cs="Courier New"/>
                <w:sz w:val="24"/>
                <w:szCs w:val="24"/>
              </w:rPr>
            </w:rPrChange>
          </w:rPr>
          <w:delText xml:space="preserve">  FRANK</w:delText>
        </w:r>
      </w:del>
    </w:p>
    <w:p w:rsidR="00834337" w:rsidRPr="00834337" w:rsidRDefault="00834337" w:rsidP="00834337">
      <w:pPr>
        <w:pStyle w:val="normal0"/>
        <w:ind w:left="2160" w:right="2160"/>
        <w:jc w:val="both"/>
        <w:rPr>
          <w:del w:id="7040" w:author="anupam yadav" w:date="2019-07-05T12:16:00Z"/>
          <w:rFonts w:ascii="Times New Roman" w:eastAsia="Times New Roman" w:hAnsi="Times New Roman" w:cs="Times New Roman"/>
          <w:sz w:val="24"/>
          <w:szCs w:val="24"/>
          <w:rPrChange w:id="7041" w:author="Du-rush Writing Studio" w:date="2019-06-14T06:55:00Z">
            <w:rPr>
              <w:del w:id="7042" w:author="anupam yadav" w:date="2019-07-05T12:16:00Z"/>
              <w:rFonts w:ascii="Courier New" w:eastAsia="Courier New" w:hAnsi="Courier New" w:cs="Courier New"/>
              <w:sz w:val="24"/>
              <w:szCs w:val="24"/>
            </w:rPr>
          </w:rPrChange>
        </w:rPr>
        <w:pPrChange w:id="7043" w:author="Divya Raja" w:date="2020-10-13T14:29:00Z">
          <w:pPr>
            <w:pStyle w:val="normal0"/>
            <w:ind w:left="2160" w:right="2160"/>
          </w:pPr>
        </w:pPrChange>
      </w:pPr>
      <w:del w:id="7044" w:author="anupam yadav" w:date="2019-07-05T12:16:00Z">
        <w:r w:rsidRPr="00834337">
          <w:rPr>
            <w:rFonts w:ascii="Times New Roman" w:eastAsia="Times New Roman" w:hAnsi="Times New Roman" w:cs="Times New Roman"/>
            <w:sz w:val="24"/>
            <w:szCs w:val="24"/>
            <w:rPrChange w:id="7045" w:author="Du-rush Writing Studio" w:date="2019-06-14T06:55:00Z">
              <w:rPr>
                <w:rFonts w:ascii="Courier New" w:eastAsia="Courier New" w:hAnsi="Courier New" w:cs="Courier New"/>
                <w:sz w:val="24"/>
                <w:szCs w:val="24"/>
              </w:rPr>
            </w:rPrChange>
          </w:rPr>
          <w:tab/>
        </w:r>
        <w:r w:rsidRPr="00834337">
          <w:rPr>
            <w:rFonts w:ascii="Times New Roman" w:eastAsia="Times New Roman" w:hAnsi="Times New Roman" w:cs="Times New Roman"/>
            <w:sz w:val="24"/>
            <w:szCs w:val="24"/>
            <w:rPrChange w:id="7046" w:author="Du-rush Writing Studio" w:date="2019-06-14T06:55:00Z">
              <w:rPr>
                <w:rFonts w:ascii="Courier New" w:eastAsia="Courier New" w:hAnsi="Courier New" w:cs="Courier New"/>
                <w:sz w:val="24"/>
                <w:szCs w:val="24"/>
              </w:rPr>
            </w:rPrChange>
          </w:rPr>
          <w:tab/>
          <w:delText>(chuckles and shrugs)</w:delText>
        </w:r>
      </w:del>
    </w:p>
    <w:p w:rsidR="00834337" w:rsidRPr="00834337" w:rsidRDefault="00834337" w:rsidP="00834337">
      <w:pPr>
        <w:pStyle w:val="normal0"/>
        <w:ind w:left="2160" w:right="2160"/>
        <w:jc w:val="both"/>
        <w:rPr>
          <w:del w:id="7047" w:author="anupam yadav" w:date="2019-07-05T12:16:00Z"/>
          <w:rFonts w:ascii="Times New Roman" w:eastAsia="Times New Roman" w:hAnsi="Times New Roman" w:cs="Times New Roman"/>
          <w:sz w:val="24"/>
          <w:szCs w:val="24"/>
          <w:rPrChange w:id="7048" w:author="Du-rush Writing Studio" w:date="2019-06-14T06:55:00Z">
            <w:rPr>
              <w:del w:id="7049" w:author="anupam yadav" w:date="2019-07-05T12:16:00Z"/>
              <w:rFonts w:ascii="Courier New" w:eastAsia="Courier New" w:hAnsi="Courier New" w:cs="Courier New"/>
              <w:sz w:val="24"/>
              <w:szCs w:val="24"/>
            </w:rPr>
          </w:rPrChange>
        </w:rPr>
        <w:pPrChange w:id="7050" w:author="Divya Raja" w:date="2020-10-13T14:29:00Z">
          <w:pPr>
            <w:pStyle w:val="normal0"/>
            <w:ind w:left="2160" w:right="2160"/>
          </w:pPr>
        </w:pPrChange>
      </w:pPr>
      <w:del w:id="7051" w:author="anupam yadav" w:date="2019-07-05T12:16:00Z">
        <w:r w:rsidRPr="00834337">
          <w:rPr>
            <w:rFonts w:ascii="Times New Roman" w:eastAsia="Times New Roman" w:hAnsi="Times New Roman" w:cs="Times New Roman"/>
            <w:sz w:val="24"/>
            <w:szCs w:val="24"/>
            <w:rPrChange w:id="7052" w:author="Du-rush Writing Studio" w:date="2019-06-14T06:55:00Z">
              <w:rPr>
                <w:rFonts w:ascii="Courier New" w:eastAsia="Courier New" w:hAnsi="Courier New" w:cs="Courier New"/>
                <w:sz w:val="24"/>
                <w:szCs w:val="24"/>
              </w:rPr>
            </w:rPrChange>
          </w:rPr>
          <w:delText>Haha! Me four! Bye bye, and good night!</w:delText>
        </w:r>
      </w:del>
    </w:p>
    <w:p w:rsidR="00834337" w:rsidRPr="00834337" w:rsidRDefault="00834337" w:rsidP="00834337">
      <w:pPr>
        <w:pStyle w:val="normal0"/>
        <w:ind w:left="2160" w:right="2160"/>
        <w:jc w:val="both"/>
        <w:rPr>
          <w:del w:id="7053" w:author="anupam yadav" w:date="2019-07-05T12:16:00Z"/>
          <w:rFonts w:ascii="Times New Roman" w:eastAsia="Times New Roman" w:hAnsi="Times New Roman" w:cs="Times New Roman"/>
          <w:sz w:val="24"/>
          <w:szCs w:val="24"/>
          <w:rPrChange w:id="7054" w:author="Du-rush Writing Studio" w:date="2019-06-14T06:55:00Z">
            <w:rPr>
              <w:del w:id="7055" w:author="anupam yadav" w:date="2019-07-05T12:16:00Z"/>
              <w:rFonts w:ascii="Courier New" w:eastAsia="Courier New" w:hAnsi="Courier New" w:cs="Courier New"/>
              <w:sz w:val="24"/>
              <w:szCs w:val="24"/>
            </w:rPr>
          </w:rPrChange>
        </w:rPr>
        <w:pPrChange w:id="7056" w:author="Divya Raja" w:date="2020-10-13T14:29:00Z">
          <w:pPr>
            <w:pStyle w:val="normal0"/>
            <w:ind w:left="2160" w:right="2160"/>
          </w:pPr>
        </w:pPrChange>
      </w:pPr>
    </w:p>
    <w:p w:rsidR="00834337" w:rsidRPr="00834337" w:rsidRDefault="00834337" w:rsidP="00834337">
      <w:pPr>
        <w:pStyle w:val="normal0"/>
        <w:jc w:val="both"/>
        <w:rPr>
          <w:rFonts w:ascii="Times New Roman" w:eastAsia="Times New Roman" w:hAnsi="Times New Roman" w:cs="Times New Roman"/>
          <w:sz w:val="24"/>
          <w:szCs w:val="24"/>
          <w:rPrChange w:id="7057" w:author="Du-rush Writing Studio" w:date="2019-06-14T06:55:00Z">
            <w:rPr>
              <w:rFonts w:ascii="Courier New" w:eastAsia="Courier New" w:hAnsi="Courier New" w:cs="Courier New"/>
              <w:sz w:val="24"/>
              <w:szCs w:val="24"/>
            </w:rPr>
          </w:rPrChange>
        </w:rPr>
        <w:pPrChange w:id="7058" w:author="Divya Raja" w:date="2020-10-13T14:29:00Z">
          <w:pPr>
            <w:pStyle w:val="normal0"/>
            <w:jc w:val="right"/>
          </w:pPr>
        </w:pPrChange>
      </w:pPr>
      <w:del w:id="7059" w:author="anupam yadav" w:date="2019-07-05T12:16:00Z">
        <w:r w:rsidRPr="00834337">
          <w:rPr>
            <w:rFonts w:ascii="Times New Roman" w:eastAsia="Times New Roman" w:hAnsi="Times New Roman" w:cs="Times New Roman"/>
            <w:sz w:val="24"/>
            <w:szCs w:val="24"/>
            <w:rPrChange w:id="7060" w:author="Du-rush Writing Studio" w:date="2019-06-14T06:55:00Z">
              <w:rPr>
                <w:rFonts w:ascii="Courier New" w:eastAsia="Courier New" w:hAnsi="Courier New" w:cs="Courier New"/>
                <w:sz w:val="24"/>
                <w:szCs w:val="24"/>
              </w:rPr>
            </w:rPrChange>
          </w:rPr>
          <w:delText>FADE OUT:</w:delText>
        </w:r>
      </w:del>
    </w:p>
    <w:p w:rsidR="00834337" w:rsidRPr="00834337" w:rsidRDefault="00834337" w:rsidP="00834337">
      <w:pPr>
        <w:pStyle w:val="normal0"/>
        <w:jc w:val="both"/>
        <w:rPr>
          <w:rFonts w:ascii="Times New Roman" w:eastAsia="Times New Roman" w:hAnsi="Times New Roman" w:cs="Times New Roman"/>
          <w:rPrChange w:id="7061" w:author="Du-rush Writing Studio" w:date="2019-06-14T06:55:00Z">
            <w:rPr/>
          </w:rPrChange>
        </w:rPr>
        <w:pPrChange w:id="7062" w:author="Divya Raja" w:date="2020-10-13T14:29:00Z">
          <w:pPr>
            <w:pStyle w:val="normal0"/>
          </w:pPr>
        </w:pPrChange>
      </w:pPr>
    </w:p>
    <w:sectPr w:rsidR="00834337" w:rsidRPr="00834337" w:rsidSect="00834337">
      <w:headerReference w:type="default" r:id="rId8"/>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26" w:author="Anonymous" w:date="2020-10-21T10:48:00Z" w:initials="">
    <w:p w:rsidR="00834337" w:rsidRDefault="00C57ACC">
      <w:pPr>
        <w:pStyle w:val="normal0"/>
        <w:widowControl w:val="0"/>
        <w:pBdr>
          <w:top w:val="nil"/>
          <w:left w:val="nil"/>
          <w:bottom w:val="nil"/>
          <w:right w:val="nil"/>
          <w:between w:val="nil"/>
        </w:pBdr>
        <w:spacing w:line="240" w:lineRule="auto"/>
        <w:rPr>
          <w:color w:val="000000"/>
        </w:rPr>
      </w:pPr>
      <w:r>
        <w:rPr>
          <w:color w:val="000000"/>
        </w:rPr>
        <w:t>add an</w:t>
      </w:r>
    </w:p>
  </w:comment>
  <w:comment w:id="659" w:author="Kripa Shetty" w:date="2020-10-21T10:48:00Z" w:initials="">
    <w:p w:rsidR="00834337" w:rsidRDefault="00C57ACC">
      <w:pPr>
        <w:pStyle w:val="normal0"/>
        <w:widowControl w:val="0"/>
        <w:pBdr>
          <w:top w:val="nil"/>
          <w:left w:val="nil"/>
          <w:bottom w:val="nil"/>
          <w:right w:val="nil"/>
          <w:between w:val="nil"/>
        </w:pBdr>
        <w:spacing w:line="240" w:lineRule="auto"/>
        <w:rPr>
          <w:color w:val="000000"/>
        </w:rPr>
      </w:pPr>
      <w:r>
        <w:rPr>
          <w:color w:val="000000"/>
        </w:rPr>
        <w:t>is</w:t>
      </w:r>
    </w:p>
  </w:comment>
  <w:comment w:id="755" w:author="Kripa Shetty" w:date="2020-10-21T10:48:00Z" w:initials="">
    <w:p w:rsidR="00834337" w:rsidRDefault="00C57ACC">
      <w:pPr>
        <w:pStyle w:val="normal0"/>
        <w:widowControl w:val="0"/>
        <w:pBdr>
          <w:top w:val="nil"/>
          <w:left w:val="nil"/>
          <w:bottom w:val="nil"/>
          <w:right w:val="nil"/>
          <w:between w:val="nil"/>
        </w:pBdr>
        <w:spacing w:line="240" w:lineRule="auto"/>
        <w:rPr>
          <w:color w:val="000000"/>
        </w:rPr>
      </w:pPr>
      <w:r>
        <w:rPr>
          <w:color w:val="000000"/>
        </w:rPr>
        <w:t>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ACC" w:rsidRDefault="00C57ACC" w:rsidP="00834337">
      <w:pPr>
        <w:spacing w:line="240" w:lineRule="auto"/>
      </w:pPr>
      <w:r>
        <w:separator/>
      </w:r>
    </w:p>
  </w:endnote>
  <w:endnote w:type="continuationSeparator" w:id="1">
    <w:p w:rsidR="00C57ACC" w:rsidRDefault="00C57ACC" w:rsidP="008343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ACC" w:rsidRDefault="00C57ACC" w:rsidP="00834337">
      <w:pPr>
        <w:spacing w:line="240" w:lineRule="auto"/>
      </w:pPr>
      <w:r>
        <w:separator/>
      </w:r>
    </w:p>
  </w:footnote>
  <w:footnote w:type="continuationSeparator" w:id="1">
    <w:p w:rsidR="00C57ACC" w:rsidRDefault="00C57ACC" w:rsidP="00834337">
      <w:pPr>
        <w:spacing w:line="240" w:lineRule="auto"/>
      </w:pPr>
      <w:r>
        <w:continuationSeparator/>
      </w:r>
    </w:p>
  </w:footnote>
  <w:footnote w:id="2">
    <w:p w:rsidR="00834337" w:rsidRDefault="00C57ACC">
      <w:pPr>
        <w:pStyle w:val="normal0"/>
        <w:spacing w:line="240" w:lineRule="auto"/>
        <w:rPr>
          <w:del w:id="5117" w:author="anupam yadav" w:date="2019-07-05T12:16:00Z"/>
          <w:sz w:val="20"/>
          <w:szCs w:val="20"/>
        </w:rPr>
      </w:pPr>
      <w:r>
        <w:rPr>
          <w:vertAlign w:val="superscript"/>
        </w:rPr>
        <w:footnoteRef/>
      </w:r>
      <w:del w:id="5118" w:author="anupam yadav" w:date="2019-07-05T12:16:00Z">
        <w:r>
          <w:rPr>
            <w:sz w:val="20"/>
            <w:szCs w:val="20"/>
          </w:rPr>
          <w:delText xml:space="preserve"> </w:delText>
        </w:r>
        <w:r w:rsidR="00834337">
          <w:fldChar w:fldCharType="begin"/>
        </w:r>
        <w:r>
          <w:delInstrText>HYPERLINK "</w:delInstrText>
        </w:r>
        <w:r>
          <w:delInstrText>https://byjus.com/physics/sound-waves/"</w:delInstrText>
        </w:r>
        <w:r w:rsidR="00834337">
          <w:fldChar w:fldCharType="separate"/>
        </w:r>
        <w:r>
          <w:rPr>
            <w:color w:val="1155CC"/>
            <w:sz w:val="20"/>
            <w:szCs w:val="20"/>
            <w:u w:val="single"/>
          </w:rPr>
          <w:delText>https://byjus.com/physics/sound-waves/</w:delText>
        </w:r>
        <w:r w:rsidR="00834337">
          <w:fldChar w:fldCharType="end"/>
        </w:r>
        <w:r>
          <w:rPr>
            <w:sz w:val="20"/>
            <w:szCs w:val="20"/>
          </w:rPr>
          <w:delText xml:space="preserve"> </w:delText>
        </w:r>
      </w:del>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337" w:rsidRDefault="00834337">
    <w:pPr>
      <w:pStyle w:val="normal0"/>
      <w:rPr>
        <w:ins w:id="7063" w:author="Anonymous" w:date="2020-10-16T08:01:00Z"/>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E6A92"/>
    <w:multiLevelType w:val="multilevel"/>
    <w:tmpl w:val="54A0F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804CD4"/>
    <w:multiLevelType w:val="multilevel"/>
    <w:tmpl w:val="38E07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372BAB"/>
    <w:multiLevelType w:val="multilevel"/>
    <w:tmpl w:val="035E7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EF6322"/>
    <w:multiLevelType w:val="multilevel"/>
    <w:tmpl w:val="94947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FAE6378"/>
    <w:multiLevelType w:val="multilevel"/>
    <w:tmpl w:val="7ADE1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4920051"/>
    <w:multiLevelType w:val="multilevel"/>
    <w:tmpl w:val="8A541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834337"/>
    <w:rsid w:val="001630F2"/>
    <w:rsid w:val="00834337"/>
    <w:rsid w:val="00C57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34337"/>
    <w:pPr>
      <w:keepNext/>
      <w:keepLines/>
      <w:spacing w:before="400" w:after="120"/>
      <w:outlineLvl w:val="0"/>
    </w:pPr>
    <w:rPr>
      <w:sz w:val="40"/>
      <w:szCs w:val="40"/>
    </w:rPr>
  </w:style>
  <w:style w:type="paragraph" w:styleId="Heading2">
    <w:name w:val="heading 2"/>
    <w:basedOn w:val="normal0"/>
    <w:next w:val="normal0"/>
    <w:rsid w:val="00834337"/>
    <w:pPr>
      <w:keepNext/>
      <w:keepLines/>
      <w:spacing w:before="360" w:after="120"/>
      <w:outlineLvl w:val="1"/>
    </w:pPr>
    <w:rPr>
      <w:sz w:val="32"/>
      <w:szCs w:val="32"/>
    </w:rPr>
  </w:style>
  <w:style w:type="paragraph" w:styleId="Heading3">
    <w:name w:val="heading 3"/>
    <w:basedOn w:val="normal0"/>
    <w:next w:val="normal0"/>
    <w:rsid w:val="00834337"/>
    <w:pPr>
      <w:keepNext/>
      <w:keepLines/>
      <w:spacing w:before="320" w:after="80"/>
      <w:outlineLvl w:val="2"/>
    </w:pPr>
    <w:rPr>
      <w:color w:val="434343"/>
      <w:sz w:val="28"/>
      <w:szCs w:val="28"/>
    </w:rPr>
  </w:style>
  <w:style w:type="paragraph" w:styleId="Heading4">
    <w:name w:val="heading 4"/>
    <w:basedOn w:val="normal0"/>
    <w:next w:val="normal0"/>
    <w:rsid w:val="00834337"/>
    <w:pPr>
      <w:keepNext/>
      <w:keepLines/>
      <w:spacing w:before="280" w:after="80"/>
      <w:outlineLvl w:val="3"/>
    </w:pPr>
    <w:rPr>
      <w:color w:val="666666"/>
      <w:sz w:val="24"/>
      <w:szCs w:val="24"/>
    </w:rPr>
  </w:style>
  <w:style w:type="paragraph" w:styleId="Heading5">
    <w:name w:val="heading 5"/>
    <w:basedOn w:val="normal0"/>
    <w:next w:val="normal0"/>
    <w:rsid w:val="00834337"/>
    <w:pPr>
      <w:keepNext/>
      <w:keepLines/>
      <w:spacing w:before="240" w:after="80"/>
      <w:outlineLvl w:val="4"/>
    </w:pPr>
    <w:rPr>
      <w:color w:val="666666"/>
    </w:rPr>
  </w:style>
  <w:style w:type="paragraph" w:styleId="Heading6">
    <w:name w:val="heading 6"/>
    <w:basedOn w:val="normal0"/>
    <w:next w:val="normal0"/>
    <w:rsid w:val="0083433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4337"/>
  </w:style>
  <w:style w:type="paragraph" w:styleId="Title">
    <w:name w:val="Title"/>
    <w:basedOn w:val="normal0"/>
    <w:next w:val="normal0"/>
    <w:rsid w:val="00834337"/>
    <w:pPr>
      <w:keepNext/>
      <w:keepLines/>
      <w:spacing w:after="60"/>
    </w:pPr>
    <w:rPr>
      <w:sz w:val="52"/>
      <w:szCs w:val="52"/>
    </w:rPr>
  </w:style>
  <w:style w:type="paragraph" w:styleId="Subtitle">
    <w:name w:val="Subtitle"/>
    <w:basedOn w:val="normal0"/>
    <w:next w:val="normal0"/>
    <w:rsid w:val="00834337"/>
    <w:pPr>
      <w:keepNext/>
      <w:keepLines/>
      <w:spacing w:after="320"/>
    </w:pPr>
    <w:rPr>
      <w:color w:val="666666"/>
      <w:sz w:val="30"/>
      <w:szCs w:val="30"/>
    </w:rPr>
  </w:style>
  <w:style w:type="table" w:customStyle="1" w:styleId="a">
    <w:basedOn w:val="TableNormal"/>
    <w:rsid w:val="0083433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3433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34337"/>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834337"/>
    <w:pPr>
      <w:spacing w:line="240" w:lineRule="auto"/>
    </w:pPr>
    <w:rPr>
      <w:sz w:val="20"/>
      <w:szCs w:val="20"/>
    </w:rPr>
  </w:style>
  <w:style w:type="character" w:customStyle="1" w:styleId="CommentTextChar">
    <w:name w:val="Comment Text Char"/>
    <w:basedOn w:val="DefaultParagraphFont"/>
    <w:link w:val="CommentText"/>
    <w:uiPriority w:val="99"/>
    <w:semiHidden/>
    <w:rsid w:val="00834337"/>
    <w:rPr>
      <w:sz w:val="20"/>
      <w:szCs w:val="20"/>
    </w:rPr>
  </w:style>
  <w:style w:type="character" w:styleId="CommentReference">
    <w:name w:val="annotation reference"/>
    <w:basedOn w:val="DefaultParagraphFont"/>
    <w:uiPriority w:val="99"/>
    <w:semiHidden/>
    <w:unhideWhenUsed/>
    <w:rsid w:val="00834337"/>
    <w:rPr>
      <w:sz w:val="16"/>
      <w:szCs w:val="16"/>
    </w:rPr>
  </w:style>
  <w:style w:type="paragraph" w:styleId="BalloonText">
    <w:name w:val="Balloon Text"/>
    <w:basedOn w:val="Normal"/>
    <w:link w:val="BalloonTextChar"/>
    <w:uiPriority w:val="99"/>
    <w:semiHidden/>
    <w:unhideWhenUsed/>
    <w:rsid w:val="001630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31</Pages>
  <Words>5464</Words>
  <Characters>31148</Characters>
  <Application>Microsoft Office Word</Application>
  <DocSecurity>0</DocSecurity>
  <Lines>259</Lines>
  <Paragraphs>73</Paragraphs>
  <ScaleCrop>false</ScaleCrop>
  <Company/>
  <LinksUpToDate>false</LinksUpToDate>
  <CharactersWithSpaces>36539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Indu J Nair</cp:lastModifiedBy>
  <cp:revision>2</cp:revision>
  <dcterms:created xsi:type="dcterms:W3CDTF">2020-10-21T05:18:00Z</dcterms:created>
  <dcterms:modified xsi:type="dcterms:W3CDTF">2020-10-21T05:18:00Z</dcterms:modified>
</cp:coreProperties>
</file>